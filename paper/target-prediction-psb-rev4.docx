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72" w:rsidRPr="00C836B9" w:rsidRDefault="003D5888" w:rsidP="00C836B9">
      <w:pPr>
        <w:spacing w:before="240" w:after="400"/>
        <w:jc w:val="center"/>
        <w:rPr>
          <w:rFonts w:asciiTheme="majorBidi" w:hAnsiTheme="majorBidi" w:cstheme="majorBidi"/>
        </w:rPr>
      </w:pPr>
      <w:r w:rsidRPr="003D5888">
        <w:rPr>
          <w:rFonts w:asciiTheme="majorBidi" w:hAnsiTheme="majorBidi" w:cstheme="majorBidi"/>
          <w:b/>
          <w:sz w:val="24"/>
          <w:szCs w:val="24"/>
        </w:rPr>
        <w:t>INFERENCE OF PERSONALIZED DRUG TARGETS VIA NETWORK PROPAGATION</w:t>
      </w:r>
    </w:p>
    <w:p w:rsidR="000226FB" w:rsidRPr="00C836B9" w:rsidRDefault="000226FB" w:rsidP="000226FB">
      <w:pPr>
        <w:keepNext/>
        <w:keepLines/>
        <w:suppressAutoHyphens/>
        <w:spacing w:after="200"/>
        <w:jc w:val="center"/>
        <w:rPr>
          <w:rFonts w:asciiTheme="majorBidi" w:eastAsia="Cambria" w:hAnsiTheme="majorBidi" w:cstheme="majorBidi"/>
          <w:caps/>
          <w:color w:val="auto"/>
        </w:rPr>
      </w:pPr>
      <w:r>
        <w:rPr>
          <w:rFonts w:asciiTheme="majorBidi" w:eastAsia="Cambria" w:hAnsiTheme="majorBidi" w:cstheme="majorBidi"/>
          <w:caps/>
          <w:color w:val="auto"/>
        </w:rPr>
        <w:t>Ortal SHNaps</w:t>
      </w:r>
      <w:r>
        <w:rPr>
          <w:rFonts w:ascii="Wingdings" w:eastAsia="Cambria" w:hAnsi="Wingdings" w:cstheme="majorBidi"/>
          <w:caps/>
          <w:color w:val="auto"/>
          <w:vertAlign w:val="superscript"/>
        </w:rPr>
        <w:t></w:t>
      </w:r>
      <w:r w:rsidRPr="00B3396E">
        <w:rPr>
          <w:rStyle w:val="FootnoteReference"/>
          <w:rFonts w:asciiTheme="majorBidi" w:eastAsia="Cambria" w:hAnsiTheme="majorBidi" w:cstheme="majorBidi"/>
          <w:caps/>
          <w:color w:val="FFFFFF" w:themeColor="background1"/>
        </w:rPr>
        <w:footnoteReference w:id="1"/>
      </w:r>
    </w:p>
    <w:p w:rsidR="000226FB" w:rsidRPr="00C836B9" w:rsidRDefault="000226FB" w:rsidP="000226FB">
      <w:pPr>
        <w:spacing w:before="60" w:after="320"/>
        <w:jc w:val="center"/>
        <w:rPr>
          <w:rFonts w:asciiTheme="majorBidi" w:eastAsia="Cambria" w:hAnsiTheme="majorBidi" w:cstheme="majorBidi"/>
          <w:i/>
          <w:color w:val="auto"/>
        </w:rPr>
      </w:pPr>
      <w:r>
        <w:rPr>
          <w:rFonts w:asciiTheme="majorBidi" w:eastAsia="Cambria" w:hAnsiTheme="majorBidi" w:cstheme="majorBidi"/>
          <w:i/>
          <w:color w:val="auto"/>
        </w:rPr>
        <w:t>School of Computer Science, Tel Aviv University</w:t>
      </w:r>
      <w:r w:rsidRPr="00C836B9">
        <w:rPr>
          <w:rFonts w:asciiTheme="majorBidi" w:eastAsia="Cambria" w:hAnsiTheme="majorBidi" w:cstheme="majorBidi"/>
          <w:i/>
          <w:color w:val="auto"/>
        </w:rPr>
        <w:br/>
      </w:r>
      <w:r>
        <w:rPr>
          <w:rFonts w:asciiTheme="majorBidi" w:eastAsia="Cambria" w:hAnsiTheme="majorBidi" w:cstheme="majorBidi"/>
          <w:i/>
          <w:color w:val="auto"/>
        </w:rPr>
        <w:t>Tel Aviv 69978, Israel</w:t>
      </w:r>
      <w:r w:rsidRPr="00C836B9">
        <w:rPr>
          <w:rFonts w:asciiTheme="majorBidi" w:eastAsia="Cambria" w:hAnsiTheme="majorBidi" w:cstheme="majorBidi"/>
          <w:i/>
          <w:color w:val="auto"/>
        </w:rPr>
        <w:br/>
        <w:t xml:space="preserve">Email: </w:t>
      </w:r>
      <w:r>
        <w:rPr>
          <w:rFonts w:asciiTheme="majorBidi" w:eastAsia="Cambria" w:hAnsiTheme="majorBidi" w:cstheme="majorBidi"/>
          <w:i/>
          <w:color w:val="auto"/>
        </w:rPr>
        <w:t>ortalits@gmail.com</w:t>
      </w:r>
    </w:p>
    <w:p w:rsidR="000226FB" w:rsidRPr="007C1FA0" w:rsidRDefault="000226FB" w:rsidP="000226FB">
      <w:pPr>
        <w:keepNext/>
        <w:keepLines/>
        <w:suppressAutoHyphens/>
        <w:spacing w:after="200"/>
        <w:jc w:val="center"/>
        <w:rPr>
          <w:rFonts w:ascii="Wingdings" w:eastAsia="Cambria" w:hAnsi="Wingdings" w:cstheme="majorBidi"/>
          <w:caps/>
          <w:color w:val="auto"/>
        </w:rPr>
      </w:pPr>
      <w:r>
        <w:rPr>
          <w:rFonts w:asciiTheme="majorBidi" w:eastAsia="Cambria" w:hAnsiTheme="majorBidi" w:cstheme="majorBidi"/>
          <w:caps/>
          <w:color w:val="auto"/>
        </w:rPr>
        <w:t>Eyal perry</w:t>
      </w:r>
      <w:r>
        <w:rPr>
          <w:rFonts w:ascii="Wingdings" w:eastAsia="Cambria" w:hAnsi="Wingdings" w:cstheme="majorBidi"/>
          <w:caps/>
          <w:color w:val="auto"/>
          <w:vertAlign w:val="superscript"/>
        </w:rPr>
        <w:t></w:t>
      </w:r>
      <w:r>
        <w:rPr>
          <w:rFonts w:ascii="Wingdings" w:eastAsia="Cambria" w:hAnsi="Wingdings" w:cstheme="majorBidi"/>
          <w:caps/>
          <w:color w:val="auto"/>
          <w:vertAlign w:val="subscript"/>
        </w:rPr>
        <w:softHyphen/>
      </w:r>
    </w:p>
    <w:p w:rsidR="000226FB" w:rsidRPr="00C836B9" w:rsidRDefault="000226FB" w:rsidP="000226FB">
      <w:pPr>
        <w:spacing w:before="60" w:after="320"/>
        <w:jc w:val="center"/>
        <w:rPr>
          <w:rFonts w:asciiTheme="majorBidi" w:eastAsia="Cambria" w:hAnsiTheme="majorBidi" w:cstheme="majorBidi"/>
          <w:i/>
          <w:color w:val="auto"/>
        </w:rPr>
      </w:pPr>
      <w:r>
        <w:rPr>
          <w:rFonts w:asciiTheme="majorBidi" w:eastAsia="Cambria" w:hAnsiTheme="majorBidi" w:cstheme="majorBidi"/>
          <w:i/>
          <w:color w:val="auto"/>
        </w:rPr>
        <w:t>School of Computer Science, Tel Aviv University</w:t>
      </w:r>
      <w:r w:rsidRPr="00C836B9">
        <w:rPr>
          <w:rFonts w:asciiTheme="majorBidi" w:eastAsia="Cambria" w:hAnsiTheme="majorBidi" w:cstheme="majorBidi"/>
          <w:i/>
          <w:color w:val="auto"/>
        </w:rPr>
        <w:br/>
      </w:r>
      <w:r>
        <w:rPr>
          <w:rFonts w:asciiTheme="majorBidi" w:eastAsia="Cambria" w:hAnsiTheme="majorBidi" w:cstheme="majorBidi"/>
          <w:i/>
          <w:color w:val="auto"/>
        </w:rPr>
        <w:t>Tel Aviv 69978, Israel</w:t>
      </w:r>
      <w:r w:rsidRPr="00C836B9">
        <w:rPr>
          <w:rFonts w:asciiTheme="majorBidi" w:eastAsia="Cambria" w:hAnsiTheme="majorBidi" w:cstheme="majorBidi"/>
          <w:i/>
          <w:color w:val="auto"/>
        </w:rPr>
        <w:br/>
        <w:t xml:space="preserve">Email: </w:t>
      </w:r>
      <w:r>
        <w:rPr>
          <w:rFonts w:asciiTheme="majorBidi" w:eastAsia="Cambria" w:hAnsiTheme="majorBidi" w:cstheme="majorBidi"/>
          <w:i/>
          <w:color w:val="auto"/>
        </w:rPr>
        <w:t>eyal.perry88@gmail.com</w:t>
      </w:r>
    </w:p>
    <w:p w:rsidR="000226FB" w:rsidRPr="00C836B9" w:rsidRDefault="000226FB" w:rsidP="000226FB">
      <w:pPr>
        <w:keepNext/>
        <w:keepLines/>
        <w:suppressAutoHyphens/>
        <w:spacing w:after="200"/>
        <w:jc w:val="center"/>
        <w:rPr>
          <w:rFonts w:asciiTheme="majorBidi" w:eastAsia="Cambria" w:hAnsiTheme="majorBidi" w:cstheme="majorBidi"/>
          <w:caps/>
          <w:color w:val="auto"/>
        </w:rPr>
      </w:pPr>
      <w:r>
        <w:rPr>
          <w:rFonts w:asciiTheme="majorBidi" w:eastAsia="Cambria" w:hAnsiTheme="majorBidi" w:cstheme="majorBidi"/>
          <w:caps/>
          <w:color w:val="auto"/>
        </w:rPr>
        <w:t>DANA SILVERBUSH</w:t>
      </w:r>
    </w:p>
    <w:p w:rsidR="000226FB" w:rsidRPr="00C836B9" w:rsidRDefault="000226FB" w:rsidP="000226FB">
      <w:pPr>
        <w:spacing w:before="60" w:after="320"/>
        <w:jc w:val="center"/>
        <w:rPr>
          <w:rFonts w:asciiTheme="majorBidi" w:eastAsia="Cambria" w:hAnsiTheme="majorBidi" w:cstheme="majorBidi"/>
          <w:i/>
          <w:color w:val="auto"/>
        </w:rPr>
      </w:pPr>
      <w:r>
        <w:rPr>
          <w:rFonts w:asciiTheme="majorBidi" w:eastAsia="Cambria" w:hAnsiTheme="majorBidi" w:cstheme="majorBidi"/>
          <w:i/>
          <w:color w:val="auto"/>
        </w:rPr>
        <w:t>School of Computer Science, Tel Aviv University</w:t>
      </w:r>
      <w:r w:rsidRPr="00C836B9">
        <w:rPr>
          <w:rFonts w:asciiTheme="majorBidi" w:eastAsia="Cambria" w:hAnsiTheme="majorBidi" w:cstheme="majorBidi"/>
          <w:i/>
          <w:color w:val="auto"/>
        </w:rPr>
        <w:br/>
      </w:r>
      <w:r>
        <w:rPr>
          <w:rFonts w:asciiTheme="majorBidi" w:eastAsia="Cambria" w:hAnsiTheme="majorBidi" w:cstheme="majorBidi"/>
          <w:i/>
          <w:color w:val="auto"/>
        </w:rPr>
        <w:t>Tel Aviv 69978, Israel</w:t>
      </w:r>
      <w:r w:rsidRPr="00C836B9">
        <w:rPr>
          <w:rFonts w:asciiTheme="majorBidi" w:eastAsia="Cambria" w:hAnsiTheme="majorBidi" w:cstheme="majorBidi"/>
          <w:i/>
          <w:color w:val="auto"/>
        </w:rPr>
        <w:br/>
        <w:t xml:space="preserve">Email: </w:t>
      </w:r>
      <w:r>
        <w:rPr>
          <w:rFonts w:asciiTheme="majorBidi" w:eastAsia="Cambria" w:hAnsiTheme="majorBidi" w:cstheme="majorBidi"/>
          <w:i/>
          <w:color w:val="auto"/>
        </w:rPr>
        <w:t>dana.silverbush@gmail.com</w:t>
      </w:r>
    </w:p>
    <w:p w:rsidR="000226FB" w:rsidRPr="00C836B9" w:rsidRDefault="000226FB" w:rsidP="000226FB">
      <w:pPr>
        <w:keepNext/>
        <w:keepLines/>
        <w:suppressAutoHyphens/>
        <w:spacing w:after="200"/>
        <w:jc w:val="center"/>
        <w:rPr>
          <w:rFonts w:asciiTheme="majorBidi" w:eastAsia="Cambria" w:hAnsiTheme="majorBidi" w:cstheme="majorBidi"/>
          <w:caps/>
          <w:color w:val="auto"/>
        </w:rPr>
      </w:pPr>
      <w:r>
        <w:rPr>
          <w:rFonts w:asciiTheme="majorBidi" w:eastAsia="Cambria" w:hAnsiTheme="majorBidi" w:cstheme="majorBidi"/>
          <w:caps/>
          <w:color w:val="auto"/>
        </w:rPr>
        <w:t>RODED SHARAN</w:t>
      </w:r>
    </w:p>
    <w:p w:rsidR="000226FB" w:rsidRPr="00C836B9" w:rsidRDefault="000226FB" w:rsidP="000226FB">
      <w:pPr>
        <w:spacing w:before="60" w:after="320"/>
        <w:jc w:val="center"/>
        <w:rPr>
          <w:rFonts w:asciiTheme="majorBidi" w:eastAsia="Cambria" w:hAnsiTheme="majorBidi" w:cstheme="majorBidi"/>
          <w:i/>
          <w:color w:val="auto"/>
        </w:rPr>
      </w:pPr>
      <w:r>
        <w:rPr>
          <w:rFonts w:asciiTheme="majorBidi" w:eastAsia="Cambria" w:hAnsiTheme="majorBidi" w:cstheme="majorBidi"/>
          <w:i/>
          <w:color w:val="auto"/>
        </w:rPr>
        <w:t>School of Computer Science, Tel Aviv University</w:t>
      </w:r>
      <w:r w:rsidRPr="00C836B9">
        <w:rPr>
          <w:rFonts w:asciiTheme="majorBidi" w:eastAsia="Cambria" w:hAnsiTheme="majorBidi" w:cstheme="majorBidi"/>
          <w:i/>
          <w:color w:val="auto"/>
        </w:rPr>
        <w:br/>
      </w:r>
      <w:r>
        <w:rPr>
          <w:rFonts w:asciiTheme="majorBidi" w:eastAsia="Cambria" w:hAnsiTheme="majorBidi" w:cstheme="majorBidi"/>
          <w:i/>
          <w:color w:val="auto"/>
        </w:rPr>
        <w:t>Tel Aviv 69978, Israel</w:t>
      </w:r>
      <w:r w:rsidRPr="00C836B9">
        <w:rPr>
          <w:rFonts w:asciiTheme="majorBidi" w:eastAsia="Cambria" w:hAnsiTheme="majorBidi" w:cstheme="majorBidi"/>
          <w:i/>
          <w:color w:val="auto"/>
        </w:rPr>
        <w:br/>
        <w:t xml:space="preserve">Email: </w:t>
      </w:r>
      <w:r>
        <w:rPr>
          <w:rFonts w:asciiTheme="majorBidi" w:eastAsia="Cambria" w:hAnsiTheme="majorBidi" w:cstheme="majorBidi"/>
          <w:i/>
          <w:color w:val="auto"/>
        </w:rPr>
        <w:t>roded@post.tau.ac.il</w:t>
      </w:r>
    </w:p>
    <w:p w:rsidR="003D5888" w:rsidRPr="00C836B9" w:rsidRDefault="003D5888" w:rsidP="000226FB">
      <w:pPr>
        <w:spacing w:before="120" w:after="120" w:line="260" w:lineRule="atLeast"/>
        <w:ind w:left="360" w:right="360"/>
        <w:jc w:val="both"/>
        <w:rPr>
          <w:rFonts w:asciiTheme="majorBidi" w:eastAsia="Cambria" w:hAnsiTheme="majorBidi" w:cstheme="majorBidi"/>
          <w:color w:val="auto"/>
        </w:rPr>
      </w:pPr>
      <w:r w:rsidRPr="00C836B9">
        <w:rPr>
          <w:rFonts w:asciiTheme="majorBidi" w:eastAsia="Cambria" w:hAnsiTheme="majorBidi" w:cstheme="majorBidi"/>
          <w:color w:val="auto"/>
        </w:rPr>
        <w:t xml:space="preserve">This is where the abstract should be placed. </w:t>
      </w:r>
    </w:p>
    <w:p w:rsidR="003D5888" w:rsidRPr="00C836B9" w:rsidRDefault="003D5888" w:rsidP="00C836B9">
      <w:pPr>
        <w:spacing w:before="240" w:after="400"/>
        <w:jc w:val="center"/>
        <w:rPr>
          <w:rFonts w:asciiTheme="majorBidi" w:hAnsiTheme="majorBidi" w:cstheme="majorBidi"/>
        </w:rPr>
      </w:pPr>
    </w:p>
    <w:p w:rsidR="00CB3972" w:rsidRPr="00C836B9" w:rsidRDefault="00CB3972" w:rsidP="00CB3972">
      <w:pPr>
        <w:jc w:val="both"/>
        <w:rPr>
          <w:rFonts w:asciiTheme="majorBidi" w:hAnsiTheme="majorBidi" w:cstheme="majorBidi"/>
        </w:rPr>
      </w:pPr>
    </w:p>
    <w:p w:rsidR="003D5888" w:rsidRPr="00C836B9" w:rsidRDefault="003D5888">
      <w:pPr>
        <w:spacing w:after="200"/>
        <w:rPr>
          <w:rFonts w:asciiTheme="majorBidi" w:hAnsiTheme="majorBidi" w:cstheme="majorBidi"/>
          <w:b/>
          <w:sz w:val="36"/>
          <w:szCs w:val="36"/>
        </w:rPr>
      </w:pPr>
      <w:r w:rsidRPr="00C836B9">
        <w:rPr>
          <w:rFonts w:asciiTheme="majorBidi" w:hAnsiTheme="majorBidi" w:cstheme="majorBidi"/>
          <w:b/>
          <w:sz w:val="36"/>
          <w:szCs w:val="36"/>
        </w:rPr>
        <w:br w:type="page"/>
      </w:r>
    </w:p>
    <w:p w:rsidR="0055316F" w:rsidRPr="0055316F" w:rsidRDefault="0055316F" w:rsidP="0055316F">
      <w:pPr>
        <w:pStyle w:val="Heading1"/>
        <w:bidi w:val="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Introduction</w:t>
      </w:r>
    </w:p>
    <w:p w:rsidR="000A2483" w:rsidRPr="003D5888" w:rsidRDefault="007D691D" w:rsidP="0055316F">
      <w:pPr>
        <w:spacing w:line="300" w:lineRule="exact"/>
        <w:jc w:val="both"/>
        <w:rPr>
          <w:rFonts w:asciiTheme="majorBidi" w:hAnsiTheme="majorBidi" w:cstheme="majorBidi"/>
          <w:sz w:val="24"/>
          <w:szCs w:val="24"/>
        </w:rPr>
      </w:pPr>
      <w:r w:rsidRPr="003D5888">
        <w:rPr>
          <w:rFonts w:asciiTheme="majorBidi" w:hAnsiTheme="majorBidi" w:cstheme="majorBidi"/>
          <w:sz w:val="24"/>
          <w:szCs w:val="24"/>
        </w:rPr>
        <w:t xml:space="preserve">Precision medicine, an approach where medical treatment is tailored for a specific </w:t>
      </w:r>
      <w:r w:rsidR="00531CF0" w:rsidRPr="003D5888">
        <w:rPr>
          <w:rFonts w:asciiTheme="majorBidi" w:hAnsiTheme="majorBidi" w:cstheme="majorBidi"/>
          <w:sz w:val="24"/>
          <w:szCs w:val="24"/>
        </w:rPr>
        <w:t xml:space="preserve">group of </w:t>
      </w:r>
      <w:r w:rsidRPr="003D5888">
        <w:rPr>
          <w:rFonts w:asciiTheme="majorBidi" w:hAnsiTheme="majorBidi" w:cstheme="majorBidi"/>
          <w:sz w:val="24"/>
          <w:szCs w:val="24"/>
        </w:rPr>
        <w:t>patient</w:t>
      </w:r>
      <w:r w:rsidR="00531CF0" w:rsidRPr="003D5888">
        <w:rPr>
          <w:rFonts w:asciiTheme="majorBidi" w:hAnsiTheme="majorBidi" w:cstheme="majorBidi"/>
          <w:sz w:val="24"/>
          <w:szCs w:val="24"/>
        </w:rPr>
        <w:t>s</w:t>
      </w:r>
      <w:r w:rsidRPr="003D5888">
        <w:rPr>
          <w:rFonts w:asciiTheme="majorBidi" w:hAnsiTheme="majorBidi" w:cstheme="majorBidi"/>
          <w:sz w:val="24"/>
          <w:szCs w:val="24"/>
        </w:rPr>
        <w:t xml:space="preserve">, is </w:t>
      </w:r>
      <w:r w:rsidR="00375231">
        <w:rPr>
          <w:rFonts w:asciiTheme="majorBidi" w:hAnsiTheme="majorBidi" w:cstheme="majorBidi"/>
          <w:sz w:val="24"/>
          <w:szCs w:val="24"/>
        </w:rPr>
        <w:t>a</w:t>
      </w:r>
      <w:r w:rsidR="004932A6">
        <w:rPr>
          <w:rFonts w:asciiTheme="majorBidi" w:hAnsiTheme="majorBidi" w:cstheme="majorBidi"/>
          <w:sz w:val="24"/>
          <w:szCs w:val="24"/>
        </w:rPr>
        <w:t>n</w:t>
      </w:r>
      <w:r w:rsidR="00375231">
        <w:rPr>
          <w:rFonts w:asciiTheme="majorBidi" w:hAnsiTheme="majorBidi" w:cstheme="majorBidi"/>
          <w:sz w:val="24"/>
          <w:szCs w:val="24"/>
        </w:rPr>
        <w:t xml:space="preserve"> </w:t>
      </w:r>
      <w:r w:rsidR="004932A6">
        <w:rPr>
          <w:rFonts w:asciiTheme="majorBidi" w:hAnsiTheme="majorBidi" w:cstheme="majorBidi"/>
          <w:sz w:val="24"/>
          <w:szCs w:val="24"/>
        </w:rPr>
        <w:t>a</w:t>
      </w:r>
      <w:r w:rsidR="00375231">
        <w:rPr>
          <w:rFonts w:asciiTheme="majorBidi" w:hAnsiTheme="majorBidi" w:cstheme="majorBidi"/>
          <w:sz w:val="24"/>
          <w:szCs w:val="24"/>
        </w:rPr>
        <w:t>rising paradigm in medical research and practice</w:t>
      </w:r>
      <w:r w:rsidRPr="003D5888">
        <w:rPr>
          <w:rFonts w:asciiTheme="majorBidi" w:hAnsiTheme="majorBidi" w:cstheme="majorBidi"/>
          <w:sz w:val="24"/>
          <w:szCs w:val="24"/>
        </w:rPr>
        <w:t xml:space="preserve">. </w:t>
      </w:r>
      <w:r w:rsidR="00531CF0" w:rsidRPr="003D5888">
        <w:rPr>
          <w:rFonts w:asciiTheme="majorBidi" w:hAnsiTheme="majorBidi" w:cstheme="majorBidi"/>
          <w:sz w:val="24"/>
          <w:szCs w:val="24"/>
        </w:rPr>
        <w:t xml:space="preserve">Indeed, </w:t>
      </w:r>
      <w:r w:rsidRPr="003D5888">
        <w:rPr>
          <w:rFonts w:asciiTheme="majorBidi" w:hAnsiTheme="majorBidi" w:cstheme="majorBidi"/>
          <w:sz w:val="24"/>
          <w:szCs w:val="24"/>
        </w:rPr>
        <w:t>it is well known that some drugs affect only a specific sub-group of patients, while even harming other pat</w:t>
      </w:r>
      <w:r w:rsidR="00F8188A" w:rsidRPr="003D5888">
        <w:rPr>
          <w:rFonts w:asciiTheme="majorBidi" w:hAnsiTheme="majorBidi" w:cstheme="majorBidi"/>
          <w:sz w:val="24"/>
          <w:szCs w:val="24"/>
        </w:rPr>
        <w:t>ients with the same disease [1</w:t>
      </w:r>
      <w:r w:rsidRPr="003D5888">
        <w:rPr>
          <w:rFonts w:asciiTheme="majorBidi" w:hAnsiTheme="majorBidi" w:cstheme="majorBidi"/>
          <w:sz w:val="24"/>
          <w:szCs w:val="24"/>
        </w:rPr>
        <w:t xml:space="preserve">]. </w:t>
      </w:r>
      <w:r w:rsidR="004932A6">
        <w:rPr>
          <w:rFonts w:asciiTheme="majorBidi" w:hAnsiTheme="majorBidi" w:cstheme="majorBidi"/>
          <w:sz w:val="24"/>
          <w:szCs w:val="24"/>
        </w:rPr>
        <w:t xml:space="preserve">To </w:t>
      </w:r>
      <w:proofErr w:type="gramStart"/>
      <w:r w:rsidR="004932A6">
        <w:rPr>
          <w:rFonts w:asciiTheme="majorBidi" w:hAnsiTheme="majorBidi" w:cstheme="majorBidi"/>
          <w:sz w:val="24"/>
          <w:szCs w:val="24"/>
        </w:rPr>
        <w:t>date,</w:t>
      </w:r>
      <w:proofErr w:type="gramEnd"/>
      <w:r w:rsidR="004932A6">
        <w:rPr>
          <w:rFonts w:asciiTheme="majorBidi" w:hAnsiTheme="majorBidi" w:cstheme="majorBidi"/>
          <w:sz w:val="24"/>
          <w:szCs w:val="24"/>
        </w:rPr>
        <w:t xml:space="preserve"> only few methods have been developed for personalized predictions of drugs </w:t>
      </w:r>
      <w:r w:rsidR="004932A6" w:rsidRPr="004932A6">
        <w:rPr>
          <w:rFonts w:asciiTheme="majorBidi" w:hAnsiTheme="majorBidi" w:cstheme="majorBidi"/>
          <w:sz w:val="24"/>
          <w:szCs w:val="24"/>
          <w:highlight w:val="yellow"/>
        </w:rPr>
        <w:t>[cite the most representative ones including our paper PREDICT].</w:t>
      </w:r>
    </w:p>
    <w:p w:rsidR="009D3C0D" w:rsidRPr="003D5888" w:rsidRDefault="004932A6" w:rsidP="0055316F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development of new drugs is an expensive and time consuming process;</w:t>
      </w:r>
      <w:r w:rsidR="000A2483" w:rsidRPr="003D5888">
        <w:rPr>
          <w:rFonts w:asciiTheme="majorBidi" w:hAnsiTheme="majorBidi" w:cstheme="majorBidi"/>
          <w:sz w:val="24"/>
          <w:szCs w:val="24"/>
        </w:rPr>
        <w:t xml:space="preserve"> it takes about 15 years and up to 800 million dollars to convert a promising new compound into a </w:t>
      </w:r>
      <w:r>
        <w:rPr>
          <w:rFonts w:asciiTheme="majorBidi" w:hAnsiTheme="majorBidi" w:cstheme="majorBidi"/>
          <w:sz w:val="24"/>
          <w:szCs w:val="24"/>
        </w:rPr>
        <w:t xml:space="preserve">marketed </w:t>
      </w:r>
      <w:r w:rsidR="000A2483" w:rsidRPr="003D5888">
        <w:rPr>
          <w:rFonts w:asciiTheme="majorBidi" w:hAnsiTheme="majorBidi" w:cstheme="majorBidi"/>
          <w:sz w:val="24"/>
          <w:szCs w:val="24"/>
        </w:rPr>
        <w:t xml:space="preserve">drug </w:t>
      </w:r>
      <w:r w:rsidR="00F8188A" w:rsidRPr="003D5888">
        <w:rPr>
          <w:rFonts w:asciiTheme="majorBidi" w:hAnsiTheme="majorBidi" w:cstheme="majorBidi"/>
          <w:sz w:val="24"/>
          <w:szCs w:val="24"/>
        </w:rPr>
        <w:t>[2</w:t>
      </w:r>
      <w:r w:rsidR="000A2483" w:rsidRPr="003D5888">
        <w:rPr>
          <w:rFonts w:asciiTheme="majorBidi" w:hAnsiTheme="majorBidi" w:cstheme="majorBidi"/>
          <w:sz w:val="24"/>
          <w:szCs w:val="24"/>
        </w:rPr>
        <w:t xml:space="preserve">]. Therefore, </w:t>
      </w:r>
      <w:r>
        <w:rPr>
          <w:rFonts w:asciiTheme="majorBidi" w:hAnsiTheme="majorBidi" w:cstheme="majorBidi"/>
          <w:sz w:val="24"/>
          <w:szCs w:val="24"/>
        </w:rPr>
        <w:t>there is increasing interest in computational</w:t>
      </w:r>
      <w:r w:rsidR="00902685" w:rsidRPr="003D5888">
        <w:rPr>
          <w:rFonts w:asciiTheme="majorBidi" w:hAnsiTheme="majorBidi" w:cstheme="majorBidi"/>
          <w:sz w:val="24"/>
          <w:szCs w:val="24"/>
        </w:rPr>
        <w:t xml:space="preserve"> predict</w:t>
      </w:r>
      <w:r>
        <w:rPr>
          <w:rFonts w:asciiTheme="majorBidi" w:hAnsiTheme="majorBidi" w:cstheme="majorBidi"/>
          <w:sz w:val="24"/>
          <w:szCs w:val="24"/>
        </w:rPr>
        <w:t>ion of drug targets</w:t>
      </w:r>
      <w:r w:rsidR="00902685" w:rsidRPr="003D5888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Previous</w:t>
      </w:r>
      <w:r w:rsidR="000A2483" w:rsidRPr="003D5888">
        <w:rPr>
          <w:rFonts w:asciiTheme="majorBidi" w:hAnsiTheme="majorBidi" w:cstheme="majorBidi"/>
          <w:sz w:val="24"/>
          <w:szCs w:val="24"/>
        </w:rPr>
        <w:t xml:space="preserve"> methods</w:t>
      </w:r>
      <w:r>
        <w:rPr>
          <w:rFonts w:asciiTheme="majorBidi" w:hAnsiTheme="majorBidi" w:cstheme="majorBidi"/>
          <w:sz w:val="24"/>
          <w:szCs w:val="24"/>
        </w:rPr>
        <w:t xml:space="preserve"> for drug target prediction</w:t>
      </w:r>
      <w:r w:rsidR="000A2483" w:rsidRPr="003D5888">
        <w:rPr>
          <w:rFonts w:asciiTheme="majorBidi" w:hAnsiTheme="majorBidi" w:cstheme="majorBidi"/>
          <w:sz w:val="24"/>
          <w:szCs w:val="24"/>
        </w:rPr>
        <w:t xml:space="preserve"> tackle the problem in </w:t>
      </w:r>
      <w:r w:rsidR="009D3C0D" w:rsidRPr="003D5888">
        <w:rPr>
          <w:rFonts w:asciiTheme="majorBidi" w:hAnsiTheme="majorBidi" w:cstheme="majorBidi"/>
          <w:sz w:val="24"/>
          <w:szCs w:val="24"/>
        </w:rPr>
        <w:t>various ways</w:t>
      </w:r>
      <w:r w:rsidR="00902685" w:rsidRPr="003D5888">
        <w:rPr>
          <w:rFonts w:asciiTheme="majorBidi" w:hAnsiTheme="majorBidi" w:cstheme="majorBidi"/>
          <w:sz w:val="24"/>
          <w:szCs w:val="24"/>
        </w:rPr>
        <w:t xml:space="preserve">, </w:t>
      </w:r>
      <w:r w:rsidR="009D3C0D" w:rsidRPr="003D5888">
        <w:rPr>
          <w:rFonts w:asciiTheme="majorBidi" w:hAnsiTheme="majorBidi" w:cstheme="majorBidi"/>
          <w:sz w:val="24"/>
          <w:szCs w:val="24"/>
        </w:rPr>
        <w:t>such as literature text mining [3</w:t>
      </w:r>
      <w:r w:rsidR="00F8188A" w:rsidRPr="003D5888">
        <w:rPr>
          <w:rFonts w:asciiTheme="majorBidi" w:hAnsiTheme="majorBidi" w:cstheme="majorBidi"/>
          <w:sz w:val="24"/>
          <w:szCs w:val="24"/>
        </w:rPr>
        <w:t>, 4</w:t>
      </w:r>
      <w:r w:rsidR="009D3C0D" w:rsidRPr="003D5888">
        <w:rPr>
          <w:rFonts w:asciiTheme="majorBidi" w:hAnsiTheme="majorBidi" w:cstheme="majorBidi"/>
          <w:sz w:val="24"/>
          <w:szCs w:val="24"/>
        </w:rPr>
        <w:t>] and protein three-dimensional structures</w:t>
      </w:r>
      <w:r w:rsidR="00F8188A" w:rsidRPr="003D5888">
        <w:rPr>
          <w:rFonts w:asciiTheme="majorBidi" w:hAnsiTheme="majorBidi" w:cstheme="majorBidi"/>
          <w:sz w:val="24"/>
          <w:szCs w:val="24"/>
        </w:rPr>
        <w:t xml:space="preserve"> [5-9</w:t>
      </w:r>
      <w:r w:rsidR="009D3C0D" w:rsidRPr="003D5888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32A6">
        <w:rPr>
          <w:rFonts w:asciiTheme="majorBidi" w:hAnsiTheme="majorBidi" w:cstheme="majorBidi"/>
          <w:sz w:val="24"/>
          <w:szCs w:val="24"/>
          <w:highlight w:val="yellow"/>
        </w:rPr>
        <w:t>[Th</w:t>
      </w:r>
      <w:bookmarkStart w:id="0" w:name="_GoBack"/>
      <w:bookmarkEnd w:id="0"/>
      <w:r w:rsidRPr="004932A6">
        <w:rPr>
          <w:rFonts w:asciiTheme="majorBidi" w:hAnsiTheme="majorBidi" w:cstheme="majorBidi"/>
          <w:sz w:val="24"/>
          <w:szCs w:val="24"/>
          <w:highlight w:val="yellow"/>
        </w:rPr>
        <w:t>e references you picked are not so good and miss many high profile ones – pls. get Dana’s help on that, also see refs and introduction in PREDICT</w:t>
      </w:r>
      <w:r>
        <w:rPr>
          <w:rFonts w:asciiTheme="majorBidi" w:hAnsiTheme="majorBidi" w:cstheme="majorBidi"/>
          <w:sz w:val="24"/>
          <w:szCs w:val="24"/>
          <w:highlight w:val="yellow"/>
        </w:rPr>
        <w:t xml:space="preserve"> and make sure that what you site is related – e.g. </w:t>
      </w:r>
      <w:proofErr w:type="spellStart"/>
      <w:r>
        <w:rPr>
          <w:rFonts w:asciiTheme="majorBidi" w:hAnsiTheme="majorBidi" w:cstheme="majorBidi"/>
          <w:sz w:val="24"/>
          <w:szCs w:val="24"/>
          <w:highlight w:val="yellow"/>
        </w:rPr>
        <w:t>druggability</w:t>
      </w:r>
      <w:proofErr w:type="spellEnd"/>
      <w:r>
        <w:rPr>
          <w:rFonts w:asciiTheme="majorBidi" w:hAnsiTheme="majorBidi" w:cstheme="majorBidi"/>
          <w:sz w:val="24"/>
          <w:szCs w:val="24"/>
          <w:highlight w:val="yellow"/>
        </w:rPr>
        <w:t xml:space="preserve"> doesn’t mean that it’s a drug target</w:t>
      </w:r>
      <w:r w:rsidRPr="004932A6">
        <w:rPr>
          <w:rFonts w:asciiTheme="majorBidi" w:hAnsiTheme="majorBidi" w:cstheme="majorBidi"/>
          <w:sz w:val="24"/>
          <w:szCs w:val="24"/>
          <w:highlight w:val="yellow"/>
        </w:rPr>
        <w:t>]</w:t>
      </w:r>
      <w:r w:rsidR="009D3C0D" w:rsidRPr="003D5888">
        <w:rPr>
          <w:rFonts w:asciiTheme="majorBidi" w:hAnsiTheme="majorBidi" w:cstheme="majorBidi"/>
          <w:sz w:val="24"/>
          <w:szCs w:val="24"/>
        </w:rPr>
        <w:t xml:space="preserve">. </w:t>
      </w:r>
      <w:r w:rsidR="00D86BFE" w:rsidRPr="003D5888">
        <w:rPr>
          <w:rFonts w:asciiTheme="majorBidi" w:hAnsiTheme="majorBidi" w:cstheme="majorBidi"/>
          <w:sz w:val="24"/>
          <w:szCs w:val="24"/>
        </w:rPr>
        <w:t>In particular</w:t>
      </w:r>
      <w:r w:rsidR="009D3C0D" w:rsidRPr="003D5888">
        <w:rPr>
          <w:rFonts w:asciiTheme="majorBidi" w:hAnsiTheme="majorBidi" w:cstheme="majorBidi"/>
          <w:sz w:val="24"/>
          <w:szCs w:val="24"/>
        </w:rPr>
        <w:t xml:space="preserve">, the accumulation of various types of omics </w:t>
      </w:r>
      <w:r w:rsidR="00FD47A8" w:rsidRPr="003D5888">
        <w:rPr>
          <w:rFonts w:asciiTheme="majorBidi" w:hAnsiTheme="majorBidi" w:cstheme="majorBidi"/>
          <w:sz w:val="24"/>
          <w:szCs w:val="24"/>
        </w:rPr>
        <w:t>data</w:t>
      </w:r>
      <w:r w:rsidR="009D3C0D" w:rsidRPr="003D5888">
        <w:rPr>
          <w:rFonts w:asciiTheme="majorBidi" w:hAnsiTheme="majorBidi" w:cstheme="majorBidi"/>
          <w:sz w:val="24"/>
          <w:szCs w:val="24"/>
        </w:rPr>
        <w:t xml:space="preserve"> </w:t>
      </w:r>
      <w:r w:rsidR="00531CF0" w:rsidRPr="003D5888">
        <w:rPr>
          <w:rFonts w:asciiTheme="majorBidi" w:hAnsiTheme="majorBidi" w:cstheme="majorBidi"/>
          <w:sz w:val="24"/>
          <w:szCs w:val="24"/>
        </w:rPr>
        <w:t>inspired</w:t>
      </w:r>
      <w:r w:rsidR="00902685" w:rsidRPr="003D5888">
        <w:rPr>
          <w:rFonts w:asciiTheme="majorBidi" w:hAnsiTheme="majorBidi" w:cstheme="majorBidi"/>
          <w:sz w:val="24"/>
          <w:szCs w:val="24"/>
        </w:rPr>
        <w:t xml:space="preserve"> methods that take advantage of the data to discover novel drug targets </w:t>
      </w:r>
      <w:r w:rsidR="00F8188A" w:rsidRPr="003D5888">
        <w:rPr>
          <w:rFonts w:asciiTheme="majorBidi" w:hAnsiTheme="majorBidi" w:cstheme="majorBidi"/>
          <w:sz w:val="24"/>
          <w:szCs w:val="24"/>
        </w:rPr>
        <w:t>[10</w:t>
      </w:r>
      <w:r w:rsidR="00902685" w:rsidRPr="003D5888">
        <w:rPr>
          <w:rFonts w:asciiTheme="majorBidi" w:hAnsiTheme="majorBidi" w:cstheme="majorBidi"/>
          <w:sz w:val="24"/>
          <w:szCs w:val="24"/>
        </w:rPr>
        <w:t xml:space="preserve">]. </w:t>
      </w:r>
      <w:r w:rsidR="00F31CC4" w:rsidRPr="003D5888">
        <w:rPr>
          <w:rFonts w:asciiTheme="majorBidi" w:hAnsiTheme="majorBidi" w:cstheme="majorBidi"/>
          <w:sz w:val="24"/>
          <w:szCs w:val="24"/>
        </w:rPr>
        <w:t xml:space="preserve">In addition, some methods use protein-protein interaction </w:t>
      </w:r>
      <w:r w:rsidR="002656E3" w:rsidRPr="003D5888">
        <w:rPr>
          <w:rFonts w:asciiTheme="majorBidi" w:hAnsiTheme="majorBidi" w:cstheme="majorBidi"/>
          <w:sz w:val="24"/>
          <w:szCs w:val="24"/>
        </w:rPr>
        <w:t xml:space="preserve">(PPI) </w:t>
      </w:r>
      <w:r w:rsidR="00F31CC4" w:rsidRPr="003D5888">
        <w:rPr>
          <w:rFonts w:asciiTheme="majorBidi" w:hAnsiTheme="majorBidi" w:cstheme="majorBidi"/>
          <w:sz w:val="24"/>
          <w:szCs w:val="24"/>
        </w:rPr>
        <w:t xml:space="preserve">data to infer gene prioritization </w:t>
      </w:r>
      <w:r w:rsidR="00F8188A" w:rsidRPr="003D5888">
        <w:rPr>
          <w:rFonts w:asciiTheme="majorBidi" w:hAnsiTheme="majorBidi" w:cstheme="majorBidi"/>
          <w:sz w:val="24"/>
          <w:szCs w:val="24"/>
        </w:rPr>
        <w:t>[11</w:t>
      </w:r>
      <w:r w:rsidR="00F31CC4" w:rsidRPr="003D5888">
        <w:rPr>
          <w:rFonts w:asciiTheme="majorBidi" w:hAnsiTheme="majorBidi" w:cstheme="majorBidi"/>
          <w:sz w:val="24"/>
          <w:szCs w:val="24"/>
        </w:rPr>
        <w:t>] and to predict novel causal proteins</w:t>
      </w:r>
      <w:r w:rsidR="00F8188A" w:rsidRPr="003D5888">
        <w:rPr>
          <w:rFonts w:asciiTheme="majorBidi" w:hAnsiTheme="majorBidi" w:cstheme="majorBidi"/>
          <w:sz w:val="24"/>
          <w:szCs w:val="24"/>
        </w:rPr>
        <w:t xml:space="preserve"> [12</w:t>
      </w:r>
      <w:r w:rsidR="00F31CC4" w:rsidRPr="003D5888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32A6">
        <w:rPr>
          <w:rFonts w:asciiTheme="majorBidi" w:hAnsiTheme="majorBidi" w:cstheme="majorBidi"/>
          <w:sz w:val="24"/>
          <w:szCs w:val="24"/>
          <w:highlight w:val="yellow"/>
        </w:rPr>
        <w:t>[This is completely unrelated]</w:t>
      </w:r>
      <w:r w:rsidR="00F31CC4" w:rsidRPr="003D5888">
        <w:rPr>
          <w:rFonts w:asciiTheme="majorBidi" w:hAnsiTheme="majorBidi" w:cstheme="majorBidi"/>
          <w:sz w:val="24"/>
          <w:szCs w:val="24"/>
        </w:rPr>
        <w:t xml:space="preserve">. </w:t>
      </w:r>
      <w:r w:rsidR="00CF630C" w:rsidRPr="003D5888">
        <w:rPr>
          <w:rFonts w:asciiTheme="majorBidi" w:hAnsiTheme="majorBidi" w:cstheme="majorBidi"/>
          <w:sz w:val="24"/>
          <w:szCs w:val="24"/>
        </w:rPr>
        <w:t>Li et al.</w:t>
      </w:r>
      <w:r w:rsidR="00341E44" w:rsidRPr="003D5888">
        <w:rPr>
          <w:rFonts w:asciiTheme="majorBidi" w:hAnsiTheme="majorBidi" w:cstheme="majorBidi"/>
          <w:sz w:val="24"/>
          <w:szCs w:val="24"/>
        </w:rPr>
        <w:t xml:space="preserve"> [</w:t>
      </w:r>
      <w:r w:rsidR="00F8188A" w:rsidRPr="003D5888">
        <w:rPr>
          <w:rFonts w:asciiTheme="majorBidi" w:hAnsiTheme="majorBidi" w:cstheme="majorBidi"/>
          <w:sz w:val="24"/>
          <w:szCs w:val="24"/>
        </w:rPr>
        <w:t>13</w:t>
      </w:r>
      <w:r w:rsidR="00341E44" w:rsidRPr="003D5888">
        <w:rPr>
          <w:rFonts w:asciiTheme="majorBidi" w:hAnsiTheme="majorBidi" w:cstheme="majorBidi"/>
          <w:sz w:val="24"/>
          <w:szCs w:val="24"/>
        </w:rPr>
        <w:t>]</w:t>
      </w:r>
      <w:r w:rsidR="00CF630C" w:rsidRPr="003D5888">
        <w:rPr>
          <w:rFonts w:asciiTheme="majorBidi" w:hAnsiTheme="majorBidi" w:cstheme="majorBidi"/>
          <w:sz w:val="24"/>
          <w:szCs w:val="24"/>
        </w:rPr>
        <w:t xml:space="preserve"> describe</w:t>
      </w:r>
      <w:r w:rsidR="00A309D7" w:rsidRPr="003D5888">
        <w:rPr>
          <w:rFonts w:asciiTheme="majorBidi" w:hAnsiTheme="majorBidi" w:cstheme="majorBidi"/>
          <w:sz w:val="24"/>
          <w:szCs w:val="24"/>
        </w:rPr>
        <w:t>d a workflow</w:t>
      </w:r>
      <w:r w:rsidR="00341E44" w:rsidRPr="003D5888">
        <w:rPr>
          <w:rFonts w:asciiTheme="majorBidi" w:hAnsiTheme="majorBidi" w:cstheme="majorBidi"/>
          <w:sz w:val="24"/>
          <w:szCs w:val="24"/>
        </w:rPr>
        <w:t xml:space="preserve"> that leverages information</w:t>
      </w:r>
      <w:r w:rsidR="00CF630C" w:rsidRPr="003D5888">
        <w:rPr>
          <w:rFonts w:asciiTheme="majorBidi" w:hAnsiTheme="majorBidi" w:cstheme="majorBidi"/>
          <w:sz w:val="24"/>
          <w:szCs w:val="24"/>
        </w:rPr>
        <w:t xml:space="preserve"> of network topology to </w:t>
      </w:r>
      <w:r w:rsidR="00341E44" w:rsidRPr="003D5888">
        <w:rPr>
          <w:rFonts w:asciiTheme="majorBidi" w:hAnsiTheme="majorBidi" w:cstheme="majorBidi"/>
          <w:sz w:val="24"/>
          <w:szCs w:val="24"/>
        </w:rPr>
        <w:t>predict novel drug targets using machine learning algorithm.</w:t>
      </w:r>
      <w:r w:rsidR="000A774B" w:rsidRPr="003D5888">
        <w:rPr>
          <w:rFonts w:asciiTheme="majorBidi" w:hAnsiTheme="majorBidi" w:cstheme="majorBidi"/>
          <w:sz w:val="24"/>
          <w:szCs w:val="24"/>
        </w:rPr>
        <w:t xml:space="preserve"> </w:t>
      </w:r>
      <w:r w:rsidR="002B1D19">
        <w:rPr>
          <w:rFonts w:asciiTheme="majorBidi" w:hAnsiTheme="majorBidi" w:cstheme="majorBidi"/>
          <w:sz w:val="24"/>
          <w:szCs w:val="24"/>
        </w:rPr>
        <w:t xml:space="preserve">The methods in </w:t>
      </w:r>
      <w:r w:rsidR="002B1D19" w:rsidRPr="003D5888">
        <w:rPr>
          <w:rFonts w:asciiTheme="majorBidi" w:hAnsiTheme="majorBidi" w:cstheme="majorBidi"/>
          <w:sz w:val="24"/>
          <w:szCs w:val="24"/>
        </w:rPr>
        <w:t>[14, 15]</w:t>
      </w:r>
      <w:r w:rsidR="002B1D19">
        <w:rPr>
          <w:rFonts w:asciiTheme="majorBidi" w:hAnsiTheme="majorBidi" w:cstheme="majorBidi"/>
          <w:sz w:val="24"/>
          <w:szCs w:val="24"/>
        </w:rPr>
        <w:t xml:space="preserve"> are based on </w:t>
      </w:r>
      <w:r w:rsidR="002B1D19" w:rsidRPr="003D5888">
        <w:rPr>
          <w:rFonts w:asciiTheme="majorBidi" w:hAnsiTheme="majorBidi" w:cstheme="majorBidi"/>
          <w:sz w:val="24"/>
          <w:szCs w:val="24"/>
        </w:rPr>
        <w:t>in-silico knockouts on biological derived networks</w:t>
      </w:r>
      <w:r w:rsidR="002B1D19">
        <w:rPr>
          <w:rFonts w:asciiTheme="majorBidi" w:hAnsiTheme="majorBidi" w:cstheme="majorBidi"/>
          <w:sz w:val="24"/>
          <w:szCs w:val="24"/>
        </w:rPr>
        <w:t xml:space="preserve">. </w:t>
      </w:r>
    </w:p>
    <w:p w:rsidR="002656E3" w:rsidRPr="003D5888" w:rsidRDefault="00314026" w:rsidP="0055316F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3D5888">
        <w:rPr>
          <w:rFonts w:asciiTheme="majorBidi" w:hAnsiTheme="majorBidi" w:cstheme="majorBidi"/>
          <w:sz w:val="24"/>
          <w:szCs w:val="24"/>
        </w:rPr>
        <w:t xml:space="preserve">In this work we present a novel approach </w:t>
      </w:r>
      <w:r w:rsidR="002656E3" w:rsidRPr="003D5888">
        <w:rPr>
          <w:rFonts w:asciiTheme="majorBidi" w:hAnsiTheme="majorBidi" w:cstheme="majorBidi"/>
          <w:sz w:val="24"/>
          <w:szCs w:val="24"/>
        </w:rPr>
        <w:t>to tackle the drug target</w:t>
      </w:r>
      <w:r w:rsidR="00531CF0" w:rsidRPr="003D5888">
        <w:rPr>
          <w:rFonts w:asciiTheme="majorBidi" w:hAnsiTheme="majorBidi" w:cstheme="majorBidi"/>
          <w:sz w:val="24"/>
          <w:szCs w:val="24"/>
        </w:rPr>
        <w:t xml:space="preserve"> inference</w:t>
      </w:r>
      <w:r w:rsidR="002656E3" w:rsidRPr="003D5888">
        <w:rPr>
          <w:rFonts w:asciiTheme="majorBidi" w:hAnsiTheme="majorBidi" w:cstheme="majorBidi"/>
          <w:sz w:val="24"/>
          <w:szCs w:val="24"/>
        </w:rPr>
        <w:t xml:space="preserve"> problem from a personalize</w:t>
      </w:r>
      <w:r w:rsidR="009E5F75" w:rsidRPr="003D5888">
        <w:rPr>
          <w:rFonts w:asciiTheme="majorBidi" w:hAnsiTheme="majorBidi" w:cstheme="majorBidi"/>
          <w:sz w:val="24"/>
          <w:szCs w:val="24"/>
        </w:rPr>
        <w:t>d</w:t>
      </w:r>
      <w:r w:rsidR="002656E3" w:rsidRPr="003D5888">
        <w:rPr>
          <w:rFonts w:asciiTheme="majorBidi" w:hAnsiTheme="majorBidi" w:cstheme="majorBidi"/>
          <w:sz w:val="24"/>
          <w:szCs w:val="24"/>
        </w:rPr>
        <w:t xml:space="preserve"> perspective using</w:t>
      </w:r>
      <w:r w:rsidR="00723BB0" w:rsidRPr="003D5888">
        <w:rPr>
          <w:rFonts w:asciiTheme="majorBidi" w:hAnsiTheme="majorBidi" w:cstheme="majorBidi"/>
          <w:sz w:val="24"/>
          <w:szCs w:val="24"/>
        </w:rPr>
        <w:t xml:space="preserve"> in-silico knock</w:t>
      </w:r>
      <w:r w:rsidR="00CD04D7">
        <w:rPr>
          <w:rFonts w:asciiTheme="majorBidi" w:hAnsiTheme="majorBidi" w:cstheme="majorBidi"/>
          <w:sz w:val="24"/>
          <w:szCs w:val="24"/>
        </w:rPr>
        <w:t xml:space="preserve">outs in a PPI network. </w:t>
      </w:r>
      <w:r w:rsidR="00531CF0" w:rsidRPr="003D5888">
        <w:rPr>
          <w:rFonts w:asciiTheme="majorBidi" w:hAnsiTheme="majorBidi" w:cstheme="majorBidi"/>
          <w:sz w:val="24"/>
          <w:szCs w:val="24"/>
        </w:rPr>
        <w:t>F</w:t>
      </w:r>
      <w:r w:rsidR="002656E3" w:rsidRPr="003D5888">
        <w:rPr>
          <w:rFonts w:asciiTheme="majorBidi" w:hAnsiTheme="majorBidi" w:cstheme="majorBidi"/>
          <w:sz w:val="24"/>
          <w:szCs w:val="24"/>
        </w:rPr>
        <w:t>igure 1</w:t>
      </w:r>
      <w:r w:rsidR="00CD04D7">
        <w:rPr>
          <w:rFonts w:asciiTheme="majorBidi" w:hAnsiTheme="majorBidi" w:cstheme="majorBidi"/>
          <w:sz w:val="24"/>
          <w:szCs w:val="24"/>
        </w:rPr>
        <w:t xml:space="preserve"> provides an overview of the method:</w:t>
      </w:r>
      <w:r w:rsidR="002656E3" w:rsidRPr="003D5888">
        <w:rPr>
          <w:rFonts w:asciiTheme="majorBidi" w:hAnsiTheme="majorBidi" w:cstheme="majorBidi"/>
          <w:sz w:val="24"/>
          <w:szCs w:val="24"/>
        </w:rPr>
        <w:t xml:space="preserve"> we start from a general PPI network and personal disease-related data.</w:t>
      </w:r>
      <w:r w:rsidR="00407E27" w:rsidRPr="003D5888">
        <w:rPr>
          <w:rFonts w:asciiTheme="majorBidi" w:hAnsiTheme="majorBidi" w:cstheme="majorBidi"/>
          <w:sz w:val="24"/>
          <w:szCs w:val="24"/>
        </w:rPr>
        <w:t xml:space="preserve"> We rely on the framework described by Vanunu et al. [12] to infer gene prioritization by network propagation.</w:t>
      </w:r>
      <w:r w:rsidR="002656E3" w:rsidRPr="003D5888">
        <w:rPr>
          <w:rFonts w:asciiTheme="majorBidi" w:hAnsiTheme="majorBidi" w:cstheme="majorBidi"/>
          <w:sz w:val="24"/>
          <w:szCs w:val="24"/>
        </w:rPr>
        <w:t xml:space="preserve"> We perform multiple network propagation</w:t>
      </w:r>
      <w:r w:rsidR="009E5F75" w:rsidRPr="003D5888">
        <w:rPr>
          <w:rFonts w:asciiTheme="majorBidi" w:hAnsiTheme="majorBidi" w:cstheme="majorBidi"/>
          <w:sz w:val="24"/>
          <w:szCs w:val="24"/>
        </w:rPr>
        <w:t>s</w:t>
      </w:r>
      <w:r w:rsidR="002656E3" w:rsidRPr="003D5888">
        <w:rPr>
          <w:rFonts w:asciiTheme="majorBidi" w:hAnsiTheme="majorBidi" w:cstheme="majorBidi"/>
          <w:sz w:val="24"/>
          <w:szCs w:val="24"/>
        </w:rPr>
        <w:t xml:space="preserve"> in order to simulate the current patient state, the patient state after gene k</w:t>
      </w:r>
      <w:r w:rsidR="00723BB0" w:rsidRPr="003D5888">
        <w:rPr>
          <w:rFonts w:asciiTheme="majorBidi" w:hAnsiTheme="majorBidi" w:cstheme="majorBidi"/>
          <w:sz w:val="24"/>
          <w:szCs w:val="24"/>
        </w:rPr>
        <w:t>nock</w:t>
      </w:r>
      <w:r w:rsidR="002656E3" w:rsidRPr="003D5888">
        <w:rPr>
          <w:rFonts w:asciiTheme="majorBidi" w:hAnsiTheme="majorBidi" w:cstheme="majorBidi"/>
          <w:sz w:val="24"/>
          <w:szCs w:val="24"/>
        </w:rPr>
        <w:t>outs</w:t>
      </w:r>
      <w:r w:rsidR="00407E27" w:rsidRPr="003D5888">
        <w:rPr>
          <w:rFonts w:asciiTheme="majorBidi" w:hAnsiTheme="majorBidi" w:cstheme="majorBidi"/>
          <w:sz w:val="24"/>
          <w:szCs w:val="24"/>
        </w:rPr>
        <w:t xml:space="preserve"> (by removing the gene's node from the network)</w:t>
      </w:r>
      <w:r w:rsidR="002656E3" w:rsidRPr="003D5888">
        <w:rPr>
          <w:rFonts w:asciiTheme="majorBidi" w:hAnsiTheme="majorBidi" w:cstheme="majorBidi"/>
          <w:sz w:val="24"/>
          <w:szCs w:val="24"/>
        </w:rPr>
        <w:t xml:space="preserve"> and an estimated "healthy" state. We use these different states </w:t>
      </w:r>
      <w:r w:rsidR="00723BB0" w:rsidRPr="003D5888">
        <w:rPr>
          <w:rFonts w:asciiTheme="majorBidi" w:hAnsiTheme="majorBidi" w:cstheme="majorBidi"/>
          <w:sz w:val="24"/>
          <w:szCs w:val="24"/>
        </w:rPr>
        <w:t>in order to rank the gene knock</w:t>
      </w:r>
      <w:r w:rsidR="002656E3" w:rsidRPr="003D5888">
        <w:rPr>
          <w:rFonts w:asciiTheme="majorBidi" w:hAnsiTheme="majorBidi" w:cstheme="majorBidi"/>
          <w:sz w:val="24"/>
          <w:szCs w:val="24"/>
        </w:rPr>
        <w:t>outs and retrieve</w:t>
      </w:r>
      <w:r w:rsidR="00723BB0" w:rsidRPr="003D5888">
        <w:rPr>
          <w:rFonts w:asciiTheme="majorBidi" w:hAnsiTheme="majorBidi" w:cstheme="majorBidi"/>
          <w:sz w:val="24"/>
          <w:szCs w:val="24"/>
        </w:rPr>
        <w:t xml:space="preserve"> a</w:t>
      </w:r>
      <w:r w:rsidR="002656E3" w:rsidRPr="003D5888">
        <w:rPr>
          <w:rFonts w:asciiTheme="majorBidi" w:hAnsiTheme="majorBidi" w:cstheme="majorBidi"/>
          <w:sz w:val="24"/>
          <w:szCs w:val="24"/>
        </w:rPr>
        <w:t xml:space="preserve"> candidates list for potential novel drug targets.</w:t>
      </w:r>
    </w:p>
    <w:p w:rsidR="006B4CE0" w:rsidRPr="003D5888" w:rsidRDefault="002656E3" w:rsidP="000226FB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3D5888">
        <w:rPr>
          <w:rFonts w:asciiTheme="majorBidi" w:hAnsiTheme="majorBidi" w:cstheme="majorBidi"/>
          <w:sz w:val="24"/>
          <w:szCs w:val="24"/>
        </w:rPr>
        <w:t>The</w:t>
      </w:r>
      <w:r w:rsidR="00AE792C" w:rsidRPr="003D5888">
        <w:rPr>
          <w:rFonts w:asciiTheme="majorBidi" w:hAnsiTheme="majorBidi" w:cstheme="majorBidi"/>
          <w:sz w:val="24"/>
          <w:szCs w:val="24"/>
        </w:rPr>
        <w:t xml:space="preserve"> framework </w:t>
      </w:r>
      <w:r w:rsidRPr="003D5888">
        <w:rPr>
          <w:rFonts w:asciiTheme="majorBidi" w:hAnsiTheme="majorBidi" w:cstheme="majorBidi"/>
          <w:sz w:val="24"/>
          <w:szCs w:val="24"/>
        </w:rPr>
        <w:t xml:space="preserve">we presented </w:t>
      </w:r>
      <w:r w:rsidR="00CD04D7">
        <w:rPr>
          <w:rFonts w:asciiTheme="majorBidi" w:hAnsiTheme="majorBidi" w:cstheme="majorBidi"/>
          <w:sz w:val="24"/>
          <w:szCs w:val="24"/>
        </w:rPr>
        <w:t>is general and can be applied to</w:t>
      </w:r>
      <w:r w:rsidRPr="003D5888">
        <w:rPr>
          <w:rFonts w:asciiTheme="majorBidi" w:hAnsiTheme="majorBidi" w:cstheme="majorBidi"/>
          <w:sz w:val="24"/>
          <w:szCs w:val="24"/>
        </w:rPr>
        <w:t xml:space="preserve"> any personalized disease-related data. However, to evaluate our performance</w:t>
      </w:r>
      <w:r w:rsidR="009E5F75" w:rsidRPr="003D5888">
        <w:rPr>
          <w:rFonts w:asciiTheme="majorBidi" w:hAnsiTheme="majorBidi" w:cstheme="majorBidi"/>
          <w:sz w:val="24"/>
          <w:szCs w:val="24"/>
        </w:rPr>
        <w:t xml:space="preserve"> we applied it on patients suffering from acute myeloid leukemia</w:t>
      </w:r>
      <w:r w:rsidR="00AE792C" w:rsidRPr="003D5888">
        <w:rPr>
          <w:rFonts w:asciiTheme="majorBidi" w:hAnsiTheme="majorBidi" w:cstheme="majorBidi"/>
          <w:sz w:val="24"/>
          <w:szCs w:val="24"/>
        </w:rPr>
        <w:t xml:space="preserve"> </w:t>
      </w:r>
      <w:r w:rsidR="009E5F75" w:rsidRPr="003D5888">
        <w:rPr>
          <w:rFonts w:asciiTheme="majorBidi" w:hAnsiTheme="majorBidi" w:cstheme="majorBidi"/>
          <w:sz w:val="24"/>
          <w:szCs w:val="24"/>
        </w:rPr>
        <w:t>(</w:t>
      </w:r>
      <w:r w:rsidR="00AE792C" w:rsidRPr="003D5888">
        <w:rPr>
          <w:rFonts w:asciiTheme="majorBidi" w:hAnsiTheme="majorBidi" w:cstheme="majorBidi"/>
          <w:sz w:val="24"/>
          <w:szCs w:val="24"/>
        </w:rPr>
        <w:t>AML</w:t>
      </w:r>
      <w:r w:rsidR="009E5F75" w:rsidRPr="003D5888">
        <w:rPr>
          <w:rFonts w:asciiTheme="majorBidi" w:hAnsiTheme="majorBidi" w:cstheme="majorBidi"/>
          <w:sz w:val="24"/>
          <w:szCs w:val="24"/>
        </w:rPr>
        <w:t xml:space="preserve">), using </w:t>
      </w:r>
      <w:r w:rsidR="00CD04D7">
        <w:rPr>
          <w:rFonts w:asciiTheme="majorBidi" w:hAnsiTheme="majorBidi" w:cstheme="majorBidi"/>
          <w:sz w:val="24"/>
          <w:szCs w:val="24"/>
        </w:rPr>
        <w:t xml:space="preserve">data from the </w:t>
      </w:r>
      <w:proofErr w:type="spellStart"/>
      <w:r w:rsidR="00CD04D7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="00CD04D7">
        <w:rPr>
          <w:rFonts w:asciiTheme="majorBidi" w:hAnsiTheme="majorBidi" w:cstheme="majorBidi"/>
          <w:sz w:val="24"/>
          <w:szCs w:val="24"/>
        </w:rPr>
        <w:t xml:space="preserve"> Cancer Genome Atlas (TCGA) of </w:t>
      </w:r>
      <w:r w:rsidR="009E5F75" w:rsidRPr="003D5888">
        <w:rPr>
          <w:rFonts w:asciiTheme="majorBidi" w:hAnsiTheme="majorBidi" w:cstheme="majorBidi"/>
          <w:sz w:val="24"/>
          <w:szCs w:val="24"/>
        </w:rPr>
        <w:t>mutated and different</w:t>
      </w:r>
      <w:r w:rsidR="00CD04D7">
        <w:rPr>
          <w:rFonts w:asciiTheme="majorBidi" w:hAnsiTheme="majorBidi" w:cstheme="majorBidi"/>
          <w:sz w:val="24"/>
          <w:szCs w:val="24"/>
        </w:rPr>
        <w:t>ially expressed genes</w:t>
      </w:r>
      <w:r w:rsidR="009E5F75" w:rsidRPr="003D5888">
        <w:rPr>
          <w:rFonts w:asciiTheme="majorBidi" w:hAnsiTheme="majorBidi" w:cstheme="majorBidi"/>
          <w:sz w:val="24"/>
          <w:szCs w:val="24"/>
        </w:rPr>
        <w:t>.</w:t>
      </w:r>
      <w:r w:rsidR="006B4CE0" w:rsidRPr="003D5888">
        <w:rPr>
          <w:rFonts w:asciiTheme="majorBidi" w:hAnsiTheme="majorBidi" w:cstheme="majorBidi"/>
          <w:sz w:val="24"/>
          <w:szCs w:val="24"/>
        </w:rPr>
        <w:t xml:space="preserve"> </w:t>
      </w:r>
      <w:del w:id="1" w:author="Eyal" w:date="2015-07-17T22:14:00Z">
        <w:r w:rsidR="006B4CE0" w:rsidRPr="003D5888" w:rsidDel="000226FB">
          <w:rPr>
            <w:rFonts w:asciiTheme="majorBidi" w:hAnsiTheme="majorBidi" w:cstheme="majorBidi"/>
            <w:sz w:val="24"/>
            <w:szCs w:val="24"/>
          </w:rPr>
          <w:delText>We gathered this data from COSMIC cancer gene census [19]</w:delText>
        </w:r>
        <w:r w:rsidR="00CD04D7" w:rsidDel="000226F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CD04D7" w:rsidRPr="00CD04D7" w:rsidDel="000226FB">
          <w:rPr>
            <w:rFonts w:asciiTheme="majorBidi" w:hAnsiTheme="majorBidi" w:cstheme="majorBidi"/>
            <w:sz w:val="24"/>
            <w:szCs w:val="24"/>
            <w:highlight w:val="yellow"/>
          </w:rPr>
          <w:delText>[move this to the methods]</w:delText>
        </w:r>
        <w:r w:rsidR="006B4CE0" w:rsidRPr="00CD04D7" w:rsidDel="000226FB">
          <w:rPr>
            <w:rFonts w:asciiTheme="majorBidi" w:hAnsiTheme="majorBidi" w:cstheme="majorBidi"/>
            <w:sz w:val="24"/>
            <w:szCs w:val="24"/>
            <w:highlight w:val="yellow"/>
          </w:rPr>
          <w:delText>.</w:delText>
        </w:r>
      </w:del>
    </w:p>
    <w:p w:rsidR="00AE792C" w:rsidRPr="003D5888" w:rsidRDefault="00AE792C" w:rsidP="002656E3">
      <w:pPr>
        <w:jc w:val="both"/>
        <w:rPr>
          <w:rFonts w:asciiTheme="majorBidi" w:hAnsiTheme="majorBidi" w:cstheme="majorBidi"/>
        </w:rPr>
      </w:pPr>
    </w:p>
    <w:p w:rsidR="00B41BF9" w:rsidRPr="003D5888" w:rsidRDefault="00B41BF9" w:rsidP="00DC5D75">
      <w:pPr>
        <w:jc w:val="both"/>
        <w:rPr>
          <w:rFonts w:asciiTheme="majorBidi" w:hAnsiTheme="majorBidi" w:cstheme="majorBidi"/>
        </w:rPr>
      </w:pPr>
    </w:p>
    <w:p w:rsidR="00B41BF9" w:rsidRPr="0055316F" w:rsidRDefault="000226FB" w:rsidP="00B41BF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6238240" cy="2209800"/>
            <wp:effectExtent l="0" t="0" r="0" b="0"/>
            <wp:docPr id="3" name="Picture 3" descr="D:\Projects\drug_target_workshop\paper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drug_target_workshop\paper\fig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2C" w:rsidRPr="0055316F" w:rsidRDefault="00AE792C" w:rsidP="00DC5D75">
      <w:pPr>
        <w:jc w:val="both"/>
        <w:rPr>
          <w:rFonts w:asciiTheme="majorBidi" w:hAnsiTheme="majorBidi" w:cstheme="majorBidi"/>
        </w:rPr>
      </w:pPr>
    </w:p>
    <w:p w:rsidR="0055316F" w:rsidRDefault="00B41BF9" w:rsidP="000226FB">
      <w:pPr>
        <w:spacing w:line="300" w:lineRule="exact"/>
        <w:jc w:val="center"/>
        <w:rPr>
          <w:rFonts w:asciiTheme="majorBidi" w:hAnsiTheme="majorBidi" w:cstheme="majorBidi"/>
        </w:rPr>
      </w:pPr>
      <w:proofErr w:type="gramStart"/>
      <w:r w:rsidRPr="0055316F">
        <w:rPr>
          <w:rFonts w:asciiTheme="majorBidi" w:hAnsiTheme="majorBidi" w:cstheme="majorBidi"/>
        </w:rPr>
        <w:t>Fig</w:t>
      </w:r>
      <w:r w:rsidR="0055316F">
        <w:rPr>
          <w:rFonts w:asciiTheme="majorBidi" w:hAnsiTheme="majorBidi" w:cstheme="majorBidi"/>
        </w:rPr>
        <w:t>.</w:t>
      </w:r>
      <w:r w:rsidRPr="0055316F">
        <w:rPr>
          <w:rFonts w:asciiTheme="majorBidi" w:hAnsiTheme="majorBidi" w:cstheme="majorBidi"/>
        </w:rPr>
        <w:t xml:space="preserve"> 1</w:t>
      </w:r>
      <w:r w:rsidR="001A0875" w:rsidRPr="0055316F">
        <w:rPr>
          <w:rFonts w:asciiTheme="majorBidi" w:hAnsiTheme="majorBidi" w:cstheme="majorBidi"/>
        </w:rPr>
        <w:t>.</w:t>
      </w:r>
      <w:proofErr w:type="gramEnd"/>
      <w:r w:rsidR="001A0875" w:rsidRPr="0055316F">
        <w:rPr>
          <w:rFonts w:asciiTheme="majorBidi" w:hAnsiTheme="majorBidi" w:cstheme="majorBidi"/>
        </w:rPr>
        <w:t xml:space="preserve"> </w:t>
      </w:r>
      <w:proofErr w:type="gramStart"/>
      <w:r w:rsidR="00CD04D7">
        <w:rPr>
          <w:rFonts w:asciiTheme="majorBidi" w:hAnsiTheme="majorBidi" w:cstheme="majorBidi"/>
        </w:rPr>
        <w:t>An overview of the algorithmic pipeline.</w:t>
      </w:r>
      <w:proofErr w:type="gramEnd"/>
    </w:p>
    <w:p w:rsidR="0055316F" w:rsidRPr="0055316F" w:rsidRDefault="0055316F" w:rsidP="0055316F">
      <w:pPr>
        <w:pStyle w:val="Heading1"/>
        <w:bidi w:val="0"/>
        <w:ind w:left="357" w:righ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Results</w:t>
      </w:r>
    </w:p>
    <w:p w:rsidR="002A2D8F" w:rsidRDefault="00CD04D7" w:rsidP="002A2D8F">
      <w:pPr>
        <w:spacing w:line="30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BB4749" w:rsidRPr="003D5888">
        <w:rPr>
          <w:rFonts w:asciiTheme="majorBidi" w:hAnsiTheme="majorBidi" w:cstheme="majorBidi"/>
          <w:sz w:val="24"/>
          <w:szCs w:val="24"/>
        </w:rPr>
        <w:t xml:space="preserve">e present a novel approach to tackle the drug target inference problem from a personalized perspective using in-silico knockouts in a PPI network. As described in Figure 1, we start from a general PPI network and personal disease-related data. We rely on the framework described by Vanunu et al. [12] to infer gene prioritization by network propagation. We perform multiple network propagations in order to simulate the current patient state, the patient state after gene </w:t>
      </w:r>
      <w:r w:rsidR="002A2D8F">
        <w:rPr>
          <w:rFonts w:asciiTheme="majorBidi" w:hAnsiTheme="majorBidi" w:cstheme="majorBidi"/>
          <w:sz w:val="24"/>
          <w:szCs w:val="24"/>
        </w:rPr>
        <w:t>knock-downs</w:t>
      </w:r>
      <w:r w:rsidR="00BB4749" w:rsidRPr="003D5888">
        <w:rPr>
          <w:rFonts w:asciiTheme="majorBidi" w:hAnsiTheme="majorBidi" w:cstheme="majorBidi"/>
          <w:sz w:val="24"/>
          <w:szCs w:val="24"/>
        </w:rPr>
        <w:t xml:space="preserve"> (by removing the gene's node from the network) and an estimated "healthy" state. We use these different states in </w:t>
      </w:r>
      <w:r w:rsidR="002A2D8F">
        <w:rPr>
          <w:rFonts w:asciiTheme="majorBidi" w:hAnsiTheme="majorBidi" w:cstheme="majorBidi"/>
          <w:sz w:val="24"/>
          <w:szCs w:val="24"/>
        </w:rPr>
        <w:t>order to rank the gene knockdowns</w:t>
      </w:r>
      <w:r w:rsidR="00BB4749" w:rsidRPr="003D5888">
        <w:rPr>
          <w:rFonts w:asciiTheme="majorBidi" w:hAnsiTheme="majorBidi" w:cstheme="majorBidi"/>
          <w:sz w:val="24"/>
          <w:szCs w:val="24"/>
        </w:rPr>
        <w:t xml:space="preserve"> and retrieve a candidates list for potential novel drug targets.</w:t>
      </w:r>
      <w:r w:rsidR="002A2D8F">
        <w:rPr>
          <w:rFonts w:asciiTheme="majorBidi" w:hAnsiTheme="majorBidi" w:cstheme="majorBidi"/>
          <w:sz w:val="24"/>
          <w:szCs w:val="24"/>
        </w:rPr>
        <w:t xml:space="preserve"> </w:t>
      </w:r>
    </w:p>
    <w:p w:rsidR="00B7095B" w:rsidRPr="00563474" w:rsidRDefault="002A2D8F" w:rsidP="00FF138C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</w:t>
      </w:r>
      <w:r w:rsidR="00BB4749" w:rsidRPr="003D5888">
        <w:rPr>
          <w:rFonts w:asciiTheme="majorBidi" w:hAnsiTheme="majorBidi" w:cstheme="majorBidi"/>
          <w:sz w:val="24"/>
          <w:szCs w:val="24"/>
        </w:rPr>
        <w:t xml:space="preserve"> evaluat</w:t>
      </w:r>
      <w:r>
        <w:rPr>
          <w:rFonts w:asciiTheme="majorBidi" w:hAnsiTheme="majorBidi" w:cstheme="majorBidi"/>
          <w:sz w:val="24"/>
          <w:szCs w:val="24"/>
        </w:rPr>
        <w:t>e our performance we applied our method to</w:t>
      </w:r>
      <w:r w:rsidR="00BB4749" w:rsidRPr="003D5888">
        <w:rPr>
          <w:rFonts w:asciiTheme="majorBidi" w:hAnsiTheme="majorBidi" w:cstheme="majorBidi"/>
          <w:sz w:val="24"/>
          <w:szCs w:val="24"/>
        </w:rPr>
        <w:t xml:space="preserve"> </w:t>
      </w:r>
      <w:r w:rsidR="00BB4749">
        <w:rPr>
          <w:rFonts w:asciiTheme="majorBidi" w:hAnsiTheme="majorBidi" w:cstheme="majorBidi"/>
          <w:sz w:val="24"/>
          <w:szCs w:val="24"/>
        </w:rPr>
        <w:t xml:space="preserve">TCGA </w:t>
      </w:r>
      <w:r>
        <w:rPr>
          <w:rFonts w:asciiTheme="majorBidi" w:hAnsiTheme="majorBidi" w:cstheme="majorBidi"/>
          <w:sz w:val="24"/>
          <w:szCs w:val="24"/>
        </w:rPr>
        <w:t>gene expression and mutation data</w:t>
      </w:r>
      <w:r w:rsidR="00BB4749">
        <w:rPr>
          <w:rFonts w:asciiTheme="majorBidi" w:hAnsiTheme="majorBidi" w:cstheme="majorBidi"/>
          <w:sz w:val="24"/>
          <w:szCs w:val="24"/>
        </w:rPr>
        <w:t xml:space="preserve"> of </w:t>
      </w:r>
      <w:r w:rsidR="00BB4749" w:rsidRPr="003D5888">
        <w:rPr>
          <w:rFonts w:asciiTheme="majorBidi" w:hAnsiTheme="majorBidi" w:cstheme="majorBidi"/>
          <w:sz w:val="24"/>
          <w:szCs w:val="24"/>
        </w:rPr>
        <w:t>patients suffering from acute myeloid leukemia (AML</w:t>
      </w:r>
      <w:r>
        <w:rPr>
          <w:rFonts w:asciiTheme="majorBidi" w:hAnsiTheme="majorBidi" w:cstheme="majorBidi"/>
          <w:sz w:val="24"/>
          <w:szCs w:val="24"/>
        </w:rPr>
        <w:t>)</w:t>
      </w:r>
      <w:r w:rsidR="00BB4749" w:rsidRPr="003D5888">
        <w:rPr>
          <w:rFonts w:asciiTheme="majorBidi" w:hAnsiTheme="majorBidi" w:cstheme="majorBidi"/>
          <w:sz w:val="24"/>
          <w:szCs w:val="24"/>
        </w:rPr>
        <w:t>. We gathered this data</w:t>
      </w:r>
      <w:r>
        <w:rPr>
          <w:rFonts w:asciiTheme="majorBidi" w:hAnsiTheme="majorBidi" w:cstheme="majorBidi"/>
          <w:sz w:val="24"/>
          <w:szCs w:val="24"/>
        </w:rPr>
        <w:t>set</w:t>
      </w:r>
      <w:r w:rsidR="00BB4749" w:rsidRPr="003D5888">
        <w:rPr>
          <w:rFonts w:asciiTheme="majorBidi" w:hAnsiTheme="majorBidi" w:cstheme="majorBidi"/>
          <w:sz w:val="24"/>
          <w:szCs w:val="24"/>
        </w:rPr>
        <w:t xml:space="preserve"> from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BB4749" w:rsidRPr="003D5888">
        <w:rPr>
          <w:rFonts w:asciiTheme="majorBidi" w:hAnsiTheme="majorBidi" w:cstheme="majorBidi"/>
          <w:sz w:val="24"/>
          <w:szCs w:val="24"/>
        </w:rPr>
        <w:t>COSMIC cancer gene census [19].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B3972" w:rsidRPr="0055316F">
        <w:rPr>
          <w:rFonts w:asciiTheme="majorBidi" w:hAnsiTheme="majorBidi" w:cstheme="majorBidi"/>
          <w:sz w:val="24"/>
          <w:szCs w:val="24"/>
        </w:rPr>
        <w:t xml:space="preserve">First, we show that we can identify common AML causal genes by synthesizing the individual mutations set propagations and ranking according to propagation scores. </w:t>
      </w:r>
      <w:r w:rsidR="00D00B42" w:rsidRPr="0055316F">
        <w:rPr>
          <w:rFonts w:asciiTheme="majorBidi" w:hAnsiTheme="majorBidi" w:cstheme="majorBidi"/>
          <w:sz w:val="24"/>
          <w:szCs w:val="24"/>
        </w:rPr>
        <w:t>Second</w:t>
      </w:r>
      <w:r w:rsidR="00FD47A8" w:rsidRPr="0055316F">
        <w:rPr>
          <w:rFonts w:asciiTheme="majorBidi" w:hAnsiTheme="majorBidi" w:cstheme="majorBidi"/>
          <w:sz w:val="24"/>
          <w:szCs w:val="24"/>
        </w:rPr>
        <w:t>, we show that</w:t>
      </w:r>
      <w:r w:rsidR="00CD2FE6" w:rsidRPr="0055316F">
        <w:rPr>
          <w:rFonts w:asciiTheme="majorBidi" w:hAnsiTheme="majorBidi" w:cstheme="majorBidi"/>
          <w:sz w:val="24"/>
          <w:szCs w:val="24"/>
        </w:rPr>
        <w:t xml:space="preserve"> by</w:t>
      </w:r>
      <w:r w:rsidR="00FD47A8" w:rsidRPr="0055316F">
        <w:rPr>
          <w:rFonts w:asciiTheme="majorBidi" w:hAnsiTheme="majorBidi" w:cstheme="majorBidi"/>
          <w:sz w:val="24"/>
          <w:szCs w:val="24"/>
        </w:rPr>
        <w:t xml:space="preserve"> integrating </w:t>
      </w:r>
      <w:r w:rsidR="00D00B42" w:rsidRPr="0055316F">
        <w:rPr>
          <w:rFonts w:asciiTheme="majorBidi" w:hAnsiTheme="majorBidi" w:cstheme="majorBidi"/>
          <w:sz w:val="24"/>
          <w:szCs w:val="24"/>
        </w:rPr>
        <w:t xml:space="preserve">results from </w:t>
      </w:r>
      <w:r w:rsidR="00FD47A8" w:rsidRPr="0055316F">
        <w:rPr>
          <w:rFonts w:asciiTheme="majorBidi" w:hAnsiTheme="majorBidi" w:cstheme="majorBidi"/>
          <w:sz w:val="24"/>
          <w:szCs w:val="24"/>
        </w:rPr>
        <w:t>a</w:t>
      </w:r>
      <w:r w:rsidR="00CD2FE6" w:rsidRPr="0055316F">
        <w:rPr>
          <w:rFonts w:asciiTheme="majorBidi" w:hAnsiTheme="majorBidi" w:cstheme="majorBidi"/>
          <w:sz w:val="24"/>
          <w:szCs w:val="24"/>
        </w:rPr>
        <w:t xml:space="preserve"> personalized </w:t>
      </w:r>
      <w:r w:rsidR="00FD47A8" w:rsidRPr="0055316F">
        <w:rPr>
          <w:rFonts w:asciiTheme="majorBidi" w:hAnsiTheme="majorBidi" w:cstheme="majorBidi"/>
          <w:sz w:val="24"/>
          <w:szCs w:val="24"/>
        </w:rPr>
        <w:t>knockout process we can infer potential drug targets</w:t>
      </w:r>
      <w:r w:rsidR="00CD2FE6" w:rsidRPr="0055316F">
        <w:rPr>
          <w:rFonts w:asciiTheme="majorBidi" w:hAnsiTheme="majorBidi" w:cstheme="majorBidi"/>
          <w:sz w:val="24"/>
          <w:szCs w:val="24"/>
        </w:rPr>
        <w:t>.</w:t>
      </w:r>
    </w:p>
    <w:p w:rsidR="00CB3972" w:rsidRPr="001D091D" w:rsidRDefault="00FD47A8" w:rsidP="00FF138C">
      <w:pPr>
        <w:spacing w:line="300" w:lineRule="exact"/>
        <w:ind w:firstLine="357"/>
        <w:jc w:val="both"/>
        <w:rPr>
          <w:rFonts w:asciiTheme="majorBidi" w:hAnsiTheme="majorBidi" w:cstheme="majorBidi"/>
        </w:rPr>
      </w:pPr>
      <w:r w:rsidRPr="001D091D">
        <w:rPr>
          <w:rFonts w:asciiTheme="majorBidi" w:hAnsiTheme="majorBidi" w:cstheme="majorBidi"/>
          <w:sz w:val="24"/>
          <w:szCs w:val="24"/>
        </w:rPr>
        <w:t xml:space="preserve">We </w:t>
      </w:r>
      <w:r w:rsidR="00563474">
        <w:rPr>
          <w:rFonts w:asciiTheme="majorBidi" w:hAnsiTheme="majorBidi" w:cstheme="majorBidi"/>
          <w:sz w:val="24"/>
          <w:szCs w:val="24"/>
        </w:rPr>
        <w:t>executed</w:t>
      </w:r>
      <w:r w:rsidRPr="001D091D">
        <w:rPr>
          <w:rFonts w:asciiTheme="majorBidi" w:hAnsiTheme="majorBidi" w:cstheme="majorBidi"/>
          <w:sz w:val="24"/>
          <w:szCs w:val="24"/>
        </w:rPr>
        <w:t xml:space="preserve"> the algorithm using diffe</w:t>
      </w:r>
      <w:r w:rsidR="00563474">
        <w:rPr>
          <w:rFonts w:asciiTheme="majorBidi" w:hAnsiTheme="majorBidi" w:cstheme="majorBidi"/>
          <w:sz w:val="24"/>
          <w:szCs w:val="24"/>
        </w:rPr>
        <w:t xml:space="preserve">rent settings for its alpha parameter </w:t>
      </w:r>
      <w:r w:rsidR="00372D56">
        <w:rPr>
          <w:rFonts w:asciiTheme="majorBidi" w:hAnsiTheme="majorBidi" w:cstheme="majorBidi"/>
          <w:sz w:val="24"/>
          <w:szCs w:val="24"/>
        </w:rPr>
        <w:t xml:space="preserve">(0.5, 0.75 and 0.9, see Methods) </w:t>
      </w:r>
      <w:r w:rsidR="00563474">
        <w:rPr>
          <w:rFonts w:asciiTheme="majorBidi" w:hAnsiTheme="majorBidi" w:cstheme="majorBidi"/>
          <w:sz w:val="24"/>
          <w:szCs w:val="24"/>
        </w:rPr>
        <w:t xml:space="preserve">and the prior set of genes. </w:t>
      </w:r>
      <w:r w:rsidR="00372D56">
        <w:rPr>
          <w:rFonts w:asciiTheme="majorBidi" w:hAnsiTheme="majorBidi" w:cstheme="majorBidi"/>
          <w:sz w:val="24"/>
          <w:szCs w:val="24"/>
        </w:rPr>
        <w:t>To evaluate the results, w</w:t>
      </w:r>
      <w:r w:rsidRPr="001D091D">
        <w:rPr>
          <w:rFonts w:asciiTheme="majorBidi" w:hAnsiTheme="majorBidi" w:cstheme="majorBidi"/>
          <w:sz w:val="24"/>
          <w:szCs w:val="24"/>
        </w:rPr>
        <w:t>e used three sets of known causal genes, varying in confidence and size: 10</w:t>
      </w:r>
      <w:r w:rsidR="008B72FE">
        <w:rPr>
          <w:rFonts w:asciiTheme="majorBidi" w:hAnsiTheme="majorBidi" w:cstheme="majorBidi"/>
          <w:sz w:val="24"/>
          <w:szCs w:val="24"/>
        </w:rPr>
        <w:t xml:space="preserve"> AML causal genes from KEGG [</w:t>
      </w:r>
      <w:r w:rsidR="008B72FE" w:rsidRPr="008B72FE">
        <w:rPr>
          <w:rFonts w:asciiTheme="majorBidi" w:hAnsiTheme="majorBidi" w:cstheme="majorBidi"/>
          <w:sz w:val="24"/>
          <w:szCs w:val="24"/>
          <w:highlight w:val="yellow"/>
        </w:rPr>
        <w:t>Dana – provide the standard KEGG ref</w:t>
      </w:r>
      <w:r w:rsidRPr="001D091D">
        <w:rPr>
          <w:rFonts w:asciiTheme="majorBidi" w:hAnsiTheme="majorBidi" w:cstheme="majorBidi"/>
          <w:sz w:val="24"/>
          <w:szCs w:val="24"/>
        </w:rPr>
        <w:t xml:space="preserve">], 94 AML causal genes from COSMIC </w:t>
      </w:r>
      <w:r w:rsidR="00372D56">
        <w:rPr>
          <w:rFonts w:asciiTheme="majorBidi" w:hAnsiTheme="majorBidi" w:cstheme="majorBidi"/>
          <w:sz w:val="24"/>
          <w:szCs w:val="24"/>
        </w:rPr>
        <w:t xml:space="preserve">(72 of which are in our PPI network) </w:t>
      </w:r>
      <w:r w:rsidRPr="001D091D">
        <w:rPr>
          <w:rFonts w:asciiTheme="majorBidi" w:hAnsiTheme="majorBidi" w:cstheme="majorBidi"/>
          <w:sz w:val="24"/>
          <w:szCs w:val="24"/>
        </w:rPr>
        <w:t>and 533 cancer causal genes from COSMIC</w:t>
      </w:r>
      <w:r w:rsidR="00372D56">
        <w:rPr>
          <w:rFonts w:asciiTheme="majorBidi" w:hAnsiTheme="majorBidi" w:cstheme="majorBidi"/>
          <w:sz w:val="24"/>
          <w:szCs w:val="24"/>
        </w:rPr>
        <w:t xml:space="preserve"> (363 in the network)</w:t>
      </w:r>
      <w:r w:rsidRPr="001D091D">
        <w:rPr>
          <w:rFonts w:asciiTheme="majorBidi" w:hAnsiTheme="majorBidi" w:cstheme="majorBidi"/>
          <w:sz w:val="24"/>
          <w:szCs w:val="24"/>
        </w:rPr>
        <w:t xml:space="preserve">. </w:t>
      </w:r>
      <w:r w:rsidR="00372D56">
        <w:rPr>
          <w:rFonts w:asciiTheme="majorBidi" w:hAnsiTheme="majorBidi" w:cstheme="majorBidi"/>
          <w:sz w:val="24"/>
          <w:szCs w:val="24"/>
        </w:rPr>
        <w:t xml:space="preserve">The application of the method to each patient resulted in a propagation score for each gene. We aggregated the rank of each gene over a random sample of 100 patients to yield a gene-based score, retaining the top 10% scoring genes. We then computed the hypergeometric enrichment of this set of genes with the different sets of known </w:t>
      </w:r>
      <w:r w:rsidR="00372D56">
        <w:rPr>
          <w:rFonts w:asciiTheme="majorBidi" w:hAnsiTheme="majorBidi" w:cstheme="majorBidi"/>
          <w:sz w:val="24"/>
          <w:szCs w:val="24"/>
        </w:rPr>
        <w:lastRenderedPageBreak/>
        <w:t>causal genes.</w:t>
      </w:r>
      <w:r w:rsidR="00372D56">
        <w:rPr>
          <w:rFonts w:asciiTheme="majorBidi" w:hAnsiTheme="majorBidi" w:cstheme="majorBidi"/>
        </w:rPr>
        <w:t xml:space="preserve"> 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All choices of </w:t>
      </w:r>
      <m:oMath>
        <m:r>
          <w:rPr>
            <w:rFonts w:ascii="Cambria Math" w:hAnsi="Cambria Math" w:cstheme="majorBidi"/>
            <w:sz w:val="24"/>
            <w:szCs w:val="24"/>
          </w:rPr>
          <m:t>α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 xml:space="preserve"> resulted in significant p-values (</w:t>
      </w:r>
      <m:oMath>
        <m:r>
          <w:rPr>
            <w:rFonts w:ascii="Cambria Math" w:hAnsi="Cambria Math" w:cstheme="majorBidi"/>
            <w:sz w:val="24"/>
            <w:szCs w:val="24"/>
          </w:rPr>
          <m:t>p &lt; 1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-5</m:t>
            </m:r>
          </m:sup>
        </m:sSup>
      </m:oMath>
      <w:r w:rsidR="00CB3972" w:rsidRPr="001D091D">
        <w:rPr>
          <w:rFonts w:asciiTheme="majorBidi" w:hAnsiTheme="majorBidi" w:cstheme="majorBidi"/>
          <w:sz w:val="24"/>
          <w:szCs w:val="24"/>
        </w:rPr>
        <w:t>), though the best one out</w:t>
      </w:r>
      <w:r w:rsidR="00372D56">
        <w:rPr>
          <w:rFonts w:asciiTheme="majorBidi" w:hAnsiTheme="majorBidi" w:cstheme="majorBidi"/>
          <w:sz w:val="24"/>
          <w:szCs w:val="24"/>
        </w:rPr>
        <w:t xml:space="preserve"> of the three is 0.9, as 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shown </w:t>
      </w:r>
      <w:r w:rsidR="00372D56">
        <w:rPr>
          <w:rFonts w:asciiTheme="majorBidi" w:hAnsiTheme="majorBidi" w:cstheme="majorBidi"/>
          <w:sz w:val="24"/>
          <w:szCs w:val="24"/>
        </w:rPr>
        <w:t xml:space="preserve">in Figure 2A. This value was used in the sequel. </w:t>
      </w:r>
    </w:p>
    <w:p w:rsidR="00FF138C" w:rsidRDefault="00CB3972" w:rsidP="000226FB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1D091D">
        <w:rPr>
          <w:rFonts w:asciiTheme="majorBidi" w:hAnsiTheme="majorBidi" w:cstheme="majorBidi"/>
          <w:sz w:val="24"/>
          <w:szCs w:val="24"/>
        </w:rPr>
        <w:t xml:space="preserve">Next, we </w:t>
      </w:r>
      <w:r w:rsidR="00FF138C">
        <w:rPr>
          <w:rFonts w:asciiTheme="majorBidi" w:hAnsiTheme="majorBidi" w:cstheme="majorBidi"/>
          <w:sz w:val="24"/>
          <w:szCs w:val="24"/>
        </w:rPr>
        <w:t>wish</w:t>
      </w:r>
      <w:r w:rsidRPr="001D091D">
        <w:rPr>
          <w:rFonts w:asciiTheme="majorBidi" w:hAnsiTheme="majorBidi" w:cstheme="majorBidi"/>
          <w:sz w:val="24"/>
          <w:szCs w:val="24"/>
        </w:rPr>
        <w:t xml:space="preserve"> to </w:t>
      </w:r>
      <w:r w:rsidR="00FF138C">
        <w:rPr>
          <w:rFonts w:asciiTheme="majorBidi" w:hAnsiTheme="majorBidi" w:cstheme="majorBidi"/>
          <w:sz w:val="24"/>
          <w:szCs w:val="24"/>
        </w:rPr>
        <w:t>assess</w:t>
      </w:r>
      <w:r w:rsidRPr="001D091D">
        <w:rPr>
          <w:rFonts w:asciiTheme="majorBidi" w:hAnsiTheme="majorBidi" w:cstheme="majorBidi"/>
          <w:sz w:val="24"/>
          <w:szCs w:val="24"/>
        </w:rPr>
        <w:t xml:space="preserve"> different prior knowledge </w:t>
      </w:r>
      <w:r w:rsidR="00FF138C">
        <w:rPr>
          <w:rFonts w:asciiTheme="majorBidi" w:hAnsiTheme="majorBidi" w:cstheme="majorBidi"/>
          <w:sz w:val="24"/>
          <w:szCs w:val="24"/>
        </w:rPr>
        <w:t xml:space="preserve">(P) </w:t>
      </w:r>
      <w:r w:rsidRPr="001D091D">
        <w:rPr>
          <w:rFonts w:asciiTheme="majorBidi" w:hAnsiTheme="majorBidi" w:cstheme="majorBidi"/>
          <w:sz w:val="24"/>
          <w:szCs w:val="24"/>
        </w:rPr>
        <w:t>gene set</w:t>
      </w:r>
      <w:r w:rsidR="00FF138C">
        <w:rPr>
          <w:rFonts w:asciiTheme="majorBidi" w:hAnsiTheme="majorBidi" w:cstheme="majorBidi"/>
          <w:sz w:val="24"/>
          <w:szCs w:val="24"/>
        </w:rPr>
        <w:t>s</w:t>
      </w:r>
      <w:r w:rsidRPr="001D091D">
        <w:rPr>
          <w:rFonts w:asciiTheme="majorBidi" w:hAnsiTheme="majorBidi" w:cstheme="majorBidi"/>
          <w:sz w:val="24"/>
          <w:szCs w:val="24"/>
        </w:rPr>
        <w:t xml:space="preserve"> based on </w:t>
      </w:r>
      <w:r w:rsidR="00FF138C">
        <w:rPr>
          <w:rFonts w:asciiTheme="majorBidi" w:hAnsiTheme="majorBidi" w:cstheme="majorBidi"/>
          <w:sz w:val="24"/>
          <w:szCs w:val="24"/>
        </w:rPr>
        <w:t xml:space="preserve">the </w:t>
      </w:r>
      <w:r w:rsidRPr="001D091D">
        <w:rPr>
          <w:rFonts w:asciiTheme="majorBidi" w:hAnsiTheme="majorBidi" w:cstheme="majorBidi"/>
          <w:sz w:val="24"/>
          <w:szCs w:val="24"/>
        </w:rPr>
        <w:t>patients’ data. Each patient holds information about each gene - whether it is mutated and/or differentially expressed. Therefore</w:t>
      </w:r>
      <w:r w:rsidR="00FF138C">
        <w:rPr>
          <w:rFonts w:asciiTheme="majorBidi" w:hAnsiTheme="majorBidi" w:cstheme="majorBidi"/>
          <w:sz w:val="24"/>
          <w:szCs w:val="24"/>
        </w:rPr>
        <w:t>,</w:t>
      </w:r>
      <w:r w:rsidRPr="001D091D">
        <w:rPr>
          <w:rFonts w:asciiTheme="majorBidi" w:hAnsiTheme="majorBidi" w:cstheme="majorBidi"/>
          <w:sz w:val="24"/>
          <w:szCs w:val="24"/>
        </w:rPr>
        <w:t xml:space="preserve"> we examined four </w:t>
      </w:r>
      <w:r w:rsidR="00FF138C">
        <w:rPr>
          <w:rFonts w:asciiTheme="majorBidi" w:hAnsiTheme="majorBidi" w:cstheme="majorBidi"/>
          <w:sz w:val="24"/>
          <w:szCs w:val="24"/>
        </w:rPr>
        <w:t xml:space="preserve">settings – defining P based on (i) mutated genes; (ii) differentially expressed genes; (iii) both, but running them separately and averaging the propagation scores obtained; and (iv) same as (iii) but taking the maximum scores rather than the average. </w:t>
      </w:r>
      <w:r w:rsidRPr="001D091D">
        <w:rPr>
          <w:rFonts w:asciiTheme="majorBidi" w:hAnsiTheme="majorBidi" w:cstheme="majorBidi"/>
          <w:sz w:val="24"/>
          <w:szCs w:val="24"/>
        </w:rPr>
        <w:t>All variants resulted in significant p-values (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p &lt; 1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-5</m:t>
            </m:r>
          </m:sup>
        </m:sSup>
      </m:oMath>
      <w:r w:rsidRPr="001D091D">
        <w:rPr>
          <w:rFonts w:asciiTheme="majorBidi" w:hAnsiTheme="majorBidi" w:cstheme="majorBidi"/>
          <w:sz w:val="24"/>
          <w:szCs w:val="24"/>
        </w:rPr>
        <w:t xml:space="preserve">). The best variant was </w:t>
      </w:r>
      <w:r w:rsidR="00FF138C">
        <w:rPr>
          <w:rFonts w:asciiTheme="majorBidi" w:hAnsiTheme="majorBidi" w:cstheme="majorBidi"/>
          <w:sz w:val="24"/>
          <w:szCs w:val="24"/>
        </w:rPr>
        <w:t xml:space="preserve">the first – </w:t>
      </w:r>
      <w:r w:rsidRPr="001D091D">
        <w:rPr>
          <w:rFonts w:asciiTheme="majorBidi" w:hAnsiTheme="majorBidi" w:cstheme="majorBidi"/>
          <w:sz w:val="24"/>
          <w:szCs w:val="24"/>
        </w:rPr>
        <w:t>setting</w:t>
      </w:r>
      <w:r w:rsidR="00FF138C">
        <w:rPr>
          <w:rFonts w:asciiTheme="majorBidi" w:hAnsiTheme="majorBidi" w:cstheme="majorBidi"/>
          <w:sz w:val="24"/>
          <w:szCs w:val="24"/>
        </w:rPr>
        <w:t xml:space="preserve"> </w:t>
      </w:r>
      <w:r w:rsidRPr="001D091D">
        <w:rPr>
          <w:rFonts w:asciiTheme="majorBidi" w:hAnsiTheme="majorBidi" w:cstheme="majorBidi"/>
          <w:sz w:val="24"/>
          <w:szCs w:val="24"/>
        </w:rPr>
        <w:t xml:space="preserve">P to be </w:t>
      </w:r>
      <w:r w:rsidR="00FF138C">
        <w:rPr>
          <w:rFonts w:asciiTheme="majorBidi" w:hAnsiTheme="majorBidi" w:cstheme="majorBidi"/>
          <w:sz w:val="24"/>
          <w:szCs w:val="24"/>
        </w:rPr>
        <w:t xml:space="preserve">the set of mutated genes (Figure 2B), a choice we use in the sequel. </w:t>
      </w:r>
    </w:p>
    <w:p w:rsidR="000226FB" w:rsidRPr="00FF138C" w:rsidRDefault="000226FB" w:rsidP="000226FB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</w:p>
    <w:p w:rsidR="00CB3972" w:rsidRPr="001D091D" w:rsidRDefault="00A85324" w:rsidP="00CB3972">
      <w:pPr>
        <w:jc w:val="center"/>
        <w:rPr>
          <w:rFonts w:asciiTheme="majorBidi" w:hAnsiTheme="majorBidi" w:cstheme="majorBidi"/>
        </w:rPr>
      </w:pPr>
      <w:r w:rsidRPr="001D091D">
        <w:rPr>
          <w:rFonts w:asciiTheme="majorBidi" w:hAnsiTheme="majorBidi" w:cstheme="majorBidi"/>
          <w:noProof/>
        </w:rPr>
        <w:t xml:space="preserve"> </w:t>
      </w:r>
      <w:r w:rsidR="000226FB" w:rsidRPr="001D091D">
        <w:rPr>
          <w:rFonts w:asciiTheme="majorBidi" w:hAnsiTheme="majorBidi" w:cstheme="majorBidi"/>
          <w:noProof/>
        </w:rPr>
        <w:drawing>
          <wp:inline distT="0" distB="0" distL="0" distR="0" wp14:anchorId="3FE25C7C" wp14:editId="6A02C501">
            <wp:extent cx="2870200" cy="2545080"/>
            <wp:effectExtent l="0" t="0" r="6350" b="762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0226FB" w:rsidRPr="001D091D">
        <w:rPr>
          <w:rFonts w:asciiTheme="majorBidi" w:hAnsiTheme="majorBidi" w:cstheme="majorBidi"/>
          <w:noProof/>
        </w:rPr>
        <w:drawing>
          <wp:inline distT="0" distB="0" distL="0" distR="0" wp14:anchorId="60669A10" wp14:editId="5B31480E">
            <wp:extent cx="3220720" cy="258064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85324" w:rsidRPr="001D091D" w:rsidRDefault="00A85324" w:rsidP="00CB3972">
      <w:pPr>
        <w:jc w:val="center"/>
        <w:rPr>
          <w:rFonts w:asciiTheme="majorBidi" w:hAnsiTheme="majorBidi" w:cstheme="majorBidi"/>
        </w:rPr>
      </w:pPr>
    </w:p>
    <w:p w:rsidR="00CB3972" w:rsidRPr="001D091D" w:rsidRDefault="00CB3972" w:rsidP="00354419">
      <w:pPr>
        <w:spacing w:line="300" w:lineRule="exact"/>
        <w:rPr>
          <w:rFonts w:asciiTheme="majorBidi" w:hAnsiTheme="majorBidi" w:cstheme="majorBidi"/>
        </w:rPr>
      </w:pPr>
      <w:proofErr w:type="gramStart"/>
      <w:r w:rsidRPr="001D091D">
        <w:rPr>
          <w:rFonts w:asciiTheme="majorBidi" w:hAnsiTheme="majorBidi" w:cstheme="majorBidi"/>
        </w:rPr>
        <w:t>Fig</w:t>
      </w:r>
      <w:r w:rsidR="001D091D">
        <w:rPr>
          <w:rFonts w:asciiTheme="majorBidi" w:hAnsiTheme="majorBidi" w:cstheme="majorBidi"/>
        </w:rPr>
        <w:t>.</w:t>
      </w:r>
      <w:r w:rsidRPr="001D091D">
        <w:rPr>
          <w:rFonts w:asciiTheme="majorBidi" w:hAnsiTheme="majorBidi" w:cstheme="majorBidi"/>
        </w:rPr>
        <w:t xml:space="preserve"> </w:t>
      </w:r>
      <w:r w:rsidR="001B784C" w:rsidRPr="001D091D">
        <w:rPr>
          <w:rFonts w:asciiTheme="majorBidi" w:hAnsiTheme="majorBidi" w:cstheme="majorBidi"/>
        </w:rPr>
        <w:t>2</w:t>
      </w:r>
      <w:r w:rsidRPr="001D091D">
        <w:rPr>
          <w:rFonts w:asciiTheme="majorBidi" w:hAnsiTheme="majorBidi" w:cstheme="majorBidi"/>
        </w:rPr>
        <w:t>.</w:t>
      </w:r>
      <w:proofErr w:type="gramEnd"/>
      <w:r w:rsidR="001B784C" w:rsidRPr="001D091D">
        <w:rPr>
          <w:rFonts w:asciiTheme="majorBidi" w:hAnsiTheme="majorBidi" w:cstheme="majorBidi"/>
        </w:rPr>
        <w:t xml:space="preserve"> </w:t>
      </w:r>
      <w:r w:rsidR="00FF138C">
        <w:rPr>
          <w:rFonts w:asciiTheme="majorBidi" w:hAnsiTheme="majorBidi" w:cstheme="majorBidi"/>
        </w:rPr>
        <w:t>Performance evaluation under different parameter (A) and prior set (B) choices</w:t>
      </w:r>
      <w:r w:rsidR="001B784C" w:rsidRPr="001D091D">
        <w:rPr>
          <w:rFonts w:asciiTheme="majorBidi" w:hAnsiTheme="majorBidi" w:cstheme="majorBidi"/>
        </w:rPr>
        <w:t xml:space="preserve">. The red line stands for a p-value </w:t>
      </w:r>
      <w:proofErr w:type="gramStart"/>
      <w:r w:rsidR="001B784C" w:rsidRPr="001D091D">
        <w:rPr>
          <w:rFonts w:asciiTheme="majorBidi" w:hAnsiTheme="majorBidi" w:cstheme="majorBidi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10</m:t>
            </m:r>
          </m:e>
          <m:sup>
            <m:r>
              <w:rPr>
                <w:rFonts w:ascii="Cambria Math" w:hAnsi="Cambria Math" w:cstheme="majorBidi"/>
              </w:rPr>
              <m:t>-5</m:t>
            </m:r>
          </m:sup>
        </m:sSup>
      </m:oMath>
      <w:r w:rsidR="00AE39BC" w:rsidRPr="001D091D">
        <w:rPr>
          <w:rFonts w:asciiTheme="majorBidi" w:hAnsiTheme="majorBidi" w:cstheme="majorBidi"/>
        </w:rPr>
        <w:t>.</w:t>
      </w:r>
      <w:r w:rsidR="001B784C" w:rsidRPr="001D091D">
        <w:rPr>
          <w:rFonts w:asciiTheme="majorBidi" w:hAnsiTheme="majorBidi" w:cstheme="majorBidi"/>
        </w:rPr>
        <w:t xml:space="preserve">  </w:t>
      </w:r>
    </w:p>
    <w:p w:rsidR="00A72F69" w:rsidRDefault="00A72F69" w:rsidP="00E433CC">
      <w:pPr>
        <w:spacing w:line="30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A72F69" w:rsidRPr="00A72F69" w:rsidRDefault="00A72F69" w:rsidP="00A72F69">
      <w:pPr>
        <w:spacing w:line="300" w:lineRule="exact"/>
        <w:ind w:firstLine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The previous results imply that our propagation based scores are able to infer disease-related changes in gene expression. We hypothesized that good drug targets for the disease could be genes whose knockout is predicted to reverse the disease-related effects. To identify such genes in-silico, we rerun the propagation based scoring while removing each gene in turn from the network, assessing the similarity between the obtained scores and those that characterize a “healthy” state. To this end, we use a </w:t>
      </w:r>
      <w:r w:rsidRPr="001D091D">
        <w:rPr>
          <w:rFonts w:asciiTheme="majorBidi" w:hAnsiTheme="majorBidi" w:cstheme="majorBidi"/>
          <w:sz w:val="24"/>
          <w:szCs w:val="24"/>
        </w:rPr>
        <w:t>Back2Healthy di</w:t>
      </w:r>
      <w:r>
        <w:rPr>
          <w:rFonts w:asciiTheme="majorBidi" w:hAnsiTheme="majorBidi" w:cstheme="majorBidi"/>
          <w:sz w:val="24"/>
          <w:szCs w:val="24"/>
        </w:rPr>
        <w:t xml:space="preserve">stance score (B2H; See Methods), and taking the top scoring genes </w:t>
      </w:r>
      <w:r w:rsidRPr="001D091D">
        <w:rPr>
          <w:rFonts w:asciiTheme="majorBidi" w:hAnsiTheme="majorBidi" w:cstheme="majorBidi"/>
          <w:sz w:val="24"/>
          <w:szCs w:val="24"/>
        </w:rPr>
        <w:t>as our best candidates for potential personalized drug targets.</w:t>
      </w:r>
    </w:p>
    <w:p w:rsidR="00CB3972" w:rsidRPr="001D091D" w:rsidRDefault="000231F7" w:rsidP="00D454A7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 process </w:t>
      </w:r>
      <w:r>
        <w:rPr>
          <w:rFonts w:asciiTheme="majorBidi" w:hAnsiTheme="majorBidi" w:cstheme="majorBidi"/>
          <w:sz w:val="24"/>
          <w:szCs w:val="24"/>
        </w:rPr>
        <w:t xml:space="preserve">above 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infers drug targets for each patient. As </w:t>
      </w:r>
      <w:r w:rsidR="00A72F69">
        <w:rPr>
          <w:rFonts w:asciiTheme="majorBidi" w:hAnsiTheme="majorBidi" w:cstheme="majorBidi"/>
          <w:sz w:val="24"/>
          <w:szCs w:val="24"/>
        </w:rPr>
        <w:t xml:space="preserve">information about 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personalized drug targets </w:t>
      </w:r>
      <w:r w:rsidR="00A72F69">
        <w:rPr>
          <w:rFonts w:asciiTheme="majorBidi" w:hAnsiTheme="majorBidi" w:cstheme="majorBidi"/>
          <w:sz w:val="24"/>
          <w:szCs w:val="24"/>
        </w:rPr>
        <w:t>is very scarce and hard to validate, we aggregated the results over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 all patients, </w:t>
      </w:r>
      <w:r w:rsidR="00A72F69">
        <w:rPr>
          <w:rFonts w:asciiTheme="majorBidi" w:hAnsiTheme="majorBidi" w:cstheme="majorBidi"/>
          <w:sz w:val="24"/>
          <w:szCs w:val="24"/>
        </w:rPr>
        <w:t>evaluating the results using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 known AML drug targets</w:t>
      </w:r>
      <w:r w:rsidR="00A72F69">
        <w:rPr>
          <w:rFonts w:asciiTheme="majorBidi" w:hAnsiTheme="majorBidi" w:cstheme="majorBidi"/>
          <w:sz w:val="24"/>
          <w:szCs w:val="24"/>
        </w:rPr>
        <w:t xml:space="preserve"> der</w:t>
      </w:r>
      <w:r>
        <w:rPr>
          <w:rFonts w:asciiTheme="majorBidi" w:hAnsiTheme="majorBidi" w:cstheme="majorBidi"/>
          <w:sz w:val="24"/>
          <w:szCs w:val="24"/>
        </w:rPr>
        <w:t xml:space="preserve">ived from </w:t>
      </w:r>
      <w:proofErr w:type="spellStart"/>
      <w:r>
        <w:rPr>
          <w:rFonts w:asciiTheme="majorBidi" w:hAnsiTheme="majorBidi" w:cstheme="majorBidi"/>
          <w:sz w:val="24"/>
          <w:szCs w:val="24"/>
        </w:rPr>
        <w:t>DrugBank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[18] and COS</w:t>
      </w:r>
      <w:r w:rsidR="00A72F69">
        <w:rPr>
          <w:rFonts w:asciiTheme="majorBidi" w:hAnsiTheme="majorBidi" w:cstheme="majorBidi"/>
          <w:sz w:val="24"/>
          <w:szCs w:val="24"/>
        </w:rPr>
        <w:t xml:space="preserve">MIC (see Methods). </w:t>
      </w:r>
      <w:r>
        <w:rPr>
          <w:rFonts w:asciiTheme="majorBidi" w:hAnsiTheme="majorBidi" w:cstheme="majorBidi"/>
          <w:sz w:val="24"/>
          <w:szCs w:val="24"/>
        </w:rPr>
        <w:t xml:space="preserve">The top 10% scoring genes were highly enriched with known drug targets from both sources 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(Figure </w:t>
      </w:r>
      <w:r w:rsidR="0008704A" w:rsidRPr="001D091D">
        <w:rPr>
          <w:rFonts w:asciiTheme="majorBidi" w:hAnsiTheme="majorBidi" w:cstheme="majorBidi"/>
          <w:sz w:val="24"/>
          <w:szCs w:val="24"/>
        </w:rPr>
        <w:lastRenderedPageBreak/>
        <w:t>3</w:t>
      </w:r>
      <w:r w:rsidR="004A1A74" w:rsidRPr="001D091D">
        <w:rPr>
          <w:rFonts w:asciiTheme="majorBidi" w:hAnsiTheme="majorBidi" w:cstheme="majorBidi"/>
          <w:sz w:val="24"/>
          <w:szCs w:val="24"/>
        </w:rPr>
        <w:t>A</w:t>
      </w:r>
      <w:ins w:id="2" w:author="Eyal" w:date="2015-07-17T22:26:00Z">
        <w:r w:rsidR="00D454A7">
          <w:rPr>
            <w:rFonts w:asciiTheme="majorBidi" w:hAnsiTheme="majorBidi" w:cstheme="majorBidi"/>
            <w:sz w:val="24"/>
            <w:szCs w:val="24"/>
          </w:rPr>
          <w:t xml:space="preserve">, </w:t>
        </w:r>
        <w:proofErr w:type="spellStart"/>
        <w:r w:rsidR="00D454A7">
          <w:rPr>
            <w:rFonts w:asciiTheme="majorBidi" w:hAnsiTheme="majorBidi" w:cstheme="majorBidi"/>
            <w:sz w:val="24"/>
            <w:szCs w:val="24"/>
          </w:rPr>
          <w:t>DrugBank</w:t>
        </w:r>
        <w:proofErr w:type="spellEnd"/>
        <w:proofErr w:type="gramStart"/>
        <w:r w:rsidR="00D454A7">
          <w:rPr>
            <w:rFonts w:asciiTheme="majorBidi" w:hAnsiTheme="majorBidi" w:cstheme="majorBidi"/>
            <w:sz w:val="24"/>
            <w:szCs w:val="24"/>
          </w:rPr>
          <w:t xml:space="preserve">: </w:t>
        </w:r>
      </w:ins>
      <w:proofErr w:type="gramEnd"/>
      <w:ins w:id="3" w:author="Eyal" w:date="2015-07-17T22:27:00Z">
        <m:oMath>
          <m:r>
            <w:rPr>
              <w:rFonts w:ascii="Cambria Math" w:hAnsi="Cambria Math" w:cstheme="majorBidi"/>
              <w:sz w:val="24"/>
              <w:szCs w:val="24"/>
            </w:rPr>
            <m:t>p&lt;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-5</m:t>
              </m:r>
            </m:sup>
          </m:sSup>
        </m:oMath>
        <w:r w:rsidR="00D454A7">
          <w:rPr>
            <w:rFonts w:asciiTheme="majorBidi" w:hAnsiTheme="majorBidi" w:cstheme="majorBidi"/>
            <w:sz w:val="24"/>
            <w:szCs w:val="24"/>
          </w:rPr>
          <w:t xml:space="preserve">, COSMIC: </w:t>
        </w:r>
        <m:oMath>
          <m:r>
            <w:rPr>
              <w:rFonts w:ascii="Cambria Math" w:hAnsi="Cambria Math" w:cstheme="majorBidi"/>
              <w:sz w:val="24"/>
              <w:szCs w:val="24"/>
            </w:rPr>
            <m:t>p&lt;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-10</m:t>
              </m:r>
            </m:sup>
          </m:sSup>
        </m:oMath>
      </w:ins>
      <w:r w:rsidR="0008704A" w:rsidRPr="001D091D">
        <w:rPr>
          <w:rFonts w:asciiTheme="majorBidi" w:hAnsiTheme="majorBidi" w:cstheme="majorBidi"/>
          <w:sz w:val="24"/>
          <w:szCs w:val="24"/>
        </w:rPr>
        <w:t>).</w:t>
      </w:r>
      <w:r w:rsidR="004A1A74" w:rsidRPr="001D091D">
        <w:rPr>
          <w:rFonts w:asciiTheme="majorBidi" w:hAnsiTheme="majorBidi" w:cstheme="majorBidi"/>
          <w:sz w:val="24"/>
          <w:szCs w:val="24"/>
        </w:rPr>
        <w:t xml:space="preserve"> To </w:t>
      </w:r>
      <w:r>
        <w:rPr>
          <w:rFonts w:asciiTheme="majorBidi" w:hAnsiTheme="majorBidi" w:cstheme="majorBidi"/>
          <w:sz w:val="24"/>
          <w:szCs w:val="24"/>
        </w:rPr>
        <w:t xml:space="preserve">assess </w:t>
      </w:r>
      <w:r w:rsidR="004A1A74" w:rsidRPr="001D091D">
        <w:rPr>
          <w:rFonts w:asciiTheme="majorBidi" w:hAnsiTheme="majorBidi" w:cstheme="majorBidi"/>
          <w:sz w:val="24"/>
          <w:szCs w:val="24"/>
        </w:rPr>
        <w:t xml:space="preserve">the personalized approach we took, we generated a "meta-patient", </w:t>
      </w:r>
      <w:r w:rsidR="00AA5546" w:rsidRPr="001D091D">
        <w:rPr>
          <w:rFonts w:asciiTheme="majorBidi" w:hAnsiTheme="majorBidi" w:cstheme="majorBidi"/>
          <w:sz w:val="24"/>
          <w:szCs w:val="24"/>
        </w:rPr>
        <w:t>using</w:t>
      </w:r>
      <w:r>
        <w:rPr>
          <w:rFonts w:asciiTheme="majorBidi" w:hAnsiTheme="majorBidi" w:cstheme="majorBidi"/>
          <w:sz w:val="24"/>
          <w:szCs w:val="24"/>
        </w:rPr>
        <w:t xml:space="preserve"> consensus (appearing in at least 5 patients) mutated</w:t>
      </w:r>
      <w:r w:rsidR="004A1A74" w:rsidRPr="001D091D">
        <w:rPr>
          <w:rFonts w:asciiTheme="majorBidi" w:hAnsiTheme="majorBidi" w:cstheme="majorBidi"/>
          <w:sz w:val="24"/>
          <w:szCs w:val="24"/>
        </w:rPr>
        <w:t xml:space="preserve"> and differentially expressed genes derived by aggregating all AML patients</w:t>
      </w:r>
      <w:r w:rsidR="00AA5546" w:rsidRPr="001D091D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The results were insignificant (Figure 3B)</w:t>
      </w:r>
      <w:r w:rsidR="00AA5546" w:rsidRPr="001D091D">
        <w:rPr>
          <w:rFonts w:asciiTheme="majorBidi" w:hAnsiTheme="majorBidi" w:cstheme="majorBidi"/>
          <w:sz w:val="24"/>
          <w:szCs w:val="24"/>
        </w:rPr>
        <w:t xml:space="preserve">, </w:t>
      </w:r>
      <w:r w:rsidR="00DC0C33" w:rsidRPr="001D091D">
        <w:rPr>
          <w:rFonts w:asciiTheme="majorBidi" w:hAnsiTheme="majorBidi" w:cstheme="majorBidi"/>
          <w:sz w:val="24"/>
          <w:szCs w:val="24"/>
        </w:rPr>
        <w:t>underscoring</w:t>
      </w:r>
      <w:r w:rsidR="00AA5546" w:rsidRPr="001D091D">
        <w:rPr>
          <w:rFonts w:asciiTheme="majorBidi" w:hAnsiTheme="majorBidi" w:cstheme="majorBidi"/>
          <w:sz w:val="24"/>
          <w:szCs w:val="24"/>
        </w:rPr>
        <w:t xml:space="preserve"> the </w:t>
      </w:r>
      <w:r w:rsidR="00DC0C33" w:rsidRPr="001D091D">
        <w:rPr>
          <w:rFonts w:asciiTheme="majorBidi" w:hAnsiTheme="majorBidi" w:cstheme="majorBidi"/>
          <w:sz w:val="24"/>
          <w:szCs w:val="24"/>
        </w:rPr>
        <w:t xml:space="preserve">utility </w:t>
      </w:r>
      <w:r w:rsidR="00AA5546" w:rsidRPr="001D091D">
        <w:rPr>
          <w:rFonts w:asciiTheme="majorBidi" w:hAnsiTheme="majorBidi" w:cstheme="majorBidi"/>
          <w:sz w:val="24"/>
          <w:szCs w:val="24"/>
        </w:rPr>
        <w:t>of a personalized approach.</w:t>
      </w:r>
    </w:p>
    <w:p w:rsidR="00CB3972" w:rsidRPr="001D091D" w:rsidRDefault="00C42C75" w:rsidP="00CB3972">
      <w:pPr>
        <w:jc w:val="both"/>
        <w:rPr>
          <w:rFonts w:asciiTheme="majorBidi" w:hAnsiTheme="majorBidi" w:cstheme="majorBidi"/>
        </w:rPr>
      </w:pPr>
      <w:r w:rsidRPr="001D091D">
        <w:rPr>
          <w:rFonts w:asciiTheme="majorBidi" w:hAnsiTheme="majorBidi" w:cstheme="majorBidi"/>
          <w:noProof/>
        </w:rPr>
        <w:drawing>
          <wp:inline distT="0" distB="0" distL="0" distR="0" wp14:anchorId="6CDC7DE9" wp14:editId="61D75771">
            <wp:extent cx="5984240" cy="6060440"/>
            <wp:effectExtent l="0" t="0" r="0" b="0"/>
            <wp:docPr id="7" name="Picture 7" descr="D:\Projects\drug_target_workshop\results\figure_enri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drug_target_workshop\results\figure_enri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" b="5890"/>
                    <a:stretch/>
                  </pic:blipFill>
                  <pic:spPr bwMode="auto">
                    <a:xfrm>
                      <a:off x="0" y="0"/>
                      <a:ext cx="598424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972" w:rsidRPr="001D091D" w:rsidRDefault="00CB3972" w:rsidP="00C836B9">
      <w:pPr>
        <w:spacing w:line="300" w:lineRule="exact"/>
        <w:rPr>
          <w:rFonts w:asciiTheme="majorBidi" w:hAnsiTheme="majorBidi" w:cstheme="majorBidi"/>
        </w:rPr>
      </w:pPr>
      <w:proofErr w:type="gramStart"/>
      <w:r w:rsidRPr="00E433CC">
        <w:rPr>
          <w:rFonts w:asciiTheme="majorBidi" w:hAnsiTheme="majorBidi" w:cstheme="majorBidi"/>
        </w:rPr>
        <w:t>Fig</w:t>
      </w:r>
      <w:r w:rsidR="00E433CC">
        <w:rPr>
          <w:rFonts w:asciiTheme="majorBidi" w:hAnsiTheme="majorBidi" w:cstheme="majorBidi"/>
        </w:rPr>
        <w:t>.</w:t>
      </w:r>
      <w:r w:rsidRPr="00E433CC">
        <w:rPr>
          <w:rFonts w:asciiTheme="majorBidi" w:hAnsiTheme="majorBidi" w:cstheme="majorBidi"/>
        </w:rPr>
        <w:t xml:space="preserve"> </w:t>
      </w:r>
      <w:r w:rsidR="0008704A" w:rsidRPr="00E433CC">
        <w:rPr>
          <w:rFonts w:asciiTheme="majorBidi" w:hAnsiTheme="majorBidi" w:cstheme="majorBidi"/>
        </w:rPr>
        <w:t>3.</w:t>
      </w:r>
      <w:proofErr w:type="gramEnd"/>
      <w:r w:rsidR="0008704A" w:rsidRPr="001D091D">
        <w:rPr>
          <w:rFonts w:asciiTheme="majorBidi" w:hAnsiTheme="majorBidi" w:cstheme="majorBidi"/>
        </w:rPr>
        <w:t xml:space="preserve"> </w:t>
      </w:r>
      <w:proofErr w:type="gramStart"/>
      <w:r w:rsidR="000231F7">
        <w:rPr>
          <w:rFonts w:asciiTheme="majorBidi" w:hAnsiTheme="majorBidi" w:cstheme="majorBidi"/>
        </w:rPr>
        <w:t>Performance of drug target prediction</w:t>
      </w:r>
      <w:r w:rsidR="0008704A" w:rsidRPr="001D091D">
        <w:rPr>
          <w:rFonts w:asciiTheme="majorBidi" w:hAnsiTheme="majorBidi" w:cstheme="majorBidi"/>
        </w:rPr>
        <w:t>.</w:t>
      </w:r>
      <w:proofErr w:type="gramEnd"/>
      <w:r w:rsidR="00F075B0" w:rsidRPr="001D091D">
        <w:rPr>
          <w:rFonts w:asciiTheme="majorBidi" w:hAnsiTheme="majorBidi" w:cstheme="majorBidi"/>
        </w:rPr>
        <w:t xml:space="preserve"> The </w:t>
      </w:r>
      <w:r w:rsidR="000231F7">
        <w:rPr>
          <w:rFonts w:asciiTheme="majorBidi" w:hAnsiTheme="majorBidi" w:cstheme="majorBidi"/>
        </w:rPr>
        <w:t>candidate</w:t>
      </w:r>
      <w:r w:rsidR="00F075B0" w:rsidRPr="001D091D">
        <w:rPr>
          <w:rFonts w:asciiTheme="majorBidi" w:hAnsiTheme="majorBidi" w:cstheme="majorBidi"/>
        </w:rPr>
        <w:t xml:space="preserve"> genes are represented by a shaded rectangle, where the top 10% are shaded cyan. </w:t>
      </w:r>
      <w:r w:rsidR="000231F7">
        <w:rPr>
          <w:rFonts w:asciiTheme="majorBidi" w:hAnsiTheme="majorBidi" w:cstheme="majorBidi"/>
        </w:rPr>
        <w:t>E</w:t>
      </w:r>
      <w:r w:rsidR="00F075B0" w:rsidRPr="001D091D">
        <w:rPr>
          <w:rFonts w:asciiTheme="majorBidi" w:hAnsiTheme="majorBidi" w:cstheme="majorBidi"/>
        </w:rPr>
        <w:t xml:space="preserve">very </w:t>
      </w:r>
      <w:r w:rsidR="004A1A74" w:rsidRPr="001D091D">
        <w:rPr>
          <w:rFonts w:asciiTheme="majorBidi" w:hAnsiTheme="majorBidi" w:cstheme="majorBidi"/>
        </w:rPr>
        <w:t xml:space="preserve">overlaid </w:t>
      </w:r>
      <w:r w:rsidR="00F075B0" w:rsidRPr="001D091D">
        <w:rPr>
          <w:rFonts w:asciiTheme="majorBidi" w:hAnsiTheme="majorBidi" w:cstheme="majorBidi"/>
        </w:rPr>
        <w:t xml:space="preserve">bar stands for a </w:t>
      </w:r>
      <w:r w:rsidR="004A1A74" w:rsidRPr="001D091D">
        <w:rPr>
          <w:rFonts w:asciiTheme="majorBidi" w:hAnsiTheme="majorBidi" w:cstheme="majorBidi"/>
        </w:rPr>
        <w:t xml:space="preserve">single </w:t>
      </w:r>
      <w:r w:rsidR="00F075B0" w:rsidRPr="001D091D">
        <w:rPr>
          <w:rFonts w:asciiTheme="majorBidi" w:hAnsiTheme="majorBidi" w:cstheme="majorBidi"/>
        </w:rPr>
        <w:t>gene in a</w:t>
      </w:r>
      <w:r w:rsidR="004A1A74" w:rsidRPr="001D091D">
        <w:rPr>
          <w:rFonts w:asciiTheme="majorBidi" w:hAnsiTheme="majorBidi" w:cstheme="majorBidi"/>
        </w:rPr>
        <w:t xml:space="preserve"> collection</w:t>
      </w:r>
      <w:r w:rsidR="000231F7">
        <w:rPr>
          <w:rFonts w:asciiTheme="majorBidi" w:hAnsiTheme="majorBidi" w:cstheme="majorBidi"/>
        </w:rPr>
        <w:t xml:space="preserve"> of known or potential drug targets</w:t>
      </w:r>
      <w:r w:rsidR="00F075B0" w:rsidRPr="001D091D">
        <w:rPr>
          <w:rFonts w:asciiTheme="majorBidi" w:hAnsiTheme="majorBidi" w:cstheme="majorBidi"/>
        </w:rPr>
        <w:t>.</w:t>
      </w:r>
      <w:r w:rsidR="004A1A74" w:rsidRPr="001D091D">
        <w:rPr>
          <w:rFonts w:asciiTheme="majorBidi" w:hAnsiTheme="majorBidi" w:cstheme="majorBidi"/>
        </w:rPr>
        <w:t xml:space="preserve"> Traces above/below the bar represent relative enrichment. (A) The barcode plot was </w:t>
      </w:r>
      <w:r w:rsidR="004A1A74" w:rsidRPr="001D091D">
        <w:rPr>
          <w:rFonts w:asciiTheme="majorBidi" w:hAnsiTheme="majorBidi" w:cstheme="majorBidi"/>
        </w:rPr>
        <w:lastRenderedPageBreak/>
        <w:t xml:space="preserve">generated by running our method on each AML patient independently and aggregating the results. (B) The barcode plot was generated by running a similar </w:t>
      </w:r>
      <w:r w:rsidR="00AA5546" w:rsidRPr="001D091D">
        <w:rPr>
          <w:rFonts w:asciiTheme="majorBidi" w:hAnsiTheme="majorBidi" w:cstheme="majorBidi"/>
        </w:rPr>
        <w:t xml:space="preserve">single </w:t>
      </w:r>
      <w:r w:rsidR="004A1A74" w:rsidRPr="001D091D">
        <w:rPr>
          <w:rFonts w:asciiTheme="majorBidi" w:hAnsiTheme="majorBidi" w:cstheme="majorBidi"/>
        </w:rPr>
        <w:t xml:space="preserve">pipeline on </w:t>
      </w:r>
      <w:r w:rsidR="00AA5546" w:rsidRPr="001D091D">
        <w:rPr>
          <w:rFonts w:asciiTheme="majorBidi" w:hAnsiTheme="majorBidi" w:cstheme="majorBidi"/>
        </w:rPr>
        <w:t>the meta-patient.</w:t>
      </w:r>
    </w:p>
    <w:p w:rsidR="00E433CC" w:rsidRPr="0055316F" w:rsidRDefault="00E433CC" w:rsidP="00E433CC">
      <w:pPr>
        <w:pStyle w:val="Heading1"/>
        <w:bidi w:val="0"/>
        <w:ind w:left="357" w:righ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Methods</w:t>
      </w:r>
    </w:p>
    <w:p w:rsidR="00E433CC" w:rsidRPr="001D091D" w:rsidRDefault="00E433CC" w:rsidP="00E433CC">
      <w:pPr>
        <w:pStyle w:val="Heading2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Computing propagation score</w:t>
      </w:r>
    </w:p>
    <w:p w:rsidR="00CB3972" w:rsidRPr="001D091D" w:rsidRDefault="008B2738" w:rsidP="00E433CC">
      <w:pPr>
        <w:spacing w:line="300" w:lineRule="exact"/>
        <w:jc w:val="both"/>
        <w:rPr>
          <w:rFonts w:asciiTheme="majorBidi" w:hAnsiTheme="majorBidi" w:cstheme="majorBidi"/>
          <w:sz w:val="24"/>
          <w:szCs w:val="24"/>
        </w:rPr>
      </w:pPr>
      <w:r w:rsidRPr="001D091D">
        <w:rPr>
          <w:rFonts w:asciiTheme="majorBidi" w:hAnsiTheme="majorBidi" w:cstheme="majorBidi"/>
          <w:sz w:val="24"/>
          <w:szCs w:val="24"/>
        </w:rPr>
        <w:t>We use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 the network propagation metho</w:t>
      </w:r>
      <w:r w:rsidR="00662664" w:rsidRPr="001D091D">
        <w:rPr>
          <w:rFonts w:asciiTheme="majorBidi" w:hAnsiTheme="majorBidi" w:cstheme="majorBidi"/>
          <w:sz w:val="24"/>
          <w:szCs w:val="24"/>
        </w:rPr>
        <w:t>d described in Vanunu et al. [12]</w:t>
      </w:r>
      <w:r w:rsidR="00CB3972" w:rsidRPr="001D091D">
        <w:rPr>
          <w:rFonts w:asciiTheme="majorBidi" w:hAnsiTheme="majorBidi" w:cstheme="majorBidi"/>
          <w:sz w:val="24"/>
          <w:szCs w:val="24"/>
        </w:rPr>
        <w:t>. The i</w:t>
      </w:r>
      <w:r w:rsidR="00DC0ABF" w:rsidRPr="001D091D">
        <w:rPr>
          <w:rFonts w:asciiTheme="majorBidi" w:hAnsiTheme="majorBidi" w:cstheme="majorBidi"/>
          <w:sz w:val="24"/>
          <w:szCs w:val="24"/>
        </w:rPr>
        <w:t>n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put consists of a network </w:t>
      </w:r>
      <m:oMath>
        <m:r>
          <w:rPr>
            <w:rFonts w:ascii="Cambria Math" w:hAnsi="Cambria Math" w:cstheme="majorBidi"/>
            <w:sz w:val="24"/>
            <w:szCs w:val="24"/>
          </w:rPr>
          <m:t>G=(V, E, w)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 xml:space="preserve"> with V as the set of proteins, E as the set of their interactions, </w:t>
      </w:r>
      <m:oMath>
        <m:r>
          <w:rPr>
            <w:rFonts w:ascii="Cambria Math" w:hAnsi="Cambria Math" w:cstheme="majorBidi"/>
            <w:sz w:val="24"/>
            <w:szCs w:val="24"/>
          </w:rPr>
          <m:t>w(u,v)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 xml:space="preserve"> represents the reliability of the interaction between </w:t>
      </w:r>
      <m:oMath>
        <m:r>
          <w:rPr>
            <w:rFonts w:ascii="Cambria Math" w:hAnsi="Cambria Math" w:cstheme="majorBidi"/>
            <w:sz w:val="24"/>
            <w:szCs w:val="24"/>
          </w:rPr>
          <m:t>u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B3972" w:rsidRPr="001D091D">
        <w:rPr>
          <w:rFonts w:asciiTheme="majorBidi" w:hAnsiTheme="majorBidi" w:cstheme="majorBidi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v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 xml:space="preserve">, and a prior knowledge protein set </w:t>
      </w:r>
      <m:oMath>
        <m:r>
          <w:rPr>
            <w:rFonts w:ascii="Cambria Math" w:hAnsi="Cambria Math" w:cstheme="majorBidi"/>
            <w:sz w:val="24"/>
            <w:szCs w:val="24"/>
          </w:rPr>
          <m:t>P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 xml:space="preserve">. Our goal is to prioritize the proteins in </w:t>
      </w:r>
      <m:oMath>
        <m:r>
          <w:rPr>
            <w:rFonts w:ascii="Cambria Math" w:hAnsi="Cambria Math" w:cstheme="majorBidi"/>
            <w:sz w:val="24"/>
            <w:szCs w:val="24"/>
          </w:rPr>
          <m:t>V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 xml:space="preserve"> with respect </w:t>
      </w:r>
      <w:proofErr w:type="gramStart"/>
      <w:r w:rsidR="00CB3972" w:rsidRPr="001D091D">
        <w:rPr>
          <w:rFonts w:asciiTheme="majorBidi" w:hAnsiTheme="majorBidi" w:cstheme="majorBidi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P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>.</w:t>
      </w:r>
      <w:r w:rsidR="005F2754" w:rsidRPr="001D091D">
        <w:rPr>
          <w:rFonts w:asciiTheme="majorBidi" w:hAnsiTheme="majorBidi" w:cstheme="majorBidi"/>
          <w:sz w:val="24"/>
          <w:szCs w:val="24"/>
        </w:rPr>
        <w:t xml:space="preserve"> We do so by defining a function </w:t>
      </w:r>
      <m:oMath>
        <m:r>
          <w:rPr>
            <w:rFonts w:ascii="Cambria Math" w:hAnsi="Cambria Math" w:cstheme="majorBidi"/>
            <w:sz w:val="24"/>
            <w:szCs w:val="24"/>
          </w:rPr>
          <m:t>F:V</m:t>
        </m:r>
        <m:r>
          <m:rPr>
            <m:scr m:val="script"/>
          </m:rPr>
          <w:rPr>
            <w:rFonts w:ascii="Cambria Math" w:hAnsi="Cambria Math" w:cstheme="majorBidi"/>
            <w:sz w:val="24"/>
            <w:szCs w:val="24"/>
          </w:rPr>
          <m:t>→R</m:t>
        </m:r>
      </m:oMath>
      <w:r w:rsidR="005F2754" w:rsidRPr="001D091D">
        <w:rPr>
          <w:rFonts w:asciiTheme="majorBidi" w:hAnsiTheme="majorBidi" w:cstheme="majorBidi"/>
          <w:sz w:val="24"/>
          <w:szCs w:val="24"/>
        </w:rPr>
        <w:t xml:space="preserve"> that is both smooth over the network and accounts for the prior knowledge about each node.</w:t>
      </w:r>
    </w:p>
    <w:p w:rsidR="00CB3972" w:rsidRPr="001D091D" w:rsidRDefault="00CB3972" w:rsidP="00E433CC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1D091D">
        <w:rPr>
          <w:rFonts w:asciiTheme="majorBidi" w:hAnsiTheme="majorBidi" w:cstheme="majorBidi"/>
          <w:sz w:val="24"/>
          <w:szCs w:val="24"/>
        </w:rPr>
        <w:t>Regarding our framework, the set of protein-protein interactions and thei</w:t>
      </w:r>
      <w:r w:rsidR="005F2754" w:rsidRPr="001D091D">
        <w:rPr>
          <w:rFonts w:asciiTheme="majorBidi" w:hAnsiTheme="majorBidi" w:cstheme="majorBidi"/>
          <w:sz w:val="24"/>
          <w:szCs w:val="24"/>
        </w:rPr>
        <w:t>r</w:t>
      </w:r>
      <w:r w:rsidRPr="001D091D">
        <w:rPr>
          <w:rFonts w:asciiTheme="majorBidi" w:hAnsiTheme="majorBidi" w:cstheme="majorBidi"/>
          <w:sz w:val="24"/>
          <w:szCs w:val="24"/>
        </w:rPr>
        <w:t xml:space="preserve"> reliability are taken from the HIPPIE network</w:t>
      </w:r>
      <w:r w:rsidR="00662664" w:rsidRPr="001D091D">
        <w:rPr>
          <w:rFonts w:asciiTheme="majorBidi" w:hAnsiTheme="majorBidi" w:cstheme="majorBidi"/>
          <w:sz w:val="24"/>
          <w:szCs w:val="24"/>
        </w:rPr>
        <w:t xml:space="preserve"> [16]</w:t>
      </w:r>
      <w:r w:rsidRPr="001D091D">
        <w:rPr>
          <w:rFonts w:asciiTheme="majorBidi" w:hAnsiTheme="majorBidi" w:cstheme="majorBidi"/>
          <w:sz w:val="24"/>
          <w:szCs w:val="24"/>
        </w:rPr>
        <w:t xml:space="preserve">. The prior knowledge set </w:t>
      </w:r>
      <m:oMath>
        <m:r>
          <w:rPr>
            <w:rFonts w:ascii="Cambria Math" w:hAnsi="Cambria Math" w:cstheme="majorBidi"/>
            <w:sz w:val="24"/>
            <w:szCs w:val="24"/>
          </w:rPr>
          <m:t>P</m:t>
        </m:r>
      </m:oMath>
      <w:r w:rsidRPr="001D091D">
        <w:rPr>
          <w:rFonts w:asciiTheme="majorBidi" w:hAnsiTheme="majorBidi" w:cstheme="majorBidi"/>
          <w:sz w:val="24"/>
          <w:szCs w:val="24"/>
        </w:rPr>
        <w:t xml:space="preserve"> is derived from the patient's mutation data.</w:t>
      </w:r>
    </w:p>
    <w:p w:rsidR="00CB3972" w:rsidRPr="001D091D" w:rsidRDefault="00CB3972" w:rsidP="00E433CC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1D091D">
        <w:rPr>
          <w:rFonts w:asciiTheme="majorBidi" w:hAnsiTheme="majorBidi" w:cstheme="majorBidi"/>
          <w:sz w:val="24"/>
          <w:szCs w:val="24"/>
        </w:rPr>
        <w:t xml:space="preserve">As described by Vanunu et al. we use Laplacian normalization to produce the normalized network edge </w:t>
      </w:r>
      <w:proofErr w:type="gramStart"/>
      <w:r w:rsidRPr="001D091D">
        <w:rPr>
          <w:rFonts w:asciiTheme="majorBidi" w:hAnsiTheme="majorBidi" w:cstheme="majorBidi"/>
          <w:sz w:val="24"/>
          <w:szCs w:val="24"/>
        </w:rPr>
        <w:t xml:space="preserve">weight </w:t>
      </w:r>
      <w:proofErr w:type="gramEnd"/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</m:t>
            </m:r>
          </m:sup>
        </m:sSup>
      </m:oMath>
      <w:r w:rsidRPr="001D091D">
        <w:rPr>
          <w:rFonts w:asciiTheme="majorBidi" w:hAnsiTheme="majorBidi" w:cstheme="majorBidi"/>
          <w:sz w:val="24"/>
          <w:szCs w:val="24"/>
        </w:rPr>
        <w:t xml:space="preserve">. Briefly we construct a sparse </w:t>
      </w:r>
      <m:oMath>
        <m:r>
          <w:rPr>
            <w:rFonts w:ascii="Cambria Math" w:hAnsi="Cambria Math" w:cstheme="majorBidi"/>
            <w:sz w:val="24"/>
            <w:szCs w:val="24"/>
          </w:rPr>
          <m:t>|V|×|V|</m:t>
        </m:r>
      </m:oMath>
      <w:r w:rsidRPr="001D091D">
        <w:rPr>
          <w:rFonts w:asciiTheme="majorBidi" w:hAnsiTheme="majorBidi" w:cstheme="majorBidi"/>
          <w:sz w:val="24"/>
          <w:szCs w:val="24"/>
        </w:rPr>
        <w:t xml:space="preserve"> matrix </w:t>
      </w:r>
      <m:oMath>
        <m:r>
          <w:rPr>
            <w:rFonts w:ascii="Cambria Math" w:hAnsi="Cambria Math" w:cstheme="majorBidi"/>
            <w:sz w:val="24"/>
            <w:szCs w:val="24"/>
          </w:rPr>
          <m:t>W</m:t>
        </m:r>
      </m:oMath>
      <w:r w:rsidRPr="001D091D">
        <w:rPr>
          <w:rFonts w:asciiTheme="majorBidi" w:hAnsiTheme="majorBidi" w:cstheme="majorBidi"/>
          <w:sz w:val="24"/>
          <w:szCs w:val="24"/>
        </w:rPr>
        <w:t xml:space="preserve"> from the edge </w:t>
      </w:r>
      <w:proofErr w:type="gramStart"/>
      <w:r w:rsidRPr="001D091D">
        <w:rPr>
          <w:rFonts w:asciiTheme="majorBidi" w:hAnsiTheme="majorBidi" w:cstheme="majorBidi"/>
          <w:sz w:val="24"/>
          <w:szCs w:val="24"/>
        </w:rPr>
        <w:t xml:space="preserve">weights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w</m:t>
        </m:r>
      </m:oMath>
      <w:r w:rsidRPr="001D091D">
        <w:rPr>
          <w:rFonts w:asciiTheme="majorBidi" w:hAnsiTheme="majorBidi" w:cstheme="majorBidi"/>
          <w:sz w:val="24"/>
          <w:szCs w:val="24"/>
        </w:rPr>
        <w:t xml:space="preserve">, and construct a diagonal matrix </w:t>
      </w:r>
      <m:oMath>
        <m:r>
          <w:rPr>
            <w:rFonts w:ascii="Cambria Math" w:hAnsi="Cambria Math" w:cstheme="majorBidi"/>
            <w:sz w:val="24"/>
            <w:szCs w:val="24"/>
          </w:rPr>
          <m:t>D</m:t>
        </m:r>
      </m:oMath>
      <w:r w:rsidRPr="001D091D">
        <w:rPr>
          <w:rFonts w:asciiTheme="majorBidi" w:hAnsiTheme="majorBidi" w:cstheme="majorBidi"/>
          <w:sz w:val="24"/>
          <w:szCs w:val="24"/>
        </w:rPr>
        <w:t xml:space="preserve"> with </w:t>
      </w:r>
      <m:oMath>
        <m:r>
          <w:rPr>
            <w:rFonts w:ascii="Cambria Math" w:hAnsi="Cambria Math" w:cstheme="majorBidi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i,i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Σ</m:t>
            </m:r>
            <m:ctrlPr>
              <w:rPr>
                <w:rFonts w:ascii="Cambria Math" w:hAnsi="Cambria Math" w:cstheme="majorBidi"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W[i,j]</m:t>
        </m:r>
      </m:oMath>
      <w:r w:rsidRPr="001D091D">
        <w:rPr>
          <w:rFonts w:asciiTheme="majorBidi" w:hAnsiTheme="majorBidi" w:cstheme="majorBidi"/>
          <w:sz w:val="24"/>
          <w:szCs w:val="24"/>
        </w:rPr>
        <w:t xml:space="preserve">. The normalized edge weight matrix is computed </w:t>
      </w:r>
      <w:proofErr w:type="gramStart"/>
      <w:r w:rsidRPr="001D091D">
        <w:rPr>
          <w:rFonts w:asciiTheme="majorBidi" w:hAnsiTheme="majorBidi" w:cstheme="majorBidi"/>
          <w:sz w:val="24"/>
          <w:szCs w:val="24"/>
        </w:rPr>
        <w:t xml:space="preserve">as </w:t>
      </w:r>
      <w:proofErr w:type="gramEnd"/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f>
              <m:fPr>
                <m:type m:val="skw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theme="majorBidi"/>
            <w:sz w:val="24"/>
            <w:szCs w:val="24"/>
          </w:rPr>
          <m:t>W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f>
              <m:fPr>
                <m:type m:val="skw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1D091D">
        <w:rPr>
          <w:rFonts w:asciiTheme="majorBidi" w:hAnsiTheme="majorBidi" w:cstheme="majorBidi"/>
          <w:sz w:val="24"/>
          <w:szCs w:val="24"/>
        </w:rPr>
        <w:t>.</w:t>
      </w:r>
    </w:p>
    <w:p w:rsidR="00E433CC" w:rsidRDefault="005F2754" w:rsidP="00E433CC">
      <w:pPr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1D091D">
        <w:rPr>
          <w:rFonts w:asciiTheme="majorBidi" w:hAnsiTheme="majorBidi" w:cstheme="majorBidi"/>
          <w:sz w:val="24"/>
          <w:szCs w:val="24"/>
        </w:rPr>
        <w:t xml:space="preserve">We define a prior knowledge function </w:t>
      </w:r>
      <m:oMath>
        <m:r>
          <w:rPr>
            <w:rFonts w:ascii="Cambria Math" w:hAnsi="Cambria Math" w:cstheme="majorBidi"/>
            <w:sz w:val="24"/>
            <w:szCs w:val="24"/>
          </w:rPr>
          <m:t>Y:V→{0,1}</m:t>
        </m:r>
      </m:oMath>
      <w:r w:rsidRPr="001D091D">
        <w:rPr>
          <w:rFonts w:asciiTheme="majorBidi" w:hAnsiTheme="majorBidi" w:cstheme="majorBidi"/>
          <w:sz w:val="24"/>
          <w:szCs w:val="24"/>
        </w:rPr>
        <w:t xml:space="preserve"> such that</w:t>
      </w:r>
      <w:r w:rsidR="00E165C0" w:rsidRPr="001D091D">
        <w:rPr>
          <w:rFonts w:asciiTheme="majorBidi" w:hAnsiTheme="majorBidi" w:cstheme="majorBidi"/>
          <w:sz w:val="24"/>
          <w:szCs w:val="24"/>
        </w:rPr>
        <w:t>:</w:t>
      </w:r>
    </w:p>
    <w:p w:rsidR="005F2754" w:rsidRPr="001D091D" w:rsidRDefault="005F2754" w:rsidP="00F539CC">
      <w:pPr>
        <w:spacing w:before="140" w:after="140"/>
        <w:ind w:firstLine="357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∀v∈V : 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    v∈P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    v∉P</m:t>
                  </m:r>
                </m:e>
              </m:eqArr>
            </m:e>
          </m:d>
        </m:oMath>
      </m:oMathPara>
    </w:p>
    <w:p w:rsidR="00DC0ABF" w:rsidRPr="001D091D" w:rsidRDefault="00DC0ABF" w:rsidP="00E433CC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1D091D">
        <w:rPr>
          <w:rFonts w:asciiTheme="majorBidi" w:hAnsiTheme="majorBidi" w:cstheme="majorBidi"/>
          <w:sz w:val="24"/>
          <w:szCs w:val="24"/>
        </w:rPr>
        <w:t xml:space="preserve">With the normalized weight matrix </w:t>
      </w:r>
      <m:oMath>
        <m:r>
          <w:rPr>
            <w:rFonts w:ascii="Cambria Math" w:hAnsi="Cambria Math" w:cstheme="majorBidi"/>
            <w:sz w:val="24"/>
            <w:szCs w:val="24"/>
          </w:rPr>
          <m:t>W'</m:t>
        </m:r>
      </m:oMath>
      <w:r w:rsidR="005F2754" w:rsidRPr="001D091D">
        <w:rPr>
          <w:rFonts w:asciiTheme="majorBidi" w:hAnsiTheme="majorBidi" w:cstheme="majorBidi"/>
          <w:sz w:val="24"/>
          <w:szCs w:val="24"/>
        </w:rPr>
        <w:t xml:space="preserve"> and the prior knowledge </w:t>
      </w:r>
      <w:proofErr w:type="gramStart"/>
      <w:r w:rsidR="005F2754" w:rsidRPr="001D091D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 w:rsidRPr="001D091D">
        <w:rPr>
          <w:rFonts w:asciiTheme="majorBidi" w:hAnsiTheme="majorBidi" w:cstheme="majorBidi"/>
          <w:sz w:val="24"/>
          <w:szCs w:val="24"/>
        </w:rPr>
        <w:t>, we use the iterative procedure described by Zhou et al. [</w:t>
      </w:r>
      <w:r w:rsidR="000B135C" w:rsidRPr="001D091D">
        <w:rPr>
          <w:rFonts w:asciiTheme="majorBidi" w:hAnsiTheme="majorBidi" w:cstheme="majorBidi"/>
          <w:sz w:val="24"/>
          <w:szCs w:val="24"/>
        </w:rPr>
        <w:t>20</w:t>
      </w:r>
      <w:r w:rsidRPr="001D091D">
        <w:rPr>
          <w:rFonts w:asciiTheme="majorBidi" w:hAnsiTheme="majorBidi" w:cstheme="majorBidi"/>
          <w:sz w:val="24"/>
          <w:szCs w:val="24"/>
        </w:rPr>
        <w:t>]</w:t>
      </w:r>
      <w:r w:rsidR="005F2754" w:rsidRPr="001D091D">
        <w:rPr>
          <w:rFonts w:asciiTheme="majorBidi" w:hAnsiTheme="majorBidi" w:cstheme="majorBidi"/>
          <w:sz w:val="24"/>
          <w:szCs w:val="24"/>
        </w:rPr>
        <w:t xml:space="preserve"> to compute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</m:oMath>
      <w:r w:rsidR="005F2754" w:rsidRPr="001D091D">
        <w:rPr>
          <w:rFonts w:asciiTheme="majorBidi" w:hAnsiTheme="majorBidi" w:cstheme="majorBidi"/>
          <w:sz w:val="24"/>
          <w:szCs w:val="24"/>
        </w:rPr>
        <w:t xml:space="preserve">. Namely, starting </w:t>
      </w:r>
      <w:proofErr w:type="gramStart"/>
      <w:r w:rsidR="005F2754" w:rsidRPr="001D091D">
        <w:rPr>
          <w:rFonts w:asciiTheme="majorBidi" w:hAnsiTheme="majorBidi" w:cstheme="majorBidi"/>
          <w:sz w:val="24"/>
          <w:szCs w:val="24"/>
        </w:rPr>
        <w:t xml:space="preserve">with </w:t>
      </w:r>
      <w:proofErr w:type="gramEnd"/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hAnsi="Cambria Math" w:cstheme="majorBidi"/>
            <w:sz w:val="24"/>
            <w:szCs w:val="24"/>
          </w:rPr>
          <m:t>=Y</m:t>
        </m:r>
      </m:oMath>
      <w:r w:rsidR="005F2754" w:rsidRPr="001D091D">
        <w:rPr>
          <w:rFonts w:asciiTheme="majorBidi" w:hAnsiTheme="majorBidi" w:cstheme="majorBidi"/>
          <w:sz w:val="24"/>
          <w:szCs w:val="24"/>
        </w:rPr>
        <w:t xml:space="preserve">, we update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</m:oMath>
      <w:r w:rsidR="005F2754" w:rsidRPr="001D091D">
        <w:rPr>
          <w:rFonts w:asciiTheme="majorBidi" w:hAnsiTheme="majorBidi" w:cstheme="majorBidi"/>
          <w:sz w:val="24"/>
          <w:szCs w:val="24"/>
        </w:rPr>
        <w:t xml:space="preserve"> at iteration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</m:oMath>
      <w:r w:rsidR="005F2754" w:rsidRPr="001D091D">
        <w:rPr>
          <w:rFonts w:asciiTheme="majorBidi" w:hAnsiTheme="majorBidi" w:cstheme="majorBidi"/>
          <w:sz w:val="24"/>
          <w:szCs w:val="24"/>
        </w:rPr>
        <w:t xml:space="preserve"> as follows:</w:t>
      </w:r>
    </w:p>
    <w:p w:rsidR="005F2754" w:rsidRPr="001D091D" w:rsidRDefault="00D00D55" w:rsidP="00E433CC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t-1</m:t>
                  </m:r>
                </m:e>
              </m:d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1-α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Y</m:t>
          </m:r>
        </m:oMath>
      </m:oMathPara>
    </w:p>
    <w:p w:rsidR="00E165C0" w:rsidRPr="001D091D" w:rsidRDefault="005F2754" w:rsidP="00E433CC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1D091D">
        <w:rPr>
          <w:rFonts w:asciiTheme="majorBidi" w:hAnsiTheme="majorBidi" w:cstheme="majorBidi"/>
          <w:sz w:val="24"/>
          <w:szCs w:val="24"/>
        </w:rPr>
        <w:t>The procedure is repeated iteratively until convergence; namely we stop the iterations when</w:t>
      </w:r>
      <w:r w:rsidR="00E165C0" w:rsidRPr="001D091D">
        <w:rPr>
          <w:rFonts w:asciiTheme="majorBidi" w:hAnsiTheme="majorBidi" w:cstheme="majorBidi"/>
          <w:sz w:val="24"/>
          <w:szCs w:val="24"/>
        </w:rPr>
        <w:t xml:space="preserve"> the following condition occurs:</w:t>
      </w:r>
    </w:p>
    <w:p w:rsidR="005F2754" w:rsidRPr="00E433CC" w:rsidRDefault="00D00D55" w:rsidP="00E433CC">
      <w:pPr>
        <w:ind w:firstLine="357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-4</m:t>
              </m:r>
            </m:sup>
          </m:sSup>
        </m:oMath>
      </m:oMathPara>
    </w:p>
    <w:p w:rsidR="00CB3972" w:rsidRPr="001D091D" w:rsidRDefault="00CB3972" w:rsidP="00E433CC">
      <w:pPr>
        <w:spacing w:line="300" w:lineRule="exact"/>
        <w:ind w:firstLine="357"/>
        <w:jc w:val="both"/>
        <w:rPr>
          <w:rFonts w:asciiTheme="majorBidi" w:hAnsiTheme="majorBidi" w:cstheme="majorBidi"/>
        </w:rPr>
      </w:pPr>
      <w:r w:rsidRPr="001D091D">
        <w:rPr>
          <w:rFonts w:asciiTheme="majorBidi" w:hAnsiTheme="majorBidi" w:cstheme="majorBidi"/>
          <w:sz w:val="24"/>
          <w:szCs w:val="24"/>
        </w:rPr>
        <w:t xml:space="preserve">The propagation score for each gene is its rank among all genes after propagating the network, where lower ranks means higher </w:t>
      </w:r>
      <m:oMath>
        <m:r>
          <w:rPr>
            <w:rFonts w:ascii="Cambria Math" w:hAnsi="Cambria Math" w:cstheme="majorBidi"/>
            <w:sz w:val="24"/>
            <w:szCs w:val="24"/>
          </w:rPr>
          <m:t>F(v)</m:t>
        </m:r>
      </m:oMath>
      <w:r w:rsidRPr="001D091D">
        <w:rPr>
          <w:rFonts w:asciiTheme="majorBidi" w:hAnsiTheme="majorBidi" w:cstheme="majorBidi"/>
          <w:sz w:val="24"/>
          <w:szCs w:val="24"/>
        </w:rPr>
        <w:t xml:space="preserve"> value. In case of ties the ranks of the genes is averaged.</w:t>
      </w:r>
    </w:p>
    <w:p w:rsidR="00436DFA" w:rsidRPr="0090032F" w:rsidRDefault="00857C70" w:rsidP="0090032F">
      <w:pPr>
        <w:pStyle w:val="Heading2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Back2Healthy distance score</w:t>
      </w:r>
    </w:p>
    <w:p w:rsidR="00CB3972" w:rsidRPr="001D091D" w:rsidRDefault="00CB3972" w:rsidP="00C836B9">
      <w:pPr>
        <w:spacing w:line="300" w:lineRule="exact"/>
        <w:jc w:val="both"/>
        <w:rPr>
          <w:rFonts w:asciiTheme="majorBidi" w:hAnsiTheme="majorBidi" w:cstheme="majorBidi"/>
        </w:rPr>
      </w:pPr>
      <w:proofErr w:type="gramStart"/>
      <w:r w:rsidRPr="001D091D">
        <w:rPr>
          <w:rFonts w:asciiTheme="majorBidi" w:hAnsiTheme="majorBidi" w:cstheme="majorBidi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before</m:t>
            </m:r>
          </m:sub>
        </m:sSub>
      </m:oMath>
      <w:r w:rsidRPr="001D091D">
        <w:rPr>
          <w:rFonts w:asciiTheme="majorBidi" w:hAnsiTheme="majorBidi" w:cstheme="majorBidi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after</m:t>
            </m:r>
          </m:sub>
        </m:sSub>
      </m:oMath>
      <w:r w:rsidRPr="001D091D">
        <w:rPr>
          <w:rFonts w:asciiTheme="majorBidi" w:hAnsiTheme="majorBidi" w:cstheme="majorBidi"/>
          <w:sz w:val="24"/>
          <w:szCs w:val="24"/>
        </w:rPr>
        <w:t xml:space="preserve"> be vect</w:t>
      </w:r>
      <w:r w:rsidR="0090032F">
        <w:rPr>
          <w:rFonts w:asciiTheme="majorBidi" w:hAnsiTheme="majorBidi" w:cstheme="majorBidi"/>
          <w:sz w:val="24"/>
          <w:szCs w:val="24"/>
        </w:rPr>
        <w:t>ors of propagation scores for a chosen</w:t>
      </w:r>
      <w:r w:rsidR="00060C63" w:rsidRPr="001D091D">
        <w:rPr>
          <w:rFonts w:asciiTheme="majorBidi" w:hAnsiTheme="majorBidi" w:cstheme="majorBidi"/>
          <w:sz w:val="24"/>
          <w:szCs w:val="24"/>
        </w:rPr>
        <w:t xml:space="preserve"> </w:t>
      </w:r>
      <w:r w:rsidRPr="001D091D">
        <w:rPr>
          <w:rFonts w:asciiTheme="majorBidi" w:hAnsiTheme="majorBidi" w:cstheme="majorBidi"/>
          <w:sz w:val="24"/>
          <w:szCs w:val="24"/>
        </w:rPr>
        <w:t>gene set</w:t>
      </w:r>
      <w:r w:rsidR="0090032F">
        <w:rPr>
          <w:rFonts w:asciiTheme="majorBidi" w:hAnsiTheme="majorBidi" w:cstheme="majorBidi"/>
          <w:sz w:val="24"/>
          <w:szCs w:val="24"/>
        </w:rPr>
        <w:t xml:space="preserve"> (here, the set of differentially expressed genes of some patient)</w:t>
      </w:r>
      <w:r w:rsidRPr="001D091D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</m:oMath>
      <w:r w:rsidR="00060C63" w:rsidRPr="001D091D">
        <w:rPr>
          <w:rFonts w:asciiTheme="majorBidi" w:hAnsiTheme="majorBidi" w:cstheme="majorBidi"/>
          <w:sz w:val="24"/>
          <w:szCs w:val="24"/>
        </w:rPr>
        <w:t>, where</w:t>
      </w:r>
      <w:r w:rsidRPr="001D091D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before</m:t>
            </m:r>
          </m:sub>
        </m:sSub>
      </m:oMath>
      <w:r w:rsidRPr="001D091D">
        <w:rPr>
          <w:rFonts w:asciiTheme="majorBidi" w:hAnsiTheme="majorBidi" w:cstheme="majorBidi"/>
          <w:sz w:val="24"/>
          <w:szCs w:val="24"/>
        </w:rPr>
        <w:t xml:space="preserve"> was generated by propagating on the original PPI network, while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after</m:t>
            </m:r>
          </m:sub>
        </m:sSub>
      </m:oMath>
      <w:r w:rsidRPr="001D091D">
        <w:rPr>
          <w:rFonts w:asciiTheme="majorBidi" w:hAnsiTheme="majorBidi" w:cstheme="majorBidi"/>
          <w:sz w:val="24"/>
          <w:szCs w:val="24"/>
        </w:rPr>
        <w:t xml:space="preserve"> was generated by propagating </w:t>
      </w:r>
      <w:r w:rsidR="00060C63" w:rsidRPr="001D091D">
        <w:rPr>
          <w:rFonts w:asciiTheme="majorBidi" w:hAnsiTheme="majorBidi" w:cstheme="majorBidi"/>
          <w:sz w:val="24"/>
          <w:szCs w:val="24"/>
        </w:rPr>
        <w:t xml:space="preserve">on a “knockout” network, where one of the genes was removed. </w:t>
      </w:r>
      <w:r w:rsidRPr="001D091D">
        <w:rPr>
          <w:rFonts w:asciiTheme="majorBidi" w:hAnsiTheme="majorBidi" w:cstheme="majorBidi"/>
          <w:sz w:val="24"/>
          <w:szCs w:val="24"/>
        </w:rPr>
        <w:t xml:space="preserve">We define the Back2Healthy (B2H) distance between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before</m:t>
            </m:r>
          </m:sub>
        </m:sSub>
      </m:oMath>
      <w:r w:rsidRPr="001D091D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after</m:t>
            </m:r>
          </m:sub>
        </m:sSub>
      </m:oMath>
      <w:r w:rsidRPr="001D091D">
        <w:rPr>
          <w:rFonts w:asciiTheme="majorBidi" w:hAnsiTheme="majorBidi" w:cstheme="majorBidi"/>
          <w:sz w:val="24"/>
          <w:szCs w:val="24"/>
        </w:rPr>
        <w:t xml:space="preserve">  as follows:</w:t>
      </w:r>
    </w:p>
    <w:p w:rsidR="00CB3972" w:rsidRPr="001D091D" w:rsidRDefault="0090032F" w:rsidP="0090032F">
      <w:pPr>
        <w:spacing w:line="300" w:lineRule="exact"/>
        <w:ind w:firstLine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Let </w:t>
      </w:r>
      <w:r w:rsidRPr="0090032F">
        <w:rPr>
          <w:rFonts w:asciiTheme="majorBidi" w:hAnsiTheme="majorBidi" w:cstheme="majorBidi"/>
          <w:i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 xml:space="preserve"> be the size of the prior gene set of the patient (the patient’s set of mutated genes).</w:t>
      </w:r>
      <w:r>
        <w:rPr>
          <w:rFonts w:asciiTheme="majorBidi" w:hAnsiTheme="majorBidi" w:cstheme="majorBidi"/>
        </w:rPr>
        <w:t xml:space="preserve"> 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For </w:t>
      </w:r>
      <m:oMath>
        <m:r>
          <w:rPr>
            <w:rFonts w:ascii="Cambria Math" w:hAnsi="Cambria Math" w:cstheme="majorBidi"/>
            <w:sz w:val="24"/>
            <w:szCs w:val="24"/>
          </w:rPr>
          <m:t>1≤i≤n (n=1000)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 xml:space="preserve">, we generate a score vector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</m:oMath>
      <w:r w:rsidR="00CB3972" w:rsidRPr="001D091D">
        <w:rPr>
          <w:rFonts w:asciiTheme="majorBidi" w:hAnsiTheme="majorBidi" w:cstheme="majorBidi"/>
          <w:sz w:val="24"/>
          <w:szCs w:val="24"/>
        </w:rPr>
        <w:t xml:space="preserve"> for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 xml:space="preserve"> by propagating the original PPI network and setting the prior knowledge set </w:t>
      </w:r>
      <m:oMath>
        <m:r>
          <w:rPr>
            <w:rFonts w:ascii="Cambria Math" w:hAnsi="Cambria Math" w:cstheme="majorBidi"/>
            <w:sz w:val="24"/>
            <w:szCs w:val="24"/>
          </w:rPr>
          <m:t>P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 xml:space="preserve"> to be </w:t>
      </w:r>
      <m:oMath>
        <m:r>
          <w:rPr>
            <w:rFonts w:ascii="Cambria Math" w:hAnsi="Cambria Math" w:cstheme="majorBidi"/>
            <w:sz w:val="24"/>
            <w:szCs w:val="24"/>
          </w:rPr>
          <m:t>k</m:t>
        </m:r>
      </m:oMath>
      <w:r>
        <w:rPr>
          <w:rFonts w:asciiTheme="majorBidi" w:hAnsiTheme="majorBidi" w:cstheme="majorBidi"/>
          <w:sz w:val="24"/>
          <w:szCs w:val="24"/>
        </w:rPr>
        <w:t xml:space="preserve"> random nodes (disjoint from </w:t>
      </w:r>
      <w:r w:rsidRPr="0090032F">
        <w:rPr>
          <w:rFonts w:asciiTheme="majorBidi" w:hAnsiTheme="majorBidi" w:cstheme="majorBidi"/>
          <w:i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) in order to simulate</w:t>
      </w:r>
      <w:r w:rsidR="00CB3972" w:rsidRPr="001D091D">
        <w:rPr>
          <w:rFonts w:asciiTheme="majorBidi" w:hAnsiTheme="majorBidi" w:cstheme="majorBidi"/>
          <w:sz w:val="24"/>
          <w:szCs w:val="24"/>
        </w:rPr>
        <w:t xml:space="preserve"> a “healthy” distribution of propagation scores for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</m:oMath>
      <w:r w:rsidR="00CB3972" w:rsidRPr="001D091D">
        <w:rPr>
          <w:rFonts w:asciiTheme="majorBidi" w:hAnsiTheme="majorBidi" w:cstheme="majorBidi"/>
          <w:sz w:val="24"/>
          <w:szCs w:val="24"/>
        </w:rPr>
        <w:t>.</w:t>
      </w:r>
    </w:p>
    <w:p w:rsidR="00CB3972" w:rsidRPr="001D091D" w:rsidRDefault="00CB3972" w:rsidP="00C836B9">
      <w:pPr>
        <w:spacing w:line="300" w:lineRule="exact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1D091D">
        <w:rPr>
          <w:rFonts w:asciiTheme="majorBidi" w:hAnsiTheme="majorBidi" w:cstheme="majorBidi"/>
          <w:sz w:val="24"/>
          <w:szCs w:val="24"/>
        </w:rPr>
        <w:t xml:space="preserve">Next, </w:t>
      </w:r>
      <w:proofErr w:type="gramStart"/>
      <w:r w:rsidRPr="001D091D">
        <w:rPr>
          <w:rFonts w:asciiTheme="majorBidi" w:hAnsiTheme="majorBidi" w:cstheme="majorBidi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a∈ A</m:t>
        </m:r>
      </m:oMath>
      <w:r w:rsidRPr="001D091D">
        <w:rPr>
          <w:rFonts w:asciiTheme="majorBidi" w:hAnsiTheme="majorBidi" w:cstheme="majorBidi"/>
          <w:sz w:val="24"/>
          <w:szCs w:val="24"/>
        </w:rPr>
        <w:t>, define</w:t>
      </w:r>
    </w:p>
    <w:p w:rsidR="00CB3972" w:rsidRPr="001D091D" w:rsidRDefault="00D00D55" w:rsidP="00CB3972">
      <w:pPr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befor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1≤ i≤ n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before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:rsidR="00CB3972" w:rsidRPr="001D091D" w:rsidRDefault="00D00D55" w:rsidP="00CB3972">
      <w:pPr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afte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1≤ i≤ n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after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:rsidR="00CB3972" w:rsidRPr="001D091D" w:rsidRDefault="00CB3972" w:rsidP="0090032F">
      <w:pPr>
        <w:spacing w:line="300" w:lineRule="exact"/>
        <w:jc w:val="both"/>
        <w:rPr>
          <w:rFonts w:asciiTheme="majorBidi" w:hAnsiTheme="majorBidi" w:cstheme="majorBidi"/>
        </w:rPr>
      </w:pPr>
      <w:r w:rsidRPr="001D091D">
        <w:rPr>
          <w:rFonts w:asciiTheme="majorBidi" w:hAnsiTheme="majorBidi" w:cstheme="majorBidi"/>
          <w:sz w:val="24"/>
          <w:szCs w:val="24"/>
        </w:rPr>
        <w:t xml:space="preserve">Hence,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befor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sub>
            </m:sSub>
          </m:sub>
        </m:sSub>
      </m:oMath>
      <w:r w:rsidRPr="001D091D">
        <w:rPr>
          <w:rFonts w:asciiTheme="majorBidi" w:hAnsiTheme="majorBidi" w:cstheme="majorBidi"/>
          <w:sz w:val="24"/>
          <w:szCs w:val="24"/>
        </w:rPr>
        <w:t xml:space="preserve"> represents the quantile of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before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</m:d>
          </m:sub>
        </m:sSub>
      </m:oMath>
      <w:r w:rsidRPr="001D091D">
        <w:rPr>
          <w:rFonts w:asciiTheme="majorBidi" w:hAnsiTheme="majorBidi" w:cstheme="majorBidi"/>
          <w:sz w:val="24"/>
          <w:szCs w:val="24"/>
        </w:rPr>
        <w:t xml:space="preserve"> in our simulated distribution, </w:t>
      </w:r>
      <w:r w:rsidR="0090032F">
        <w:rPr>
          <w:rFonts w:asciiTheme="majorBidi" w:hAnsiTheme="majorBidi" w:cstheme="majorBidi"/>
          <w:sz w:val="24"/>
          <w:szCs w:val="24"/>
        </w:rPr>
        <w:t>and similarly</w:t>
      </w:r>
      <w:r w:rsidRPr="001D091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D091D">
        <w:rPr>
          <w:rFonts w:asciiTheme="majorBidi" w:hAnsiTheme="majorBidi" w:cstheme="majorBidi"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afte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sub>
            </m:sSub>
          </m:sub>
        </m:sSub>
      </m:oMath>
      <w:r w:rsidRPr="001D091D">
        <w:rPr>
          <w:rFonts w:asciiTheme="majorBidi" w:hAnsiTheme="majorBidi" w:cstheme="majorBidi"/>
          <w:sz w:val="24"/>
          <w:szCs w:val="24"/>
        </w:rPr>
        <w:t xml:space="preserve">. Finally, </w:t>
      </w:r>
      <m:oMath>
        <m:r>
          <w:rPr>
            <w:rFonts w:ascii="Cambria Math" w:hAnsi="Cambria Math" w:cstheme="majorBidi"/>
            <w:sz w:val="24"/>
            <w:szCs w:val="24"/>
          </w:rPr>
          <m:t>B2H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before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after</m:t>
                </m:r>
              </m:sub>
            </m:sSub>
          </m:e>
        </m:d>
      </m:oMath>
      <w:r w:rsidRPr="001D091D">
        <w:rPr>
          <w:rFonts w:asciiTheme="majorBidi" w:hAnsiTheme="majorBidi" w:cstheme="majorBidi"/>
          <w:sz w:val="24"/>
          <w:szCs w:val="24"/>
        </w:rPr>
        <w:t xml:space="preserve"> is </w:t>
      </w:r>
      <w:r w:rsidR="0090032F">
        <w:rPr>
          <w:rFonts w:asciiTheme="majorBidi" w:hAnsiTheme="majorBidi" w:cstheme="majorBidi"/>
          <w:sz w:val="24"/>
          <w:szCs w:val="24"/>
        </w:rPr>
        <w:t>defined as</w:t>
      </w:r>
      <w:r w:rsidRPr="001D091D">
        <w:rPr>
          <w:rFonts w:asciiTheme="majorBidi" w:hAnsiTheme="majorBidi" w:cstheme="majorBidi"/>
          <w:sz w:val="24"/>
          <w:szCs w:val="24"/>
        </w:rPr>
        <w:t>:</w:t>
      </w:r>
    </w:p>
    <w:p w:rsidR="00CB3972" w:rsidRPr="0033201D" w:rsidRDefault="00CB3972" w:rsidP="00CB3972">
      <w:pPr>
        <w:jc w:val="bot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B2H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before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after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a∈A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|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befor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afte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la</m:t>
                      </m:r>
                    </m:sub>
                  </m:sSub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|A|</m:t>
              </m:r>
            </m:den>
          </m:f>
        </m:oMath>
      </m:oMathPara>
    </w:p>
    <w:p w:rsidR="00C836B9" w:rsidRPr="0055316F" w:rsidRDefault="000226FB" w:rsidP="00C836B9">
      <w:pPr>
        <w:pStyle w:val="Heading1"/>
        <w:bidi w:val="0"/>
        <w:ind w:left="357" w:righ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Conclusions</w:t>
      </w:r>
    </w:p>
    <w:p w:rsidR="00C836B9" w:rsidRPr="0055316F" w:rsidRDefault="0033201D" w:rsidP="0033201D">
      <w:pPr>
        <w:pStyle w:val="Heading1"/>
        <w:numPr>
          <w:ilvl w:val="0"/>
          <w:numId w:val="0"/>
        </w:numPr>
        <w:bidi w:val="0"/>
        <w:ind w:left="360" w:right="357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References</w:t>
      </w:r>
    </w:p>
    <w:p w:rsidR="00F8188A" w:rsidRPr="00C836B9" w:rsidRDefault="00F8188A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>Rothwell, Peter M. "Can overall results of clinical trials be applied to all patients</w:t>
      </w:r>
      <w:proofErr w:type="gramStart"/>
      <w:r w:rsidRPr="00C836B9">
        <w:rPr>
          <w:rFonts w:asciiTheme="majorBidi" w:hAnsiTheme="majorBidi" w:cstheme="majorBidi"/>
          <w:sz w:val="24"/>
          <w:szCs w:val="24"/>
        </w:rPr>
        <w:t>?.</w:t>
      </w:r>
      <w:proofErr w:type="gramEnd"/>
      <w:r w:rsidRPr="00C836B9">
        <w:rPr>
          <w:rFonts w:asciiTheme="majorBidi" w:hAnsiTheme="majorBidi" w:cstheme="majorBidi"/>
          <w:sz w:val="24"/>
          <w:szCs w:val="24"/>
        </w:rPr>
        <w:t>" </w:t>
      </w:r>
      <w:r w:rsidRPr="00C836B9">
        <w:rPr>
          <w:rFonts w:asciiTheme="majorBidi" w:hAnsiTheme="majorBidi" w:cstheme="majorBidi"/>
          <w:i/>
          <w:iCs/>
          <w:sz w:val="24"/>
          <w:szCs w:val="24"/>
        </w:rPr>
        <w:t>The lancet</w:t>
      </w:r>
      <w:r w:rsidRPr="00C836B9">
        <w:rPr>
          <w:rFonts w:asciiTheme="majorBidi" w:hAnsiTheme="majorBidi" w:cstheme="majorBidi"/>
          <w:sz w:val="24"/>
          <w:szCs w:val="24"/>
        </w:rPr>
        <w:t xml:space="preserve"> 345.8965 (1995): 1616-1619. </w:t>
      </w:r>
    </w:p>
    <w:p w:rsidR="009D3C0D" w:rsidRPr="00C836B9" w:rsidRDefault="000A2483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J. A.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DiMasi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>, R. W. Hansen, and H. G. Grabowski, “The price of innovation: new estimates of drug development costs,” Journal of Health Economics, vol. 22, no. 2, pp. 151–185, 2003.</w:t>
      </w:r>
    </w:p>
    <w:p w:rsidR="009D3C0D" w:rsidRPr="00C836B9" w:rsidRDefault="009D3C0D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S. Zhu, Y.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Okuno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G.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Tsujimoto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H.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Mamitsuka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A probabilistic model for mining implicit chemical compound-gene relations from literature, Bioinformatics 21 (2005) ii245–ii251. </w:t>
      </w:r>
    </w:p>
    <w:p w:rsidR="009D3C0D" w:rsidRPr="00C836B9" w:rsidRDefault="009D3C0D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R.B. Altman, C.M. Bergman, J. Blake, C.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Blaschke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A. Cohen, F. Gannon, L.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Grivell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U. Hahn, W.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Hersh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L. Hirschman, L.J. Jensen, M.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Krallinger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B. Mons, S.I.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O'Donoghue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M.C.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Peitsch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D.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Rebholz-Schuhmann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H.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Shatkay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>, A. Valencia, Text mining for biology-the way forward: opinions from leading scientists, Genome Biol. 9 (2008) S7.</w:t>
      </w:r>
    </w:p>
    <w:p w:rsidR="009D3C0D" w:rsidRPr="00C836B9" w:rsidRDefault="009D3C0D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A.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Volkamer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D. Kuhn, T.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Grombacher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F.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Rippmann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M.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Rarey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Combining global and local measure for structure-based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druggability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 predictions, J. Chem. Inf. Model. 52 (2012) 360–372. </w:t>
      </w:r>
    </w:p>
    <w:p w:rsidR="009D3C0D" w:rsidRPr="00C836B9" w:rsidRDefault="009D3C0D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E.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Perola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L. Herman, J. Weiss, Development of a rule-based method for the assessment of protein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druggability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J. Chem. Inf. Model. 52 (2012) 1027–1038. </w:t>
      </w:r>
    </w:p>
    <w:p w:rsidR="009D3C0D" w:rsidRPr="00C836B9" w:rsidRDefault="009D3C0D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P.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Schmidtke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X.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Barril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Understanding and predicting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durggability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. A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highthroughput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 method for detection of drug binding sites, J. Med. Chem. 53 (2010) 5858–5867. </w:t>
      </w:r>
    </w:p>
    <w:p w:rsidR="009D3C0D" w:rsidRPr="00C836B9" w:rsidRDefault="009D3C0D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lastRenderedPageBreak/>
        <w:t xml:space="preserve"> A.C. Cheng, R.G. Coleman, K.T. Smyth, Q. Cao, P.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Soulard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D.R.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Caffrey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A.C.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Salzberg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E.S. Huang, Structure-based maximal affinity model predicts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smallmolecule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druggability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Nat.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Biotechnol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. 25 (2007) 71–75. </w:t>
      </w:r>
    </w:p>
    <w:p w:rsidR="00902685" w:rsidRPr="00C836B9" w:rsidRDefault="009D3C0D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A.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Krasowski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D.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Muthas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A. Sarkar, S. Schmitt, R.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Brenk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C836B9">
        <w:rPr>
          <w:rFonts w:asciiTheme="majorBidi" w:hAnsiTheme="majorBidi" w:cstheme="majorBidi"/>
          <w:sz w:val="24"/>
          <w:szCs w:val="24"/>
        </w:rPr>
        <w:t>DrugPred</w:t>
      </w:r>
      <w:proofErr w:type="spellEnd"/>
      <w:proofErr w:type="gramEnd"/>
      <w:r w:rsidRPr="00C836B9">
        <w:rPr>
          <w:rFonts w:asciiTheme="majorBidi" w:hAnsiTheme="majorBidi" w:cstheme="majorBidi"/>
          <w:sz w:val="24"/>
          <w:szCs w:val="24"/>
        </w:rPr>
        <w:t xml:space="preserve">: a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structurebased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 approach to predict protein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druggability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 developed using an extensive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nonredundant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 data set, J. Chem. Inf. Model. 51 (2011) 2829–2842.</w:t>
      </w:r>
    </w:p>
    <w:p w:rsidR="00F31CC4" w:rsidRPr="00C836B9" w:rsidRDefault="00902685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H. Tan, X. Ge, and L.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Xie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>, “Structural systems pharmacology: a new frontier in discovering novel drug targets,” Current Drug Targets, vol. 14, no. 9, pp. 952–958, 2013.</w:t>
      </w:r>
    </w:p>
    <w:p w:rsidR="009D3C0D" w:rsidRPr="00C836B9" w:rsidRDefault="00F31CC4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S.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Erten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G.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Bebek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and M.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Koyut¨urk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Vavien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: an algorithm for prioritizing candidate disease genes based on topological similarity of proteins in interaction networks. Journal of computational biology, 18(11):1561–1574, Nov. 2011. </w:t>
      </w:r>
      <w:r w:rsidR="009D3C0D" w:rsidRPr="00C836B9">
        <w:rPr>
          <w:rFonts w:asciiTheme="majorBidi" w:hAnsiTheme="majorBidi" w:cstheme="majorBidi"/>
          <w:sz w:val="24"/>
          <w:szCs w:val="24"/>
        </w:rPr>
        <w:t xml:space="preserve"> </w:t>
      </w:r>
    </w:p>
    <w:p w:rsidR="00F31CC4" w:rsidRPr="00C836B9" w:rsidRDefault="00F31CC4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O. Vanunu, O.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Magger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E.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Ruppin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T.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Shlomi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and R.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Sharan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. Associating genes and protein complexes with disease via network propagation. </w:t>
      </w:r>
      <w:proofErr w:type="spellStart"/>
      <w:r w:rsidRPr="00C836B9">
        <w:rPr>
          <w:rFonts w:asciiTheme="majorBidi" w:hAnsiTheme="majorBidi" w:cstheme="majorBidi"/>
          <w:i/>
          <w:iCs/>
          <w:sz w:val="24"/>
          <w:szCs w:val="24"/>
        </w:rPr>
        <w:t>PLoS</w:t>
      </w:r>
      <w:proofErr w:type="spellEnd"/>
      <w:r w:rsidRPr="00C836B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C836B9">
        <w:rPr>
          <w:rFonts w:asciiTheme="majorBidi" w:hAnsiTheme="majorBidi" w:cstheme="majorBidi"/>
          <w:i/>
          <w:iCs/>
          <w:sz w:val="24"/>
          <w:szCs w:val="24"/>
        </w:rPr>
        <w:t>Comput</w:t>
      </w:r>
      <w:proofErr w:type="spellEnd"/>
      <w:r w:rsidRPr="00C836B9">
        <w:rPr>
          <w:rFonts w:asciiTheme="majorBidi" w:hAnsiTheme="majorBidi" w:cstheme="majorBidi"/>
          <w:i/>
          <w:iCs/>
          <w:sz w:val="24"/>
          <w:szCs w:val="24"/>
        </w:rPr>
        <w:t>. Biol</w:t>
      </w:r>
      <w:r w:rsidRPr="00C836B9">
        <w:rPr>
          <w:rFonts w:asciiTheme="majorBidi" w:hAnsiTheme="majorBidi" w:cstheme="majorBidi"/>
          <w:sz w:val="24"/>
          <w:szCs w:val="24"/>
        </w:rPr>
        <w:t>., 6(1):e1000641, Jan 2010.</w:t>
      </w:r>
    </w:p>
    <w:p w:rsidR="00B7095B" w:rsidRPr="00C836B9" w:rsidRDefault="00B7095B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bCs/>
          <w:sz w:val="24"/>
          <w:szCs w:val="24"/>
        </w:rPr>
        <w:t>Li, Zhan-Chao, et al. "Large-scale identification of potential drug targets based on the topological features of human protein–protein interaction network."</w:t>
      </w:r>
      <w:proofErr w:type="spellStart"/>
      <w:r w:rsidRPr="00C836B9">
        <w:rPr>
          <w:rFonts w:asciiTheme="majorBidi" w:hAnsiTheme="majorBidi" w:cstheme="majorBidi"/>
          <w:bCs/>
          <w:i/>
          <w:iCs/>
          <w:sz w:val="24"/>
          <w:szCs w:val="24"/>
        </w:rPr>
        <w:t>Analytica</w:t>
      </w:r>
      <w:proofErr w:type="spellEnd"/>
      <w:r w:rsidRPr="00C836B9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C836B9">
        <w:rPr>
          <w:rFonts w:asciiTheme="majorBidi" w:hAnsiTheme="majorBidi" w:cstheme="majorBidi"/>
          <w:bCs/>
          <w:i/>
          <w:iCs/>
          <w:sz w:val="24"/>
          <w:szCs w:val="24"/>
        </w:rPr>
        <w:t>chimica</w:t>
      </w:r>
      <w:proofErr w:type="spellEnd"/>
      <w:r w:rsidRPr="00C836B9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C836B9">
        <w:rPr>
          <w:rFonts w:asciiTheme="majorBidi" w:hAnsiTheme="majorBidi" w:cstheme="majorBidi"/>
          <w:bCs/>
          <w:i/>
          <w:iCs/>
          <w:sz w:val="24"/>
          <w:szCs w:val="24"/>
        </w:rPr>
        <w:t>acta</w:t>
      </w:r>
      <w:proofErr w:type="spellEnd"/>
      <w:r w:rsidRPr="00C836B9">
        <w:rPr>
          <w:rFonts w:asciiTheme="majorBidi" w:hAnsiTheme="majorBidi" w:cstheme="majorBidi"/>
          <w:bCs/>
          <w:sz w:val="24"/>
          <w:szCs w:val="24"/>
        </w:rPr>
        <w:t> 871 (2015): 18-27.</w:t>
      </w:r>
    </w:p>
    <w:p w:rsidR="00A309D7" w:rsidRPr="00C836B9" w:rsidRDefault="00A309D7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C836B9">
        <w:rPr>
          <w:rFonts w:asciiTheme="majorBidi" w:hAnsiTheme="majorBidi" w:cstheme="majorBidi"/>
          <w:bCs/>
          <w:sz w:val="24"/>
          <w:szCs w:val="24"/>
        </w:rPr>
        <w:t>Ciaccio</w:t>
      </w:r>
      <w:proofErr w:type="spellEnd"/>
      <w:r w:rsidRPr="00C836B9">
        <w:rPr>
          <w:rFonts w:asciiTheme="majorBidi" w:hAnsiTheme="majorBidi" w:cstheme="majorBidi"/>
          <w:bCs/>
          <w:sz w:val="24"/>
          <w:szCs w:val="24"/>
        </w:rPr>
        <w:t xml:space="preserve">, Mark F., et al. "The DIONESUS algorithm provides scalable and accurate reconstruction of dynamic </w:t>
      </w:r>
      <w:proofErr w:type="spellStart"/>
      <w:r w:rsidRPr="00C836B9">
        <w:rPr>
          <w:rFonts w:asciiTheme="majorBidi" w:hAnsiTheme="majorBidi" w:cstheme="majorBidi"/>
          <w:bCs/>
          <w:sz w:val="24"/>
          <w:szCs w:val="24"/>
        </w:rPr>
        <w:t>phosphoproteomic</w:t>
      </w:r>
      <w:proofErr w:type="spellEnd"/>
      <w:r w:rsidRPr="00C836B9">
        <w:rPr>
          <w:rFonts w:asciiTheme="majorBidi" w:hAnsiTheme="majorBidi" w:cstheme="majorBidi"/>
          <w:bCs/>
          <w:sz w:val="24"/>
          <w:szCs w:val="24"/>
        </w:rPr>
        <w:t xml:space="preserve"> networks to reveal new drug targets." </w:t>
      </w:r>
      <w:r w:rsidRPr="00C836B9">
        <w:rPr>
          <w:rFonts w:asciiTheme="majorBidi" w:hAnsiTheme="majorBidi" w:cstheme="majorBidi"/>
          <w:bCs/>
          <w:i/>
          <w:iCs/>
          <w:sz w:val="24"/>
          <w:szCs w:val="24"/>
        </w:rPr>
        <w:t>Integrative Biology</w:t>
      </w:r>
      <w:r w:rsidRPr="00C836B9">
        <w:rPr>
          <w:rFonts w:asciiTheme="majorBidi" w:hAnsiTheme="majorBidi" w:cstheme="majorBidi"/>
          <w:bCs/>
          <w:sz w:val="24"/>
          <w:szCs w:val="24"/>
        </w:rPr>
        <w:t>, 2015.</w:t>
      </w:r>
    </w:p>
    <w:p w:rsidR="00A309D7" w:rsidRPr="00C836B9" w:rsidRDefault="00A309D7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C836B9">
        <w:rPr>
          <w:rFonts w:asciiTheme="majorBidi" w:hAnsiTheme="majorBidi" w:cstheme="majorBidi"/>
          <w:bCs/>
          <w:sz w:val="24"/>
          <w:szCs w:val="24"/>
        </w:rPr>
        <w:t>Fatumo</w:t>
      </w:r>
      <w:proofErr w:type="spellEnd"/>
      <w:r w:rsidRPr="00C836B9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C836B9">
        <w:rPr>
          <w:rFonts w:asciiTheme="majorBidi" w:hAnsiTheme="majorBidi" w:cstheme="majorBidi"/>
          <w:bCs/>
          <w:sz w:val="24"/>
          <w:szCs w:val="24"/>
        </w:rPr>
        <w:t>Segun</w:t>
      </w:r>
      <w:proofErr w:type="spellEnd"/>
      <w:r w:rsidRPr="00C836B9">
        <w:rPr>
          <w:rFonts w:asciiTheme="majorBidi" w:hAnsiTheme="majorBidi" w:cstheme="majorBidi"/>
          <w:bCs/>
          <w:sz w:val="24"/>
          <w:szCs w:val="24"/>
        </w:rPr>
        <w:t xml:space="preserve">, et al. "Estimating novel potential drug targets of Plasmodium falciparum by </w:t>
      </w:r>
      <w:proofErr w:type="spellStart"/>
      <w:r w:rsidRPr="00C836B9">
        <w:rPr>
          <w:rFonts w:asciiTheme="majorBidi" w:hAnsiTheme="majorBidi" w:cstheme="majorBidi"/>
          <w:bCs/>
          <w:sz w:val="24"/>
          <w:szCs w:val="24"/>
        </w:rPr>
        <w:t>analysing</w:t>
      </w:r>
      <w:proofErr w:type="spellEnd"/>
      <w:r w:rsidRPr="00C836B9">
        <w:rPr>
          <w:rFonts w:asciiTheme="majorBidi" w:hAnsiTheme="majorBidi" w:cstheme="majorBidi"/>
          <w:bCs/>
          <w:sz w:val="24"/>
          <w:szCs w:val="24"/>
        </w:rPr>
        <w:t xml:space="preserve"> the metabolic network of knock-out strains in </w:t>
      </w:r>
      <w:proofErr w:type="spellStart"/>
      <w:r w:rsidRPr="00C836B9">
        <w:rPr>
          <w:rFonts w:asciiTheme="majorBidi" w:hAnsiTheme="majorBidi" w:cstheme="majorBidi"/>
          <w:bCs/>
          <w:sz w:val="24"/>
          <w:szCs w:val="24"/>
        </w:rPr>
        <w:t>silico."</w:t>
      </w:r>
      <w:r w:rsidRPr="00C836B9">
        <w:rPr>
          <w:rFonts w:asciiTheme="majorBidi" w:hAnsiTheme="majorBidi" w:cstheme="majorBidi"/>
          <w:bCs/>
          <w:i/>
          <w:iCs/>
          <w:sz w:val="24"/>
          <w:szCs w:val="24"/>
        </w:rPr>
        <w:t>Infection</w:t>
      </w:r>
      <w:proofErr w:type="spellEnd"/>
      <w:r w:rsidRPr="00C836B9">
        <w:rPr>
          <w:rFonts w:asciiTheme="majorBidi" w:hAnsiTheme="majorBidi" w:cstheme="majorBidi"/>
          <w:bCs/>
          <w:i/>
          <w:iCs/>
          <w:sz w:val="24"/>
          <w:szCs w:val="24"/>
        </w:rPr>
        <w:t>, Genetics and Evolution</w:t>
      </w:r>
      <w:r w:rsidRPr="00C836B9">
        <w:rPr>
          <w:rFonts w:asciiTheme="majorBidi" w:hAnsiTheme="majorBidi" w:cstheme="majorBidi"/>
          <w:bCs/>
          <w:sz w:val="24"/>
          <w:szCs w:val="24"/>
        </w:rPr>
        <w:t> 9.3 (2009): 351-358.</w:t>
      </w:r>
    </w:p>
    <w:p w:rsidR="00CB3972" w:rsidRPr="00C836B9" w:rsidRDefault="00CB3972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bCs/>
          <w:sz w:val="24"/>
          <w:szCs w:val="24"/>
        </w:rPr>
        <w:t xml:space="preserve">M. H. Schaefer, J.-F. Fontaine, A. </w:t>
      </w:r>
      <w:proofErr w:type="spellStart"/>
      <w:r w:rsidRPr="00C836B9">
        <w:rPr>
          <w:rFonts w:asciiTheme="majorBidi" w:hAnsiTheme="majorBidi" w:cstheme="majorBidi"/>
          <w:bCs/>
          <w:sz w:val="24"/>
          <w:szCs w:val="24"/>
        </w:rPr>
        <w:t>Vinayagam</w:t>
      </w:r>
      <w:proofErr w:type="spellEnd"/>
      <w:r w:rsidRPr="00C836B9">
        <w:rPr>
          <w:rFonts w:asciiTheme="majorBidi" w:hAnsiTheme="majorBidi" w:cstheme="majorBidi"/>
          <w:bCs/>
          <w:sz w:val="24"/>
          <w:szCs w:val="24"/>
        </w:rPr>
        <w:t xml:space="preserve">, P. Porras, E. E. Wanker, and M. A. Andrade-Navarro. Hippie: Integrating protein interaction networks with experiment based quality scores. </w:t>
      </w:r>
      <w:proofErr w:type="spellStart"/>
      <w:r w:rsidRPr="00C836B9">
        <w:rPr>
          <w:rFonts w:asciiTheme="majorBidi" w:hAnsiTheme="majorBidi" w:cstheme="majorBidi"/>
          <w:bCs/>
          <w:i/>
          <w:iCs/>
          <w:sz w:val="24"/>
          <w:szCs w:val="24"/>
        </w:rPr>
        <w:t>PLoS</w:t>
      </w:r>
      <w:proofErr w:type="spellEnd"/>
      <w:r w:rsidRPr="00C836B9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ONE</w:t>
      </w:r>
      <w:r w:rsidRPr="00C836B9">
        <w:rPr>
          <w:rFonts w:asciiTheme="majorBidi" w:hAnsiTheme="majorBidi" w:cstheme="majorBidi"/>
          <w:bCs/>
          <w:sz w:val="24"/>
          <w:szCs w:val="24"/>
        </w:rPr>
        <w:t>, 7(2):e31826, 02 2012.</w:t>
      </w:r>
    </w:p>
    <w:p w:rsidR="00DC0ABF" w:rsidRPr="00C836B9" w:rsidRDefault="00DC0ABF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D. Zhou, O.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Bousquet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T. N. Lal, J. Weston, and B.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Schölkopf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. Learning with local and global consistency. </w:t>
      </w:r>
      <w:r w:rsidRPr="00C836B9">
        <w:rPr>
          <w:rFonts w:asciiTheme="majorBidi" w:hAnsiTheme="majorBidi" w:cstheme="majorBidi"/>
          <w:i/>
          <w:iCs/>
          <w:sz w:val="24"/>
          <w:szCs w:val="24"/>
        </w:rPr>
        <w:t>Advances in neural information processing systems</w:t>
      </w:r>
      <w:r w:rsidRPr="00C836B9">
        <w:rPr>
          <w:rFonts w:asciiTheme="majorBidi" w:hAnsiTheme="majorBidi" w:cstheme="majorBidi"/>
          <w:sz w:val="24"/>
          <w:szCs w:val="24"/>
        </w:rPr>
        <w:t>, 16(16):321–328, 2004.</w:t>
      </w:r>
    </w:p>
    <w:p w:rsidR="000B135C" w:rsidRPr="00C836B9" w:rsidRDefault="007E10DE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V. Law, C. Knox, Y.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Djoumbou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T.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Jewison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A.C.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Guo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Y. Liu, A.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Maciejewski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D. Arndt, M. Wilson, V.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Neveu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A. Tang, G. Gabriel, C. Ly, S.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Adamjee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Z.T. Dame, B. Han, Y. </w:t>
      </w:r>
    </w:p>
    <w:p w:rsidR="00662664" w:rsidRPr="00C836B9" w:rsidRDefault="00662664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t xml:space="preserve">S. A. Forbes, N.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Bindal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S. Bamford, C. Cole, C. Y.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Kok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D.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Beare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M.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Jia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R. Shepherd, K. Leung, A. Menzies, J. W. Teague, P. J. Campbell, M. R. Stratton, and P. A.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Futreal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>. Cosmic: mining complete cancer genomes in the catalogue of somatic mutations in cancer. Nucleic Acids Research, 39(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suppl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 1):D945–D950, 2011.</w:t>
      </w:r>
    </w:p>
    <w:p w:rsidR="00CB3972" w:rsidRPr="00C836B9" w:rsidRDefault="000B135C" w:rsidP="0033201D">
      <w:pPr>
        <w:pStyle w:val="ListParagraph"/>
        <w:numPr>
          <w:ilvl w:val="0"/>
          <w:numId w:val="2"/>
        </w:numPr>
        <w:spacing w:after="200" w:line="300" w:lineRule="exact"/>
        <w:ind w:left="357" w:hanging="357"/>
        <w:contextualSpacing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C836B9">
        <w:rPr>
          <w:rFonts w:asciiTheme="majorBidi" w:hAnsiTheme="majorBidi" w:cstheme="majorBidi"/>
          <w:sz w:val="24"/>
          <w:szCs w:val="24"/>
        </w:rPr>
        <w:lastRenderedPageBreak/>
        <w:t xml:space="preserve">Zhou, D.S. </w:t>
      </w:r>
      <w:proofErr w:type="spellStart"/>
      <w:r w:rsidRPr="00C836B9">
        <w:rPr>
          <w:rFonts w:asciiTheme="majorBidi" w:hAnsiTheme="majorBidi" w:cstheme="majorBidi"/>
          <w:sz w:val="24"/>
          <w:szCs w:val="24"/>
        </w:rPr>
        <w:t>Wishart</w:t>
      </w:r>
      <w:proofErr w:type="spellEnd"/>
      <w:r w:rsidRPr="00C836B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C836B9">
        <w:rPr>
          <w:rFonts w:asciiTheme="majorBidi" w:hAnsiTheme="majorBidi" w:cstheme="majorBidi"/>
          <w:sz w:val="24"/>
          <w:szCs w:val="24"/>
        </w:rPr>
        <w:t>DrugBank</w:t>
      </w:r>
      <w:proofErr w:type="spellEnd"/>
      <w:proofErr w:type="gramEnd"/>
      <w:r w:rsidRPr="00C836B9">
        <w:rPr>
          <w:rFonts w:asciiTheme="majorBidi" w:hAnsiTheme="majorBidi" w:cstheme="majorBidi"/>
          <w:sz w:val="24"/>
          <w:szCs w:val="24"/>
        </w:rPr>
        <w:t xml:space="preserve"> 4.0: shedding new light on drug metabolism, Nucleic Acids Res. 42 (2014) D1091–D1097.</w:t>
      </w:r>
    </w:p>
    <w:p w:rsidR="004F2392" w:rsidRPr="001D091D" w:rsidRDefault="004F2392" w:rsidP="000226FB">
      <w:pPr>
        <w:spacing w:after="200" w:line="300" w:lineRule="exact"/>
        <w:rPr>
          <w:rFonts w:asciiTheme="majorBidi" w:hAnsiTheme="majorBidi" w:cstheme="majorBidi"/>
        </w:rPr>
      </w:pPr>
    </w:p>
    <w:sectPr w:rsidR="004F2392" w:rsidRPr="001D091D" w:rsidSect="0055316F">
      <w:pgSz w:w="12240" w:h="15840"/>
      <w:pgMar w:top="2075" w:right="1196" w:bottom="2075" w:left="12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D55" w:rsidRDefault="00D00D55" w:rsidP="003D5888">
      <w:pPr>
        <w:spacing w:line="240" w:lineRule="auto"/>
      </w:pPr>
      <w:r>
        <w:separator/>
      </w:r>
    </w:p>
  </w:endnote>
  <w:endnote w:type="continuationSeparator" w:id="0">
    <w:p w:rsidR="00D00D55" w:rsidRDefault="00D00D55" w:rsidP="003D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D55" w:rsidRDefault="00D00D55" w:rsidP="003D5888">
      <w:pPr>
        <w:spacing w:line="240" w:lineRule="auto"/>
      </w:pPr>
      <w:r>
        <w:separator/>
      </w:r>
    </w:p>
  </w:footnote>
  <w:footnote w:type="continuationSeparator" w:id="0">
    <w:p w:rsidR="00D00D55" w:rsidRDefault="00D00D55" w:rsidP="003D5888">
      <w:pPr>
        <w:spacing w:line="240" w:lineRule="auto"/>
      </w:pPr>
      <w:r>
        <w:continuationSeparator/>
      </w:r>
    </w:p>
  </w:footnote>
  <w:footnote w:id="1">
    <w:p w:rsidR="000226FB" w:rsidRPr="00B3396E" w:rsidRDefault="000226FB" w:rsidP="000226FB">
      <w:pPr>
        <w:pStyle w:val="FootnoteText"/>
        <w:rPr>
          <w:rFonts w:asciiTheme="majorBidi" w:hAnsiTheme="majorBidi" w:cstheme="majorBidi"/>
          <w:sz w:val="22"/>
          <w:szCs w:val="22"/>
        </w:rPr>
      </w:pPr>
      <w:r>
        <w:rPr>
          <w:rFonts w:ascii="Wingdings" w:eastAsia="Cambria" w:hAnsi="Wingdings" w:cstheme="majorBidi"/>
          <w:caps/>
          <w:color w:val="auto"/>
          <w:vertAlign w:val="superscript"/>
        </w:rPr>
        <w:t></w:t>
      </w:r>
      <w:r>
        <w:t xml:space="preserve"> </w:t>
      </w:r>
      <w:proofErr w:type="gramStart"/>
      <w:r>
        <w:t>These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authors contributed equally to this work.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74CC"/>
    <w:multiLevelType w:val="hybridMultilevel"/>
    <w:tmpl w:val="3B709086"/>
    <w:lvl w:ilvl="0" w:tplc="FA38E5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D4FB4"/>
    <w:multiLevelType w:val="hybridMultilevel"/>
    <w:tmpl w:val="82A2ECD2"/>
    <w:lvl w:ilvl="0" w:tplc="266675C4">
      <w:start w:val="1"/>
      <w:numFmt w:val="decimal"/>
      <w:lvlText w:val="%1."/>
      <w:lvlJc w:val="left"/>
      <w:pPr>
        <w:ind w:left="6" w:hanging="6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">
    <w:nsid w:val="12405FB6"/>
    <w:multiLevelType w:val="hybridMultilevel"/>
    <w:tmpl w:val="49FA859C"/>
    <w:lvl w:ilvl="0" w:tplc="4C0E245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D22FAB"/>
    <w:multiLevelType w:val="multilevel"/>
    <w:tmpl w:val="FCF4C9C0"/>
    <w:lvl w:ilvl="0">
      <w:start w:val="1"/>
      <w:numFmt w:val="decimal"/>
      <w:pStyle w:val="Heading1"/>
      <w:suff w:val="nothing"/>
      <w:lvlText w:val="%1.  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szCs w:val="20"/>
      </w:rPr>
    </w:lvl>
    <w:lvl w:ilvl="1">
      <w:start w:val="1"/>
      <w:numFmt w:val="decimal"/>
      <w:pStyle w:val="Heading2"/>
      <w:suff w:val="nothing"/>
      <w:lvlText w:val="%1.%2.  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  <w:szCs w:val="20"/>
      </w:rPr>
    </w:lvl>
    <w:lvl w:ilvl="2">
      <w:start w:val="1"/>
      <w:numFmt w:val="decimal"/>
      <w:pStyle w:val="Heading3"/>
      <w:suff w:val="nothing"/>
      <w:lvlText w:val="%1.%2.%3.  "/>
      <w:lvlJc w:val="left"/>
      <w:pPr>
        <w:ind w:left="0" w:firstLine="0"/>
      </w:pPr>
      <w:rPr>
        <w:rFonts w:ascii="Times New Roman" w:hAnsi="Times New Roman" w:cs="Arial" w:hint="default"/>
        <w:b w:val="0"/>
        <w:i w:val="0"/>
        <w:sz w:val="24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72"/>
    <w:rsid w:val="000226FB"/>
    <w:rsid w:val="000231F7"/>
    <w:rsid w:val="0003457E"/>
    <w:rsid w:val="00050F06"/>
    <w:rsid w:val="00060C63"/>
    <w:rsid w:val="0008413A"/>
    <w:rsid w:val="00084694"/>
    <w:rsid w:val="0008704A"/>
    <w:rsid w:val="000A2483"/>
    <w:rsid w:val="000A774B"/>
    <w:rsid w:val="000B135C"/>
    <w:rsid w:val="000E7926"/>
    <w:rsid w:val="0010508E"/>
    <w:rsid w:val="001A0875"/>
    <w:rsid w:val="001B0875"/>
    <w:rsid w:val="001B784C"/>
    <w:rsid w:val="001D091D"/>
    <w:rsid w:val="001E578F"/>
    <w:rsid w:val="002634AD"/>
    <w:rsid w:val="002656E3"/>
    <w:rsid w:val="002A2D8F"/>
    <w:rsid w:val="002B1D19"/>
    <w:rsid w:val="002E1391"/>
    <w:rsid w:val="00314026"/>
    <w:rsid w:val="0033201D"/>
    <w:rsid w:val="00337185"/>
    <w:rsid w:val="00341E44"/>
    <w:rsid w:val="00354419"/>
    <w:rsid w:val="00372D56"/>
    <w:rsid w:val="00375231"/>
    <w:rsid w:val="003D5888"/>
    <w:rsid w:val="00407E27"/>
    <w:rsid w:val="00436DFA"/>
    <w:rsid w:val="00475E47"/>
    <w:rsid w:val="004932A6"/>
    <w:rsid w:val="004A1A74"/>
    <w:rsid w:val="004F2392"/>
    <w:rsid w:val="00512A03"/>
    <w:rsid w:val="00531CF0"/>
    <w:rsid w:val="0055316F"/>
    <w:rsid w:val="00563474"/>
    <w:rsid w:val="005F2754"/>
    <w:rsid w:val="00632FD3"/>
    <w:rsid w:val="00662664"/>
    <w:rsid w:val="006B104D"/>
    <w:rsid w:val="006B4CE0"/>
    <w:rsid w:val="00723BB0"/>
    <w:rsid w:val="007C740A"/>
    <w:rsid w:val="007D691D"/>
    <w:rsid w:val="007E10DE"/>
    <w:rsid w:val="008039E5"/>
    <w:rsid w:val="00857C70"/>
    <w:rsid w:val="008A5155"/>
    <w:rsid w:val="008B2738"/>
    <w:rsid w:val="008B31CB"/>
    <w:rsid w:val="008B72FE"/>
    <w:rsid w:val="008D05A8"/>
    <w:rsid w:val="0090032F"/>
    <w:rsid w:val="00902685"/>
    <w:rsid w:val="00902AB3"/>
    <w:rsid w:val="00984B94"/>
    <w:rsid w:val="00985E40"/>
    <w:rsid w:val="009C34F5"/>
    <w:rsid w:val="009D3C0D"/>
    <w:rsid w:val="009E5F75"/>
    <w:rsid w:val="00A309D7"/>
    <w:rsid w:val="00A72F69"/>
    <w:rsid w:val="00A85324"/>
    <w:rsid w:val="00A90A36"/>
    <w:rsid w:val="00AA5546"/>
    <w:rsid w:val="00AE39BC"/>
    <w:rsid w:val="00AE792C"/>
    <w:rsid w:val="00B129B9"/>
    <w:rsid w:val="00B20EC2"/>
    <w:rsid w:val="00B41BF9"/>
    <w:rsid w:val="00B51BF3"/>
    <w:rsid w:val="00B7095B"/>
    <w:rsid w:val="00BB4749"/>
    <w:rsid w:val="00C36A6C"/>
    <w:rsid w:val="00C42C75"/>
    <w:rsid w:val="00C72B19"/>
    <w:rsid w:val="00C836B9"/>
    <w:rsid w:val="00CB3972"/>
    <w:rsid w:val="00CD04D7"/>
    <w:rsid w:val="00CD2FE6"/>
    <w:rsid w:val="00CF630C"/>
    <w:rsid w:val="00D00B42"/>
    <w:rsid w:val="00D00D55"/>
    <w:rsid w:val="00D454A7"/>
    <w:rsid w:val="00D86BFE"/>
    <w:rsid w:val="00DB79E0"/>
    <w:rsid w:val="00DC0ABF"/>
    <w:rsid w:val="00DC0C33"/>
    <w:rsid w:val="00DC5D75"/>
    <w:rsid w:val="00DF173F"/>
    <w:rsid w:val="00E16541"/>
    <w:rsid w:val="00E165C0"/>
    <w:rsid w:val="00E344B1"/>
    <w:rsid w:val="00E433CC"/>
    <w:rsid w:val="00E9788F"/>
    <w:rsid w:val="00EA3FF0"/>
    <w:rsid w:val="00EF3746"/>
    <w:rsid w:val="00F075B0"/>
    <w:rsid w:val="00F31CC4"/>
    <w:rsid w:val="00F539CC"/>
    <w:rsid w:val="00F8188A"/>
    <w:rsid w:val="00FD47A8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3972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aliases w:val="Section"/>
    <w:basedOn w:val="Normal"/>
    <w:next w:val="Normal"/>
    <w:link w:val="Heading1Char"/>
    <w:qFormat/>
    <w:rsid w:val="0055316F"/>
    <w:pPr>
      <w:keepNext/>
      <w:keepLines/>
      <w:numPr>
        <w:numId w:val="4"/>
      </w:numPr>
      <w:suppressAutoHyphens/>
      <w:bidi/>
      <w:spacing w:before="280" w:after="140"/>
      <w:ind w:right="360"/>
      <w:outlineLvl w:val="0"/>
    </w:pPr>
    <w:rPr>
      <w:rFonts w:asciiTheme="minorHAnsi" w:eastAsiaTheme="minorHAnsi" w:hAnsiTheme="minorHAnsi" w:cstheme="minorBidi"/>
      <w:b/>
      <w:color w:val="auto"/>
      <w:kern w:val="28"/>
      <w:sz w:val="24"/>
    </w:rPr>
  </w:style>
  <w:style w:type="paragraph" w:styleId="Heading2">
    <w:name w:val="heading 2"/>
    <w:aliases w:val="Subsection"/>
    <w:basedOn w:val="Normal"/>
    <w:next w:val="Normal"/>
    <w:link w:val="Heading2Char"/>
    <w:qFormat/>
    <w:rsid w:val="0055316F"/>
    <w:pPr>
      <w:keepNext/>
      <w:numPr>
        <w:ilvl w:val="1"/>
        <w:numId w:val="4"/>
      </w:numPr>
      <w:bidi/>
      <w:spacing w:before="280" w:after="140"/>
      <w:ind w:right="360"/>
      <w:outlineLvl w:val="1"/>
    </w:pPr>
    <w:rPr>
      <w:rFonts w:asciiTheme="minorHAnsi" w:eastAsiaTheme="minorHAnsi" w:hAnsiTheme="minorHAnsi" w:cstheme="minorBidi"/>
      <w:b/>
      <w:i/>
      <w:color w:val="auto"/>
      <w:sz w:val="24"/>
    </w:rPr>
  </w:style>
  <w:style w:type="paragraph" w:styleId="Heading3">
    <w:name w:val="heading 3"/>
    <w:aliases w:val="Subsubsection"/>
    <w:basedOn w:val="Normal"/>
    <w:next w:val="Normal"/>
    <w:link w:val="Heading3Char"/>
    <w:qFormat/>
    <w:rsid w:val="0055316F"/>
    <w:pPr>
      <w:keepNext/>
      <w:keepLines/>
      <w:numPr>
        <w:ilvl w:val="2"/>
        <w:numId w:val="4"/>
      </w:numPr>
      <w:suppressAutoHyphens/>
      <w:bidi/>
      <w:spacing w:before="280" w:after="140"/>
      <w:ind w:right="360"/>
      <w:outlineLvl w:val="2"/>
    </w:pPr>
    <w:rPr>
      <w:rFonts w:asciiTheme="minorHAnsi" w:eastAsiaTheme="minorHAnsi" w:hAnsiTheme="minorHAnsi" w:cstheme="minorBidi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9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3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9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972"/>
    <w:rPr>
      <w:rFonts w:ascii="Arial" w:eastAsia="Arial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9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972"/>
    <w:rPr>
      <w:rFonts w:ascii="Tahoma" w:eastAsia="Arial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0ABF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694"/>
    <w:rPr>
      <w:rFonts w:ascii="Arial" w:eastAsia="Arial" w:hAnsi="Arial" w:cs="Arial"/>
      <w:b/>
      <w:b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588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5888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semiHidden/>
    <w:rsid w:val="003D5888"/>
    <w:rPr>
      <w:vertAlign w:val="superscript"/>
    </w:rPr>
  </w:style>
  <w:style w:type="character" w:customStyle="1" w:styleId="Heading1Char">
    <w:name w:val="Heading 1 Char"/>
    <w:aliases w:val="Section Char"/>
    <w:basedOn w:val="DefaultParagraphFont"/>
    <w:link w:val="Heading1"/>
    <w:rsid w:val="0055316F"/>
    <w:rPr>
      <w:b/>
      <w:kern w:val="28"/>
      <w:sz w:val="24"/>
    </w:rPr>
  </w:style>
  <w:style w:type="character" w:customStyle="1" w:styleId="Heading2Char">
    <w:name w:val="Heading 2 Char"/>
    <w:aliases w:val="Subsection Char"/>
    <w:basedOn w:val="DefaultParagraphFont"/>
    <w:link w:val="Heading2"/>
    <w:rsid w:val="0055316F"/>
    <w:rPr>
      <w:b/>
      <w:i/>
      <w:sz w:val="24"/>
    </w:rPr>
  </w:style>
  <w:style w:type="character" w:customStyle="1" w:styleId="Heading3Char">
    <w:name w:val="Heading 3 Char"/>
    <w:aliases w:val="Subsubsection Char"/>
    <w:basedOn w:val="DefaultParagraphFont"/>
    <w:link w:val="Heading3"/>
    <w:rsid w:val="0055316F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3972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aliases w:val="Section"/>
    <w:basedOn w:val="Normal"/>
    <w:next w:val="Normal"/>
    <w:link w:val="Heading1Char"/>
    <w:qFormat/>
    <w:rsid w:val="0055316F"/>
    <w:pPr>
      <w:keepNext/>
      <w:keepLines/>
      <w:numPr>
        <w:numId w:val="4"/>
      </w:numPr>
      <w:suppressAutoHyphens/>
      <w:bidi/>
      <w:spacing w:before="280" w:after="140"/>
      <w:ind w:right="360"/>
      <w:outlineLvl w:val="0"/>
    </w:pPr>
    <w:rPr>
      <w:rFonts w:asciiTheme="minorHAnsi" w:eastAsiaTheme="minorHAnsi" w:hAnsiTheme="minorHAnsi" w:cstheme="minorBidi"/>
      <w:b/>
      <w:color w:val="auto"/>
      <w:kern w:val="28"/>
      <w:sz w:val="24"/>
    </w:rPr>
  </w:style>
  <w:style w:type="paragraph" w:styleId="Heading2">
    <w:name w:val="heading 2"/>
    <w:aliases w:val="Subsection"/>
    <w:basedOn w:val="Normal"/>
    <w:next w:val="Normal"/>
    <w:link w:val="Heading2Char"/>
    <w:qFormat/>
    <w:rsid w:val="0055316F"/>
    <w:pPr>
      <w:keepNext/>
      <w:numPr>
        <w:ilvl w:val="1"/>
        <w:numId w:val="4"/>
      </w:numPr>
      <w:bidi/>
      <w:spacing w:before="280" w:after="140"/>
      <w:ind w:right="360"/>
      <w:outlineLvl w:val="1"/>
    </w:pPr>
    <w:rPr>
      <w:rFonts w:asciiTheme="minorHAnsi" w:eastAsiaTheme="minorHAnsi" w:hAnsiTheme="minorHAnsi" w:cstheme="minorBidi"/>
      <w:b/>
      <w:i/>
      <w:color w:val="auto"/>
      <w:sz w:val="24"/>
    </w:rPr>
  </w:style>
  <w:style w:type="paragraph" w:styleId="Heading3">
    <w:name w:val="heading 3"/>
    <w:aliases w:val="Subsubsection"/>
    <w:basedOn w:val="Normal"/>
    <w:next w:val="Normal"/>
    <w:link w:val="Heading3Char"/>
    <w:qFormat/>
    <w:rsid w:val="0055316F"/>
    <w:pPr>
      <w:keepNext/>
      <w:keepLines/>
      <w:numPr>
        <w:ilvl w:val="2"/>
        <w:numId w:val="4"/>
      </w:numPr>
      <w:suppressAutoHyphens/>
      <w:bidi/>
      <w:spacing w:before="280" w:after="140"/>
      <w:ind w:right="360"/>
      <w:outlineLvl w:val="2"/>
    </w:pPr>
    <w:rPr>
      <w:rFonts w:asciiTheme="minorHAnsi" w:eastAsiaTheme="minorHAnsi" w:hAnsiTheme="minorHAnsi" w:cstheme="minorBidi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9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3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9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972"/>
    <w:rPr>
      <w:rFonts w:ascii="Arial" w:eastAsia="Arial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9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972"/>
    <w:rPr>
      <w:rFonts w:ascii="Tahoma" w:eastAsia="Arial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0ABF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694"/>
    <w:rPr>
      <w:rFonts w:ascii="Arial" w:eastAsia="Arial" w:hAnsi="Arial" w:cs="Arial"/>
      <w:b/>
      <w:b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588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5888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semiHidden/>
    <w:rsid w:val="003D5888"/>
    <w:rPr>
      <w:vertAlign w:val="superscript"/>
    </w:rPr>
  </w:style>
  <w:style w:type="character" w:customStyle="1" w:styleId="Heading1Char">
    <w:name w:val="Heading 1 Char"/>
    <w:aliases w:val="Section Char"/>
    <w:basedOn w:val="DefaultParagraphFont"/>
    <w:link w:val="Heading1"/>
    <w:rsid w:val="0055316F"/>
    <w:rPr>
      <w:b/>
      <w:kern w:val="28"/>
      <w:sz w:val="24"/>
    </w:rPr>
  </w:style>
  <w:style w:type="character" w:customStyle="1" w:styleId="Heading2Char">
    <w:name w:val="Heading 2 Char"/>
    <w:aliases w:val="Subsection Char"/>
    <w:basedOn w:val="DefaultParagraphFont"/>
    <w:link w:val="Heading2"/>
    <w:rsid w:val="0055316F"/>
    <w:rPr>
      <w:b/>
      <w:i/>
      <w:sz w:val="24"/>
    </w:rPr>
  </w:style>
  <w:style w:type="character" w:customStyle="1" w:styleId="Heading3Char">
    <w:name w:val="Heading 3 Char"/>
    <w:aliases w:val="Subsubsection Char"/>
    <w:basedOn w:val="DefaultParagraphFont"/>
    <w:link w:val="Heading3"/>
    <w:rsid w:val="0055316F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Projects\drug_target_workshop\paper\figure23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Projects\drug_target_workshop\paper\figure2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[figure23.xlsx]Sheet1!$A$2</c:f>
              <c:strCache>
                <c:ptCount val="1"/>
                <c:pt idx="0">
                  <c:v>α=0.5</c:v>
                </c:pt>
              </c:strCache>
            </c:strRef>
          </c:tx>
          <c:invertIfNegative val="0"/>
          <c:cat>
            <c:strRef>
              <c:f>[figure23.xlsx]Sheet1!$B$1:$D$1</c:f>
              <c:strCache>
                <c:ptCount val="3"/>
                <c:pt idx="0">
                  <c:v>KEGG</c:v>
                </c:pt>
                <c:pt idx="1">
                  <c:v>COSMIC - AML</c:v>
                </c:pt>
                <c:pt idx="2">
                  <c:v>COSMIC - cancer</c:v>
                </c:pt>
              </c:strCache>
            </c:strRef>
          </c:cat>
          <c:val>
            <c:numRef>
              <c:f>[figure23.xlsx]Sheet1!$B$2:$D$2</c:f>
              <c:numCache>
                <c:formatCode>General</c:formatCode>
                <c:ptCount val="3"/>
                <c:pt idx="0">
                  <c:v>6.43</c:v>
                </c:pt>
                <c:pt idx="1">
                  <c:v>7.24</c:v>
                </c:pt>
                <c:pt idx="2">
                  <c:v>28.87</c:v>
                </c:pt>
              </c:numCache>
            </c:numRef>
          </c:val>
        </c:ser>
        <c:ser>
          <c:idx val="1"/>
          <c:order val="1"/>
          <c:tx>
            <c:strRef>
              <c:f>[figure23.xlsx]Sheet1!$A$3</c:f>
              <c:strCache>
                <c:ptCount val="1"/>
                <c:pt idx="0">
                  <c:v>α=0.75</c:v>
                </c:pt>
              </c:strCache>
            </c:strRef>
          </c:tx>
          <c:invertIfNegative val="0"/>
          <c:cat>
            <c:strRef>
              <c:f>[figure23.xlsx]Sheet1!$B$1:$D$1</c:f>
              <c:strCache>
                <c:ptCount val="3"/>
                <c:pt idx="0">
                  <c:v>KEGG</c:v>
                </c:pt>
                <c:pt idx="1">
                  <c:v>COSMIC - AML</c:v>
                </c:pt>
                <c:pt idx="2">
                  <c:v>COSMIC - cancer</c:v>
                </c:pt>
              </c:strCache>
            </c:strRef>
          </c:cat>
          <c:val>
            <c:numRef>
              <c:f>[figure23.xlsx]Sheet1!$B$3:$D$3</c:f>
              <c:numCache>
                <c:formatCode>General</c:formatCode>
                <c:ptCount val="3"/>
                <c:pt idx="0">
                  <c:v>6.43</c:v>
                </c:pt>
                <c:pt idx="1">
                  <c:v>7.24</c:v>
                </c:pt>
                <c:pt idx="2">
                  <c:v>34.85</c:v>
                </c:pt>
              </c:numCache>
            </c:numRef>
          </c:val>
        </c:ser>
        <c:ser>
          <c:idx val="2"/>
          <c:order val="2"/>
          <c:tx>
            <c:strRef>
              <c:f>[figure23.xlsx]Sheet1!$A$4</c:f>
              <c:strCache>
                <c:ptCount val="1"/>
                <c:pt idx="0">
                  <c:v>α=0.9</c:v>
                </c:pt>
              </c:strCache>
            </c:strRef>
          </c:tx>
          <c:invertIfNegative val="0"/>
          <c:cat>
            <c:strRef>
              <c:f>[figure23.xlsx]Sheet1!$B$1:$D$1</c:f>
              <c:strCache>
                <c:ptCount val="3"/>
                <c:pt idx="0">
                  <c:v>KEGG</c:v>
                </c:pt>
                <c:pt idx="1">
                  <c:v>COSMIC - AML</c:v>
                </c:pt>
                <c:pt idx="2">
                  <c:v>COSMIC - cancer</c:v>
                </c:pt>
              </c:strCache>
            </c:strRef>
          </c:cat>
          <c:val>
            <c:numRef>
              <c:f>[figure23.xlsx]Sheet1!$B$4:$D$4</c:f>
              <c:numCache>
                <c:formatCode>General</c:formatCode>
                <c:ptCount val="3"/>
                <c:pt idx="0">
                  <c:v>6.43</c:v>
                </c:pt>
                <c:pt idx="1">
                  <c:v>7.92</c:v>
                </c:pt>
                <c:pt idx="2">
                  <c:v>44.29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4012928"/>
        <c:axId val="94014848"/>
      </c:barChart>
      <c:catAx>
        <c:axId val="94012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Dataset</a:t>
                </a:r>
              </a:p>
            </c:rich>
          </c:tx>
          <c:overlay val="0"/>
        </c:title>
        <c:majorTickMark val="out"/>
        <c:minorTickMark val="none"/>
        <c:tickLblPos val="nextTo"/>
        <c:crossAx val="94014848"/>
        <c:crosses val="autoZero"/>
        <c:auto val="1"/>
        <c:lblAlgn val="ctr"/>
        <c:lblOffset val="100"/>
        <c:noMultiLvlLbl val="0"/>
      </c:catAx>
      <c:valAx>
        <c:axId val="94014848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-log(p-value)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4012928"/>
        <c:crosses val="autoZero"/>
        <c:crossBetween val="between"/>
        <c:majorUnit val="10"/>
      </c:valAx>
    </c:plotArea>
    <c:legend>
      <c:legendPos val="l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[figure23.xlsx]Sheet1!$A$22</c:f>
              <c:strCache>
                <c:ptCount val="1"/>
                <c:pt idx="0">
                  <c:v>Maximum</c:v>
                </c:pt>
              </c:strCache>
            </c:strRef>
          </c:tx>
          <c:invertIfNegative val="0"/>
          <c:cat>
            <c:strRef>
              <c:f>[figure23.xlsx]Sheet1!$B$21:$D$21</c:f>
              <c:strCache>
                <c:ptCount val="3"/>
                <c:pt idx="0">
                  <c:v>KEGG</c:v>
                </c:pt>
                <c:pt idx="1">
                  <c:v>COSMIC - AML</c:v>
                </c:pt>
                <c:pt idx="2">
                  <c:v>COSMIC - cancer</c:v>
                </c:pt>
              </c:strCache>
            </c:strRef>
          </c:cat>
          <c:val>
            <c:numRef>
              <c:f>[figure23.xlsx]Sheet1!$B$22:$D$22</c:f>
              <c:numCache>
                <c:formatCode>General</c:formatCode>
                <c:ptCount val="3"/>
                <c:pt idx="0">
                  <c:v>6.43</c:v>
                </c:pt>
                <c:pt idx="1">
                  <c:v>9.36</c:v>
                </c:pt>
                <c:pt idx="2">
                  <c:v>50.51</c:v>
                </c:pt>
              </c:numCache>
            </c:numRef>
          </c:val>
        </c:ser>
        <c:ser>
          <c:idx val="1"/>
          <c:order val="1"/>
          <c:tx>
            <c:strRef>
              <c:f>[figure23.xlsx]Sheet1!$A$23</c:f>
              <c:strCache>
                <c:ptCount val="1"/>
                <c:pt idx="0">
                  <c:v>Average</c:v>
                </c:pt>
              </c:strCache>
            </c:strRef>
          </c:tx>
          <c:invertIfNegative val="0"/>
          <c:cat>
            <c:strRef>
              <c:f>[figure23.xlsx]Sheet1!$B$21:$D$21</c:f>
              <c:strCache>
                <c:ptCount val="3"/>
                <c:pt idx="0">
                  <c:v>KEGG</c:v>
                </c:pt>
                <c:pt idx="1">
                  <c:v>COSMIC - AML</c:v>
                </c:pt>
                <c:pt idx="2">
                  <c:v>COSMIC - cancer</c:v>
                </c:pt>
              </c:strCache>
            </c:strRef>
          </c:cat>
          <c:val>
            <c:numRef>
              <c:f>[figure23.xlsx]Sheet1!$B$23:$D$23</c:f>
              <c:numCache>
                <c:formatCode>General</c:formatCode>
                <c:ptCount val="3"/>
                <c:pt idx="0">
                  <c:v>6.43</c:v>
                </c:pt>
                <c:pt idx="1">
                  <c:v>9.36</c:v>
                </c:pt>
                <c:pt idx="2">
                  <c:v>52.95</c:v>
                </c:pt>
              </c:numCache>
            </c:numRef>
          </c:val>
        </c:ser>
        <c:ser>
          <c:idx val="2"/>
          <c:order val="2"/>
          <c:tx>
            <c:strRef>
              <c:f>[figure23.xlsx]Sheet1!$A$24</c:f>
              <c:strCache>
                <c:ptCount val="1"/>
                <c:pt idx="0">
                  <c:v>Mutations
Only</c:v>
                </c:pt>
              </c:strCache>
            </c:strRef>
          </c:tx>
          <c:invertIfNegative val="0"/>
          <c:cat>
            <c:strRef>
              <c:f>[figure23.xlsx]Sheet1!$B$21:$D$21</c:f>
              <c:strCache>
                <c:ptCount val="3"/>
                <c:pt idx="0">
                  <c:v>KEGG</c:v>
                </c:pt>
                <c:pt idx="1">
                  <c:v>COSMIC - AML</c:v>
                </c:pt>
                <c:pt idx="2">
                  <c:v>COSMIC - cancer</c:v>
                </c:pt>
              </c:strCache>
            </c:strRef>
          </c:cat>
          <c:val>
            <c:numRef>
              <c:f>[figure23.xlsx]Sheet1!$B$24:$D$24</c:f>
              <c:numCache>
                <c:formatCode>General</c:formatCode>
                <c:ptCount val="3"/>
                <c:pt idx="0">
                  <c:v>6.43</c:v>
                </c:pt>
                <c:pt idx="1">
                  <c:v>10.9</c:v>
                </c:pt>
                <c:pt idx="2">
                  <c:v>55.79</c:v>
                </c:pt>
              </c:numCache>
            </c:numRef>
          </c:val>
        </c:ser>
        <c:ser>
          <c:idx val="3"/>
          <c:order val="3"/>
          <c:tx>
            <c:strRef>
              <c:f>[figure23.xlsx]Sheet1!$A$25</c:f>
              <c:strCache>
                <c:ptCount val="1"/>
                <c:pt idx="0">
                  <c:v>Expression
Only</c:v>
                </c:pt>
              </c:strCache>
            </c:strRef>
          </c:tx>
          <c:invertIfNegative val="0"/>
          <c:cat>
            <c:strRef>
              <c:f>[figure23.xlsx]Sheet1!$B$21:$D$21</c:f>
              <c:strCache>
                <c:ptCount val="3"/>
                <c:pt idx="0">
                  <c:v>KEGG</c:v>
                </c:pt>
                <c:pt idx="1">
                  <c:v>COSMIC - AML</c:v>
                </c:pt>
                <c:pt idx="2">
                  <c:v>COSMIC - cancer</c:v>
                </c:pt>
              </c:strCache>
            </c:strRef>
          </c:cat>
          <c:val>
            <c:numRef>
              <c:f>[figure23.xlsx]Sheet1!$B$25:$D$25</c:f>
              <c:numCache>
                <c:formatCode>General</c:formatCode>
                <c:ptCount val="3"/>
                <c:pt idx="0">
                  <c:v>6.43</c:v>
                </c:pt>
                <c:pt idx="1">
                  <c:v>8.6199999999999992</c:v>
                </c:pt>
                <c:pt idx="2">
                  <c:v>50.51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8206080"/>
        <c:axId val="78208000"/>
      </c:barChart>
      <c:catAx>
        <c:axId val="78206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Dataset</a:t>
                </a:r>
              </a:p>
            </c:rich>
          </c:tx>
          <c:overlay val="0"/>
        </c:title>
        <c:majorTickMark val="out"/>
        <c:minorTickMark val="none"/>
        <c:tickLblPos val="nextTo"/>
        <c:crossAx val="78208000"/>
        <c:crosses val="autoZero"/>
        <c:auto val="1"/>
        <c:lblAlgn val="ctr"/>
        <c:lblOffset val="100"/>
        <c:noMultiLvlLbl val="0"/>
      </c:catAx>
      <c:valAx>
        <c:axId val="782080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-log(p-value)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8206080"/>
        <c:crosses val="autoZero"/>
        <c:crossBetween val="between"/>
        <c:majorUnit val="10"/>
      </c:valAx>
      <c:spPr>
        <a:noFill/>
      </c:spPr>
    </c:plotArea>
    <c:legend>
      <c:legendPos val="l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0.43186</cdr:x>
      <cdr:y>0.63273</cdr:y>
    </cdr:from>
    <cdr:to>
      <cdr:x>0.95098</cdr:x>
      <cdr:y>0.63527</cdr:y>
    </cdr:to>
    <cdr:cxnSp macro="">
      <cdr:nvCxnSpPr>
        <cdr:cNvPr id="5" name="Straight Connector 4"/>
        <cdr:cNvCxnSpPr/>
      </cdr:nvCxnSpPr>
      <cdr:spPr>
        <a:xfrm xmlns:a="http://schemas.openxmlformats.org/drawingml/2006/main">
          <a:off x="1239520" y="1610360"/>
          <a:ext cx="1489975" cy="645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0.00781</cdr:x>
      <cdr:y>0.01198</cdr:y>
    </cdr:from>
    <cdr:to>
      <cdr:x>0.0881</cdr:x>
      <cdr:y>0.18962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2416" y="30480"/>
          <a:ext cx="230449" cy="4521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1"/>
        <a:lstStyle xmlns:a="http://schemas.openxmlformats.org/drawingml/2006/main"/>
        <a:p xmlns:a="http://schemas.openxmlformats.org/drawingml/2006/main">
          <a:r>
            <a:rPr lang="en-US" sz="1800" b="1"/>
            <a:t>A</a:t>
          </a:r>
          <a:endParaRPr lang="he-IL" sz="18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0.44918</cdr:x>
      <cdr:y>0.64892</cdr:y>
    </cdr:from>
    <cdr:to>
      <cdr:x>0.95268</cdr:x>
      <cdr:y>0.65354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1446676" y="1674619"/>
          <a:ext cx="1621644" cy="11941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0.01222</cdr:x>
      <cdr:y>0.01478</cdr:y>
    </cdr:from>
    <cdr:to>
      <cdr:x>0.08222</cdr:x>
      <cdr:y>0.13954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55880" y="45720"/>
          <a:ext cx="320040" cy="386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1"/>
        <a:lstStyle xmlns:a="http://schemas.openxmlformats.org/drawingml/2006/main"/>
        <a:p xmlns:a="http://schemas.openxmlformats.org/drawingml/2006/main">
          <a:r>
            <a:rPr lang="en-US" sz="1800" b="1"/>
            <a:t>B</a:t>
          </a:r>
          <a:endParaRPr lang="he-IL" sz="1800" b="1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3F361-E878-4D94-8783-5FAA0DEB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2569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Eyal</dc:creator>
  <cp:lastModifiedBy>Eyal</cp:lastModifiedBy>
  <cp:revision>5</cp:revision>
  <dcterms:created xsi:type="dcterms:W3CDTF">2015-07-17T19:22:00Z</dcterms:created>
  <dcterms:modified xsi:type="dcterms:W3CDTF">2015-07-18T22:24:00Z</dcterms:modified>
</cp:coreProperties>
</file>