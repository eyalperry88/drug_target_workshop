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2D7" w:rsidRDefault="002572D7" w:rsidP="00A201F3">
      <w:pPr>
        <w:shd w:val="clear" w:color="auto" w:fill="FFFFFF"/>
        <w:bidi w:val="0"/>
        <w:spacing w:after="240" w:line="240" w:lineRule="auto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Dear PC chair,</w:t>
      </w:r>
    </w:p>
    <w:p w:rsidR="002572D7" w:rsidRPr="002572D7" w:rsidRDefault="002572D7" w:rsidP="002572D7">
      <w:pPr>
        <w:shd w:val="clear" w:color="auto" w:fill="FFFFFF"/>
        <w:bidi w:val="0"/>
        <w:spacing w:after="240" w:line="240" w:lineRule="auto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Enclosed is a revision of our paper following the referee comments that we received. We have clarified the text, added implementation details and dataset versions, and added a conclusions section discussing the limitations of our work. Below we include a point-by-point response to additional major comments raised by the reviewers. [</w:t>
      </w:r>
      <w:proofErr w:type="gramStart"/>
      <w:r>
        <w:rPr>
          <w:rFonts w:ascii="Arial" w:eastAsia="Times New Roman" w:hAnsi="Arial" w:cs="Arial"/>
          <w:bCs/>
          <w:sz w:val="24"/>
          <w:szCs w:val="24"/>
        </w:rPr>
        <w:t>below</w:t>
      </w:r>
      <w:proofErr w:type="gramEnd"/>
      <w:r>
        <w:rPr>
          <w:rFonts w:ascii="Arial" w:eastAsia="Times New Roman" w:hAnsi="Arial" w:cs="Arial"/>
          <w:bCs/>
          <w:sz w:val="24"/>
          <w:szCs w:val="24"/>
        </w:rPr>
        <w:t xml:space="preserve"> I highlight the main comments to leave in; the rest should be handled by clarifying the text</w:t>
      </w:r>
      <w:r w:rsidR="00C80548">
        <w:rPr>
          <w:rFonts w:ascii="Arial" w:eastAsia="Times New Roman" w:hAnsi="Arial" w:cs="Arial"/>
          <w:bCs/>
          <w:sz w:val="24"/>
          <w:szCs w:val="24"/>
        </w:rPr>
        <w:t>/adding to the conclusions</w:t>
      </w:r>
      <w:r>
        <w:rPr>
          <w:rFonts w:ascii="Arial" w:eastAsia="Times New Roman" w:hAnsi="Arial" w:cs="Arial"/>
          <w:bCs/>
          <w:sz w:val="24"/>
          <w:szCs w:val="24"/>
        </w:rPr>
        <w:t xml:space="preserve"> and then </w:t>
      </w:r>
      <w:r w:rsidRPr="00330CFC">
        <w:rPr>
          <w:rFonts w:ascii="Arial" w:eastAsia="Times New Roman" w:hAnsi="Arial" w:cs="Arial"/>
          <w:bCs/>
          <w:sz w:val="24"/>
          <w:szCs w:val="24"/>
          <w:u w:val="single"/>
        </w:rPr>
        <w:t>removed from the cover letter</w:t>
      </w:r>
      <w:r>
        <w:rPr>
          <w:rFonts w:ascii="Arial" w:eastAsia="Times New Roman" w:hAnsi="Arial" w:cs="Arial"/>
          <w:bCs/>
          <w:sz w:val="24"/>
          <w:szCs w:val="24"/>
        </w:rPr>
        <w:t>]</w:t>
      </w:r>
    </w:p>
    <w:p w:rsidR="002572D7" w:rsidRDefault="002572D7" w:rsidP="002572D7">
      <w:pPr>
        <w:shd w:val="clear" w:color="auto" w:fill="FFFFFF"/>
        <w:bidi w:val="0"/>
        <w:spacing w:after="24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</w:p>
    <w:p w:rsidR="00A201F3" w:rsidRDefault="00A201F3" w:rsidP="002572D7">
      <w:pPr>
        <w:shd w:val="clear" w:color="auto" w:fill="FFFFFF"/>
        <w:bidi w:val="0"/>
        <w:spacing w:after="24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bCs/>
          <w:sz w:val="24"/>
          <w:szCs w:val="24"/>
          <w:u w:val="single"/>
        </w:rPr>
        <w:t>REVIEWER #1</w:t>
      </w:r>
    </w:p>
    <w:p w:rsidR="00A201F3" w:rsidRPr="00FB21E6" w:rsidDel="00FB21E6" w:rsidRDefault="00A201F3" w:rsidP="002572D7">
      <w:pPr>
        <w:shd w:val="clear" w:color="auto" w:fill="FFFFFF"/>
        <w:bidi w:val="0"/>
        <w:spacing w:after="240" w:line="240" w:lineRule="auto"/>
        <w:rPr>
          <w:del w:id="0" w:author="Eyal" w:date="2015-10-01T22:07:00Z"/>
          <w:rFonts w:ascii="Arial" w:eastAsia="Times New Roman" w:hAnsi="Arial" w:cs="Arial"/>
          <w:sz w:val="24"/>
          <w:szCs w:val="24"/>
        </w:rPr>
      </w:pPr>
      <w:del w:id="1" w:author="Eyal" w:date="2015-10-01T22:07:00Z">
        <w:r w:rsidRPr="00A201F3" w:rsidDel="00FB21E6">
          <w:rPr>
            <w:rFonts w:ascii="Arial" w:eastAsia="Times New Roman" w:hAnsi="Arial" w:cs="Arial"/>
            <w:sz w:val="24"/>
            <w:szCs w:val="24"/>
          </w:rPr>
          <w:br/>
        </w:r>
        <w:r w:rsidRPr="00FB21E6" w:rsidDel="00FB21E6">
          <w:rPr>
            <w:rFonts w:ascii="Arial" w:eastAsia="Times New Roman" w:hAnsi="Arial" w:cs="Arial"/>
            <w:i/>
            <w:iCs/>
            <w:sz w:val="24"/>
            <w:szCs w:val="24"/>
            <w:shd w:val="clear" w:color="auto" w:fill="FFFFFF"/>
          </w:rPr>
          <w:delText>page 7, “The results were insignificant (Figure 4B), underscoring the</w:delText>
        </w:r>
        <w:r w:rsidRPr="00FB21E6" w:rsidDel="00FB21E6">
          <w:rPr>
            <w:rFonts w:ascii="Arial" w:eastAsia="Times New Roman" w:hAnsi="Arial" w:cs="Arial"/>
            <w:i/>
            <w:iCs/>
            <w:sz w:val="24"/>
            <w:szCs w:val="24"/>
          </w:rPr>
          <w:br/>
        </w:r>
        <w:r w:rsidRPr="00FB21E6" w:rsidDel="00FB21E6">
          <w:rPr>
            <w:rFonts w:ascii="Arial" w:eastAsia="Times New Roman" w:hAnsi="Arial" w:cs="Arial"/>
            <w:i/>
            <w:iCs/>
            <w:sz w:val="24"/>
            <w:szCs w:val="24"/>
            <w:shd w:val="clear" w:color="auto" w:fill="FFFFFF"/>
          </w:rPr>
          <w:delText>utility of a personalized approach.”  How was this significance measured?</w:delText>
        </w:r>
        <w:r w:rsidRPr="00FB21E6" w:rsidDel="00FB21E6">
          <w:rPr>
            <w:rFonts w:ascii="Arial" w:eastAsia="Times New Roman" w:hAnsi="Arial" w:cs="Arial"/>
            <w:sz w:val="24"/>
            <w:szCs w:val="24"/>
            <w:shd w:val="clear" w:color="auto" w:fill="FFFFFF"/>
          </w:rPr>
          <w:delText xml:space="preserve">  </w:delText>
        </w:r>
      </w:del>
    </w:p>
    <w:p w:rsidR="00330CFC" w:rsidRPr="00FB21E6" w:rsidDel="00FB21E6" w:rsidRDefault="00A201F3" w:rsidP="00A201F3">
      <w:pPr>
        <w:bidi w:val="0"/>
        <w:spacing w:after="0" w:line="240" w:lineRule="auto"/>
        <w:rPr>
          <w:del w:id="2" w:author="Eyal" w:date="2015-10-01T22:07:00Z"/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</w:pPr>
      <w:del w:id="3" w:author="Eyal" w:date="2015-10-01T22:07:00Z">
        <w:r w:rsidRPr="00FB21E6" w:rsidDel="00FB21E6">
          <w:rPr>
            <w:rFonts w:ascii="Arial" w:eastAsia="Times New Roman" w:hAnsi="Arial" w:cs="Arial"/>
            <w:sz w:val="24"/>
            <w:szCs w:val="24"/>
            <w:shd w:val="clear" w:color="auto" w:fill="FFFFFF"/>
          </w:rPr>
          <w:delText>The  (in)significance was measured in the same way, via enrichment testing, we can emphasize this and give the p-value.</w:delText>
        </w:r>
        <w:r w:rsidRPr="00FB21E6" w:rsidDel="00FB21E6">
          <w:rPr>
            <w:rFonts w:ascii="Arial" w:eastAsia="Times New Roman" w:hAnsi="Arial" w:cs="Arial"/>
            <w:sz w:val="24"/>
            <w:szCs w:val="24"/>
            <w:shd w:val="clear" w:color="auto" w:fill="FFFFFF"/>
          </w:rPr>
          <w:br/>
        </w:r>
        <w:r w:rsidRPr="00FB21E6" w:rsidDel="00FB21E6">
          <w:rPr>
            <w:rFonts w:ascii="Arial" w:eastAsia="Times New Roman" w:hAnsi="Arial" w:cs="Arial"/>
            <w:sz w:val="24"/>
            <w:szCs w:val="24"/>
            <w:shd w:val="clear" w:color="auto" w:fill="FFFFFF"/>
          </w:rPr>
          <w:br/>
        </w:r>
        <w:r w:rsidRPr="00FB21E6" w:rsidDel="00FB21E6">
          <w:rPr>
            <w:rFonts w:ascii="Arial" w:eastAsia="Times New Roman" w:hAnsi="Arial" w:cs="Arial"/>
            <w:i/>
            <w:iCs/>
            <w:sz w:val="24"/>
            <w:szCs w:val="24"/>
            <w:shd w:val="clear" w:color="auto" w:fill="FFFFFF"/>
          </w:rPr>
          <w:delText>The thing is, with personalized medicine, and in particular when</w:delText>
        </w:r>
        <w:r w:rsidRPr="00FB21E6" w:rsidDel="00FB21E6">
          <w:rPr>
            <w:rFonts w:ascii="Arial" w:eastAsia="Times New Roman" w:hAnsi="Arial" w:cs="Arial"/>
            <w:i/>
            <w:iCs/>
            <w:sz w:val="24"/>
            <w:szCs w:val="24"/>
            <w:shd w:val="clear" w:color="auto" w:fill="FFFFFF"/>
          </w:rPr>
          <w:br/>
          <w:delText>discussing drug treatment, it may be highly variable the reaction to a drug</w:delText>
        </w:r>
        <w:r w:rsidRPr="00FB21E6" w:rsidDel="00FB21E6">
          <w:rPr>
            <w:rFonts w:ascii="Arial" w:eastAsia="Times New Roman" w:hAnsi="Arial" w:cs="Arial"/>
            <w:i/>
            <w:iCs/>
            <w:sz w:val="24"/>
            <w:szCs w:val="24"/>
            <w:shd w:val="clear" w:color="auto" w:fill="FFFFFF"/>
          </w:rPr>
          <w:br/>
          <w:delText>even within one gene depending on what the variation is!  This needs to be</w:delText>
        </w:r>
        <w:r w:rsidRPr="00FB21E6" w:rsidDel="00FB21E6">
          <w:rPr>
            <w:rFonts w:ascii="Arial" w:eastAsia="Times New Roman" w:hAnsi="Arial" w:cs="Arial"/>
            <w:i/>
            <w:iCs/>
            <w:sz w:val="24"/>
            <w:szCs w:val="24"/>
            <w:shd w:val="clear" w:color="auto" w:fill="FFFFFF"/>
          </w:rPr>
          <w:br/>
          <w:delText xml:space="preserve">discussed further as a limitation to the method.  </w:delText>
        </w:r>
      </w:del>
    </w:p>
    <w:p w:rsidR="00330CFC" w:rsidDel="00FB21E6" w:rsidRDefault="00330CFC" w:rsidP="00330CFC">
      <w:pPr>
        <w:bidi w:val="0"/>
        <w:spacing w:after="0" w:line="240" w:lineRule="auto"/>
        <w:rPr>
          <w:del w:id="4" w:author="Eyal" w:date="2015-10-01T22:07:00Z"/>
          <w:rFonts w:ascii="Arial" w:eastAsia="Times New Roman" w:hAnsi="Arial" w:cs="Arial"/>
          <w:sz w:val="24"/>
          <w:szCs w:val="24"/>
          <w:shd w:val="clear" w:color="auto" w:fill="FFFFFF"/>
        </w:rPr>
      </w:pPr>
      <w:del w:id="5" w:author="Eyal" w:date="2015-10-01T22:07:00Z">
        <w:r w:rsidRPr="00FB21E6" w:rsidDel="00FB21E6">
          <w:rPr>
            <w:rFonts w:ascii="Arial" w:eastAsia="Times New Roman" w:hAnsi="Arial" w:cs="Arial"/>
            <w:sz w:val="24"/>
            <w:szCs w:val="24"/>
            <w:shd w:val="clear" w:color="auto" w:fill="FFFFFF"/>
          </w:rPr>
          <w:delText>Discuss along with discussing the type of mutations that can be handled.</w:delText>
        </w:r>
      </w:del>
    </w:p>
    <w:p w:rsidR="00A201F3" w:rsidRDefault="00A201F3" w:rsidP="00330CFC">
      <w:pPr>
        <w:bidi w:val="0"/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</w:rPr>
        <w:br/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 xml:space="preserve">I don’t totally understand figure 2A.  </w:t>
      </w:r>
      <w:proofErr w:type="gramStart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why</w:t>
      </w:r>
      <w:proofErr w:type="gramEnd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 xml:space="preserve"> is the p-values so much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 xml:space="preserve">better for the “all cancer” cases?  </w:t>
      </w:r>
      <w:proofErr w:type="gramStart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how</w:t>
      </w:r>
      <w:proofErr w:type="gramEnd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 xml:space="preserve"> does it affect interpretation for</w:t>
      </w:r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 xml:space="preserve">AML vs other cancers?  </w:t>
      </w:r>
      <w:proofErr w:type="gramStart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is</w:t>
      </w:r>
      <w:proofErr w:type="gramEnd"/>
      <w:r w:rsidRPr="00A201F3"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 xml:space="preserve"> it a result of the number of gen</w:t>
      </w:r>
      <w:r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t>es tested in the</w:t>
      </w:r>
      <w:r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  <w:br/>
        <w:t>different set?</w:t>
      </w:r>
    </w:p>
    <w:p w:rsidR="00FB21E6" w:rsidRDefault="00A201F3" w:rsidP="00FB21E6">
      <w:pPr>
        <w:bidi w:val="0"/>
        <w:spacing w:after="0" w:line="240" w:lineRule="auto"/>
        <w:rPr>
          <w:ins w:id="6" w:author="Eyal" w:date="2015-10-01T22:09:00Z"/>
          <w:rFonts w:ascii="Arial" w:eastAsia="Times New Roman" w:hAnsi="Arial" w:cs="Arial"/>
          <w:sz w:val="24"/>
          <w:szCs w:val="24"/>
          <w:shd w:val="clear" w:color="auto" w:fill="FFFFFF"/>
        </w:rPr>
      </w:pP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>The number of genes in all cancer is 5-fold higher than AML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br/>
        <w:t>only, this is a significance difference, but we're not sure it explains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br/>
        <w:t>this p-value differences the reviewer rightfully mentioned. We're not sure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br/>
        <w:t>about an</w:t>
      </w: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>y other explanation for it.</w:t>
      </w:r>
    </w:p>
    <w:p w:rsidR="00A201F3" w:rsidRDefault="00FB21E6" w:rsidP="00646201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proofErr w:type="gramStart"/>
      <w:ins w:id="7" w:author="Eyal" w:date="2015-10-01T22:09:00Z">
        <w:r>
          <w:rPr>
            <w:rFonts w:ascii="Arial" w:eastAsia="Times New Roman" w:hAnsi="Arial" w:cs="Arial"/>
            <w:sz w:val="24"/>
            <w:szCs w:val="24"/>
            <w:shd w:val="clear" w:color="auto" w:fill="FFFFFF"/>
          </w:rPr>
          <w:t>Still not sure if and how to treat this.</w:t>
        </w:r>
        <w:proofErr w:type="gramEnd"/>
        <w:r>
          <w:rPr>
            <w:rFonts w:ascii="Arial" w:eastAsia="Times New Roman" w:hAnsi="Arial" w:cs="Arial"/>
            <w:sz w:val="24"/>
            <w:szCs w:val="24"/>
            <w:shd w:val="clear" w:color="auto" w:fill="FFFFFF"/>
          </w:rPr>
          <w:t xml:space="preserve"> Truth is that the 5 fold variation can't explain this (as we've got a 7 fold variation between KEGG and COSMIC-AML, but the p-values are similar</w:t>
        </w:r>
      </w:ins>
      <w:r w:rsidR="00A201F3">
        <w:rPr>
          <w:rFonts w:ascii="Arial" w:eastAsia="Times New Roman" w:hAnsi="Arial" w:cs="Arial"/>
          <w:sz w:val="24"/>
          <w:szCs w:val="24"/>
          <w:shd w:val="clear" w:color="auto" w:fill="FFFFFF"/>
        </w:rPr>
        <w:br/>
      </w:r>
      <w:r w:rsidR="00A201F3">
        <w:rPr>
          <w:rFonts w:ascii="Arial" w:eastAsia="Times New Roman" w:hAnsi="Arial" w:cs="Arial"/>
          <w:sz w:val="24"/>
          <w:szCs w:val="24"/>
          <w:shd w:val="clear" w:color="auto" w:fill="FFFFFF"/>
        </w:rPr>
        <w:br/>
      </w:r>
      <w:bookmarkStart w:id="8" w:name="_GoBack"/>
      <w:bookmarkEnd w:id="8"/>
      <w:del w:id="9" w:author="Eyal" w:date="2015-10-01T22:24:00Z">
        <w:r w:rsidR="00A201F3" w:rsidRPr="00A201F3" w:rsidDel="00646201">
          <w:rPr>
            <w:rFonts w:ascii="Arial" w:eastAsia="Times New Roman" w:hAnsi="Arial" w:cs="Arial"/>
            <w:i/>
            <w:iCs/>
            <w:sz w:val="24"/>
            <w:szCs w:val="24"/>
            <w:shd w:val="clear" w:color="auto" w:fill="FFFFFF"/>
          </w:rPr>
          <w:delText>In 2B, you indicate that FLT3 is not in the top 10% of affected genes,</w:delText>
        </w:r>
        <w:r w:rsidR="00A201F3" w:rsidRPr="00A201F3" w:rsidDel="00646201">
          <w:rPr>
            <w:rFonts w:ascii="Arial" w:eastAsia="Times New Roman" w:hAnsi="Arial" w:cs="Arial"/>
            <w:i/>
            <w:iCs/>
            <w:sz w:val="24"/>
            <w:szCs w:val="24"/>
            <w:shd w:val="clear" w:color="auto" w:fill="FFFFFF"/>
          </w:rPr>
          <w:br/>
          <w:delText>even though you state in the intro that it is affected in 30% of patients.</w:delText>
        </w:r>
        <w:r w:rsidR="00A201F3" w:rsidRPr="00A201F3" w:rsidDel="00646201">
          <w:rPr>
            <w:rFonts w:ascii="Arial" w:eastAsia="Times New Roman" w:hAnsi="Arial" w:cs="Arial"/>
            <w:i/>
            <w:iCs/>
            <w:sz w:val="24"/>
            <w:szCs w:val="24"/>
            <w:shd w:val="clear" w:color="auto" w:fill="FFFFFF"/>
          </w:rPr>
          <w:br/>
          <w:delText>Why is that?  Please discuss.</w:delText>
        </w:r>
        <w:r w:rsidR="00A201F3" w:rsidRPr="00A201F3" w:rsidDel="00646201">
          <w:rPr>
            <w:rFonts w:ascii="Arial" w:eastAsia="Times New Roman" w:hAnsi="Arial" w:cs="Arial"/>
            <w:sz w:val="24"/>
            <w:szCs w:val="24"/>
            <w:shd w:val="clear" w:color="auto" w:fill="FFFFFF"/>
          </w:rPr>
          <w:delText xml:space="preserve"> The reason for this is as follows: for the</w:delText>
        </w:r>
        <w:r w:rsidR="00A201F3" w:rsidRPr="00A201F3" w:rsidDel="00646201">
          <w:rPr>
            <w:rFonts w:ascii="Arial" w:eastAsia="Times New Roman" w:hAnsi="Arial" w:cs="Arial"/>
            <w:sz w:val="24"/>
            <w:szCs w:val="24"/>
            <w:shd w:val="clear" w:color="auto" w:fill="FFFFFF"/>
          </w:rPr>
          <w:br/>
          <w:delText>FLT3 patients (30%~) we don't report FLT3 as a possible drug targets - as</w:delText>
        </w:r>
        <w:r w:rsidR="00A201F3" w:rsidRPr="00A201F3" w:rsidDel="00646201">
          <w:rPr>
            <w:rFonts w:ascii="Arial" w:eastAsia="Times New Roman" w:hAnsi="Arial" w:cs="Arial"/>
            <w:sz w:val="24"/>
            <w:szCs w:val="24"/>
            <w:shd w:val="clear" w:color="auto" w:fill="FFFFFF"/>
          </w:rPr>
          <w:br/>
          <w:delText>we try in our method to find the "non-obvious" drug targets. For non-FLT3</w:delText>
        </w:r>
        <w:r w:rsidR="00A201F3" w:rsidRPr="00A201F3" w:rsidDel="00646201">
          <w:rPr>
            <w:rFonts w:ascii="Arial" w:eastAsia="Times New Roman" w:hAnsi="Arial" w:cs="Arial"/>
            <w:sz w:val="24"/>
            <w:szCs w:val="24"/>
            <w:shd w:val="clear" w:color="auto" w:fill="FFFFFF"/>
          </w:rPr>
          <w:br/>
          <w:delText>patients, it seems FLT3 just didn't came up as a possible drug target many</w:delText>
        </w:r>
        <w:r w:rsidR="00A201F3" w:rsidRPr="00A201F3" w:rsidDel="00646201">
          <w:rPr>
            <w:rFonts w:ascii="Arial" w:eastAsia="Times New Roman" w:hAnsi="Arial" w:cs="Arial"/>
            <w:sz w:val="24"/>
            <w:szCs w:val="24"/>
            <w:shd w:val="clear" w:color="auto" w:fill="FFFFFF"/>
          </w:rPr>
          <w:br/>
          <w:delText>times, which fits with our personalized approach.</w:delText>
        </w:r>
        <w:r w:rsidR="00A201F3" w:rsidRPr="00A201F3" w:rsidDel="00646201">
          <w:rPr>
            <w:rFonts w:ascii="Arial" w:eastAsia="Times New Roman" w:hAnsi="Arial" w:cs="Arial"/>
            <w:sz w:val="24"/>
            <w:szCs w:val="24"/>
            <w:shd w:val="clear" w:color="auto" w:fill="FFFFFF"/>
          </w:rPr>
          <w:br/>
        </w:r>
      </w:del>
      <w:r w:rsidR="00A201F3"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br/>
      </w:r>
      <w:del w:id="10" w:author="Eyal" w:date="2015-10-01T22:07:00Z">
        <w:r w:rsidR="00A201F3" w:rsidRPr="00A201F3" w:rsidDel="00FB21E6">
          <w:rPr>
            <w:rFonts w:ascii="Arial" w:eastAsia="Times New Roman" w:hAnsi="Arial" w:cs="Arial"/>
            <w:sz w:val="24"/>
            <w:szCs w:val="24"/>
            <w:shd w:val="clear" w:color="auto" w:fill="FFFFFF"/>
          </w:rPr>
          <w:delText xml:space="preserve"> </w:delText>
        </w:r>
        <w:r w:rsidR="00A201F3" w:rsidRPr="00646201" w:rsidDel="00FB21E6">
          <w:rPr>
            <w:rFonts w:ascii="Arial" w:eastAsia="Times New Roman" w:hAnsi="Arial" w:cs="Arial"/>
            <w:i/>
            <w:iCs/>
            <w:sz w:val="24"/>
            <w:szCs w:val="24"/>
            <w:shd w:val="clear" w:color="auto" w:fill="FFFFFF"/>
          </w:rPr>
          <w:delText>which KEGG pathway do you refer (an id or URL, please) on page 4 used in</w:delText>
        </w:r>
        <w:r w:rsidR="00A201F3" w:rsidRPr="00646201" w:rsidDel="00FB21E6">
          <w:rPr>
            <w:rFonts w:ascii="Arial" w:eastAsia="Times New Roman" w:hAnsi="Arial" w:cs="Arial"/>
            <w:i/>
            <w:iCs/>
            <w:sz w:val="24"/>
            <w:szCs w:val="24"/>
          </w:rPr>
          <w:br/>
        </w:r>
        <w:r w:rsidR="00A201F3" w:rsidRPr="00646201" w:rsidDel="00FB21E6">
          <w:rPr>
            <w:rFonts w:ascii="Arial" w:eastAsia="Times New Roman" w:hAnsi="Arial" w:cs="Arial"/>
            <w:i/>
            <w:iCs/>
            <w:sz w:val="24"/>
            <w:szCs w:val="24"/>
            <w:shd w:val="clear" w:color="auto" w:fill="FFFFFF"/>
          </w:rPr>
          <w:delText>your evaluation of genes , “…genes within the KEGG pathway…”</w:delText>
        </w:r>
        <w:r w:rsidR="00A201F3" w:rsidRPr="00646201" w:rsidDel="00FB21E6">
          <w:rPr>
            <w:rFonts w:ascii="Arial" w:eastAsia="Times New Roman" w:hAnsi="Arial" w:cs="Arial"/>
            <w:sz w:val="24"/>
            <w:szCs w:val="24"/>
            <w:shd w:val="clear" w:color="auto" w:fill="FFFFFF"/>
          </w:rPr>
          <w:delText xml:space="preserve"> Will add</w:delText>
        </w:r>
        <w:r w:rsidR="00C80548" w:rsidDel="00FB21E6">
          <w:rPr>
            <w:rFonts w:ascii="Arial" w:eastAsia="Times New Roman" w:hAnsi="Arial" w:cs="Arial"/>
            <w:sz w:val="24"/>
            <w:szCs w:val="24"/>
          </w:rPr>
          <w:br/>
        </w:r>
      </w:del>
    </w:p>
    <w:p w:rsidR="00330CFC" w:rsidRDefault="00330CFC" w:rsidP="00A201F3">
      <w:pPr>
        <w:bidi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  <w:shd w:val="clear" w:color="auto" w:fill="FFFFFF"/>
        </w:rPr>
      </w:pPr>
    </w:p>
    <w:p w:rsidR="00330CFC" w:rsidRDefault="00330CFC" w:rsidP="00330CFC">
      <w:pPr>
        <w:bidi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  <w:shd w:val="clear" w:color="auto" w:fill="FFFFFF"/>
        </w:rPr>
      </w:pPr>
    </w:p>
    <w:p w:rsidR="00330CFC" w:rsidRDefault="00330CFC" w:rsidP="00330CFC">
      <w:pPr>
        <w:bidi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  <w:shd w:val="clear" w:color="auto" w:fill="FFFFFF"/>
        </w:rPr>
      </w:pPr>
    </w:p>
    <w:p w:rsidR="00330CFC" w:rsidRDefault="00330CFC" w:rsidP="00330CFC">
      <w:pPr>
        <w:bidi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  <w:shd w:val="clear" w:color="auto" w:fill="FFFFFF"/>
        </w:rPr>
      </w:pPr>
    </w:p>
    <w:p w:rsidR="00A201F3" w:rsidRDefault="00A201F3" w:rsidP="00330CFC">
      <w:pPr>
        <w:bidi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  <w:shd w:val="clear" w:color="auto" w:fill="FFFFFF"/>
        </w:rPr>
      </w:pPr>
      <w:r>
        <w:rPr>
          <w:rFonts w:ascii="Arial" w:eastAsia="Times New Roman" w:hAnsi="Arial" w:cs="Arial"/>
          <w:b/>
          <w:bCs/>
          <w:sz w:val="24"/>
          <w:szCs w:val="24"/>
          <w:u w:val="single"/>
          <w:shd w:val="clear" w:color="auto" w:fill="FFFFFF"/>
        </w:rPr>
        <w:t>REVIEWER #2</w:t>
      </w:r>
    </w:p>
    <w:p w:rsidR="00214494" w:rsidRPr="00A201F3" w:rsidRDefault="00A201F3" w:rsidP="003B7F3C">
      <w:pPr>
        <w:bidi w:val="0"/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</w:pPr>
      <w:r w:rsidRPr="00A201F3">
        <w:rPr>
          <w:rFonts w:ascii="Arial" w:eastAsia="Times New Roman" w:hAnsi="Arial" w:cs="Arial"/>
          <w:sz w:val="24"/>
          <w:szCs w:val="24"/>
        </w:rPr>
        <w:br/>
      </w:r>
    </w:p>
    <w:p w:rsidR="00A201F3" w:rsidRPr="003F0835" w:rsidRDefault="00A201F3" w:rsidP="00A201F3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shd w:val="clear" w:color="auto" w:fill="FFFFFF"/>
        </w:rPr>
      </w:pPr>
      <w:r w:rsidRPr="003F0835">
        <w:rPr>
          <w:rFonts w:ascii="Arial" w:eastAsia="Times New Roman" w:hAnsi="Arial" w:cs="Arial"/>
          <w:i/>
          <w:iCs/>
          <w:sz w:val="24"/>
          <w:szCs w:val="24"/>
          <w:highlight w:val="yellow"/>
          <w:shd w:val="clear" w:color="auto" w:fill="FFFFFF"/>
        </w:rPr>
        <w:t>The first part of the paper describes use of the network propagation</w:t>
      </w:r>
      <w:r w:rsidRPr="003F0835">
        <w:rPr>
          <w:rFonts w:ascii="Arial" w:eastAsia="Times New Roman" w:hAnsi="Arial" w:cs="Arial"/>
          <w:i/>
          <w:iCs/>
          <w:sz w:val="24"/>
          <w:szCs w:val="24"/>
          <w:highlight w:val="yellow"/>
          <w:shd w:val="clear" w:color="auto" w:fill="FFFFFF"/>
        </w:rPr>
        <w:br/>
        <w:t>method itself to predict the causal members of cancer pathways based on</w:t>
      </w:r>
      <w:r w:rsidRPr="003F0835">
        <w:rPr>
          <w:rFonts w:ascii="Arial" w:eastAsia="Times New Roman" w:hAnsi="Arial" w:cs="Arial"/>
          <w:i/>
          <w:iCs/>
          <w:sz w:val="24"/>
          <w:szCs w:val="24"/>
          <w:highlight w:val="yellow"/>
          <w:shd w:val="clear" w:color="auto" w:fill="FFFFFF"/>
        </w:rPr>
        <w:br/>
        <w:t>patient data. The authors successfully recapitulate pathway members with</w:t>
      </w:r>
      <w:r w:rsidRPr="003F0835">
        <w:rPr>
          <w:rFonts w:ascii="Arial" w:eastAsia="Times New Roman" w:hAnsi="Arial" w:cs="Arial"/>
          <w:i/>
          <w:iCs/>
          <w:sz w:val="24"/>
          <w:szCs w:val="24"/>
          <w:highlight w:val="yellow"/>
          <w:shd w:val="clear" w:color="auto" w:fill="FFFFFF"/>
        </w:rPr>
        <w:br/>
        <w:t>high significance. However, it's not really clear that this is an effective</w:t>
      </w:r>
      <w:r w:rsidRPr="003F0835">
        <w:rPr>
          <w:rFonts w:ascii="Arial" w:eastAsia="Times New Roman" w:hAnsi="Arial" w:cs="Arial"/>
          <w:i/>
          <w:iCs/>
          <w:sz w:val="24"/>
          <w:szCs w:val="24"/>
          <w:highlight w:val="yellow"/>
          <w:shd w:val="clear" w:color="auto" w:fill="FFFFFF"/>
        </w:rPr>
        <w:br/>
        <w:t>way to validate the network propagation score. It would be interesting to</w:t>
      </w:r>
      <w:r w:rsidRPr="003F0835">
        <w:rPr>
          <w:rFonts w:ascii="Arial" w:eastAsia="Times New Roman" w:hAnsi="Arial" w:cs="Arial"/>
          <w:i/>
          <w:iCs/>
          <w:sz w:val="24"/>
          <w:szCs w:val="24"/>
          <w:highlight w:val="yellow"/>
          <w:shd w:val="clear" w:color="auto" w:fill="FFFFFF"/>
        </w:rPr>
        <w:br/>
        <w:t xml:space="preserve">see the results with alpha=0 (i.e. no propagation). In other words, is </w:t>
      </w:r>
      <w:proofErr w:type="gramStart"/>
      <w:r w:rsidRPr="003F0835">
        <w:rPr>
          <w:rFonts w:ascii="Arial" w:eastAsia="Times New Roman" w:hAnsi="Arial" w:cs="Arial"/>
          <w:i/>
          <w:iCs/>
          <w:sz w:val="24"/>
          <w:szCs w:val="24"/>
          <w:highlight w:val="yellow"/>
          <w:shd w:val="clear" w:color="auto" w:fill="FFFFFF"/>
        </w:rPr>
        <w:t>all</w:t>
      </w:r>
      <w:r w:rsidRPr="003F0835">
        <w:rPr>
          <w:rFonts w:ascii="Arial" w:eastAsia="Times New Roman" w:hAnsi="Arial" w:cs="Arial"/>
          <w:i/>
          <w:iCs/>
          <w:sz w:val="24"/>
          <w:szCs w:val="24"/>
          <w:highlight w:val="yellow"/>
          <w:shd w:val="clear" w:color="auto" w:fill="FFFFFF"/>
        </w:rPr>
        <w:br/>
        <w:t>the</w:t>
      </w:r>
      <w:proofErr w:type="gramEnd"/>
      <w:r w:rsidRPr="003F0835">
        <w:rPr>
          <w:rFonts w:ascii="Arial" w:eastAsia="Times New Roman" w:hAnsi="Arial" w:cs="Arial"/>
          <w:i/>
          <w:iCs/>
          <w:sz w:val="24"/>
          <w:szCs w:val="24"/>
          <w:highlight w:val="yellow"/>
          <w:shd w:val="clear" w:color="auto" w:fill="FFFFFF"/>
        </w:rPr>
        <w:t xml:space="preserve"> signal contained in the set of patient mutants with the interaction</w:t>
      </w:r>
      <w:r w:rsidRPr="003F0835">
        <w:rPr>
          <w:rFonts w:ascii="Arial" w:eastAsia="Times New Roman" w:hAnsi="Arial" w:cs="Arial"/>
          <w:i/>
          <w:iCs/>
          <w:sz w:val="24"/>
          <w:szCs w:val="24"/>
          <w:highlight w:val="yellow"/>
          <w:shd w:val="clear" w:color="auto" w:fill="FFFFFF"/>
        </w:rPr>
        <w:br/>
        <w:t>network not playing any major role.</w:t>
      </w:r>
      <w:r w:rsidRPr="003F0835">
        <w:rPr>
          <w:rFonts w:ascii="Arial" w:eastAsia="Times New Roman" w:hAnsi="Arial" w:cs="Arial"/>
          <w:sz w:val="24"/>
          <w:szCs w:val="24"/>
          <w:highlight w:val="yellow"/>
          <w:shd w:val="clear" w:color="auto" w:fill="FFFFFF"/>
        </w:rPr>
        <w:t xml:space="preserve"> </w:t>
      </w:r>
    </w:p>
    <w:p w:rsidR="00FB21E6" w:rsidRPr="00FB21E6" w:rsidDel="00FB21E6" w:rsidRDefault="00A201F3" w:rsidP="00FB21E6">
      <w:pPr>
        <w:bidi w:val="0"/>
        <w:spacing w:after="0" w:line="240" w:lineRule="auto"/>
        <w:rPr>
          <w:ins w:id="11" w:author="Eyal" w:date="2015-10-01T22:08:00Z"/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</w:pPr>
      <w:r w:rsidRPr="003F0835">
        <w:rPr>
          <w:rFonts w:ascii="Arial" w:eastAsia="Times New Roman" w:hAnsi="Arial" w:cs="Arial"/>
          <w:sz w:val="24"/>
          <w:szCs w:val="24"/>
          <w:highlight w:val="yellow"/>
          <w:shd w:val="clear" w:color="auto" w:fill="FFFFFF"/>
        </w:rPr>
        <w:t>Although we didn't display results with alpha=0, we did validated what the reviewer just mentioned in figure 3 using the red boxes - which signify common mutation in patient. This shows that our prior knowledge did not cover the all pathway and it was received by propagation.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br/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br/>
        <w:t xml:space="preserve"> </w:t>
      </w:r>
    </w:p>
    <w:p w:rsidR="00A201F3" w:rsidRPr="00FB21E6" w:rsidDel="00FB21E6" w:rsidRDefault="00A201F3" w:rsidP="00FB21E6">
      <w:pPr>
        <w:bidi w:val="0"/>
        <w:spacing w:after="0" w:line="240" w:lineRule="auto"/>
        <w:rPr>
          <w:del w:id="12" w:author="Eyal" w:date="2015-10-01T22:08:00Z"/>
          <w:rFonts w:ascii="Arial" w:eastAsia="Times New Roman" w:hAnsi="Arial" w:cs="Arial"/>
          <w:sz w:val="24"/>
          <w:szCs w:val="24"/>
          <w:shd w:val="clear" w:color="auto" w:fill="FFFFFF"/>
        </w:rPr>
      </w:pPr>
      <w:del w:id="13" w:author="Eyal" w:date="2015-10-01T22:08:00Z">
        <w:r w:rsidRPr="00FB21E6" w:rsidDel="00FB21E6">
          <w:rPr>
            <w:rFonts w:ascii="Arial" w:eastAsia="Times New Roman" w:hAnsi="Arial" w:cs="Arial"/>
            <w:i/>
            <w:iCs/>
            <w:sz w:val="24"/>
            <w:szCs w:val="24"/>
            <w:shd w:val="clear" w:color="auto" w:fill="FFFFFF"/>
          </w:rPr>
          <w:delText>The second part of the results involves the use of a Back2Healthy score,</w:delText>
        </w:r>
        <w:r w:rsidRPr="00FB21E6" w:rsidDel="00FB21E6">
          <w:rPr>
            <w:rFonts w:ascii="Arial" w:eastAsia="Times New Roman" w:hAnsi="Arial" w:cs="Arial"/>
            <w:i/>
            <w:iCs/>
            <w:sz w:val="24"/>
            <w:szCs w:val="24"/>
            <w:shd w:val="clear" w:color="auto" w:fill="FFFFFF"/>
          </w:rPr>
          <w:br/>
          <w:delText>an interesting extension to the network propagation methods. Here the idea</w:delText>
        </w:r>
        <w:r w:rsidRPr="00FB21E6" w:rsidDel="00FB21E6">
          <w:rPr>
            <w:rFonts w:ascii="Arial" w:eastAsia="Times New Roman" w:hAnsi="Arial" w:cs="Arial"/>
            <w:i/>
            <w:iCs/>
            <w:sz w:val="24"/>
            <w:szCs w:val="24"/>
            <w:shd w:val="clear" w:color="auto" w:fill="FFFFFF"/>
          </w:rPr>
          <w:br/>
          <w:delText>is to simulate a drug knocking out a gene in the pathway, with the aim to</w:delText>
        </w:r>
        <w:r w:rsidRPr="00FB21E6" w:rsidDel="00FB21E6">
          <w:rPr>
            <w:rFonts w:ascii="Arial" w:eastAsia="Times New Roman" w:hAnsi="Arial" w:cs="Arial"/>
            <w:i/>
            <w:iCs/>
            <w:sz w:val="24"/>
            <w:szCs w:val="24"/>
            <w:shd w:val="clear" w:color="auto" w:fill="FFFFFF"/>
          </w:rPr>
          <w:br/>
          <w:delText>restore the network back to a healthy state. The evaluation is difficult</w:delText>
        </w:r>
        <w:r w:rsidRPr="00FB21E6" w:rsidDel="00FB21E6">
          <w:rPr>
            <w:rFonts w:ascii="Arial" w:eastAsia="Times New Roman" w:hAnsi="Arial" w:cs="Arial"/>
            <w:i/>
            <w:iCs/>
            <w:sz w:val="24"/>
            <w:szCs w:val="24"/>
            <w:shd w:val="clear" w:color="auto" w:fill="FFFFFF"/>
          </w:rPr>
          <w:br/>
          <w:delText>here as personalized drug effectiveness data is not easy to obtain, so the</w:delText>
        </w:r>
        <w:r w:rsidRPr="00FB21E6" w:rsidDel="00FB21E6">
          <w:rPr>
            <w:rFonts w:ascii="Arial" w:eastAsia="Times New Roman" w:hAnsi="Arial" w:cs="Arial"/>
            <w:i/>
            <w:iCs/>
            <w:sz w:val="24"/>
            <w:szCs w:val="24"/>
            <w:shd w:val="clear" w:color="auto" w:fill="FFFFFF"/>
          </w:rPr>
          <w:br/>
          <w:delText>authors aggregate the results over all patients. I have some reservations</w:delText>
        </w:r>
        <w:r w:rsidRPr="00FB21E6" w:rsidDel="00FB21E6">
          <w:rPr>
            <w:rFonts w:ascii="Arial" w:eastAsia="Times New Roman" w:hAnsi="Arial" w:cs="Arial"/>
            <w:i/>
            <w:iCs/>
            <w:sz w:val="24"/>
            <w:szCs w:val="24"/>
            <w:shd w:val="clear" w:color="auto" w:fill="FFFFFF"/>
          </w:rPr>
          <w:br/>
          <w:delText>here about the evaluation. The signal could be coming entirely from the set</w:delText>
        </w:r>
        <w:r w:rsidRPr="00FB21E6" w:rsidDel="00FB21E6">
          <w:rPr>
            <w:rFonts w:ascii="Arial" w:eastAsia="Times New Roman" w:hAnsi="Arial" w:cs="Arial"/>
            <w:i/>
            <w:iCs/>
            <w:sz w:val="24"/>
            <w:szCs w:val="24"/>
            <w:shd w:val="clear" w:color="auto" w:fill="FFFFFF"/>
          </w:rPr>
          <w:br/>
          <w:delText>of differentially expressed genes in the patients. According to my reading</w:delText>
        </w:r>
        <w:r w:rsidRPr="00FB21E6" w:rsidDel="00FB21E6">
          <w:rPr>
            <w:rFonts w:ascii="Arial" w:eastAsia="Times New Roman" w:hAnsi="Arial" w:cs="Arial"/>
            <w:i/>
            <w:iCs/>
            <w:sz w:val="24"/>
            <w:szCs w:val="24"/>
            <w:shd w:val="clear" w:color="auto" w:fill="FFFFFF"/>
          </w:rPr>
          <w:br/>
          <w:delText>of the methods, the B2H score will only score a differentially expressed</w:delText>
        </w:r>
        <w:r w:rsidRPr="00FB21E6" w:rsidDel="00FB21E6">
          <w:rPr>
            <w:rFonts w:ascii="Arial" w:eastAsia="Times New Roman" w:hAnsi="Arial" w:cs="Arial"/>
            <w:i/>
            <w:iCs/>
            <w:sz w:val="24"/>
            <w:szCs w:val="24"/>
            <w:shd w:val="clear" w:color="auto" w:fill="FFFFFF"/>
          </w:rPr>
          <w:br/>
          <w:delText>gene, and it may be the case that selecting for these alone would be</w:delText>
        </w:r>
        <w:r w:rsidRPr="00FB21E6" w:rsidDel="00FB21E6">
          <w:rPr>
            <w:rFonts w:ascii="Arial" w:eastAsia="Times New Roman" w:hAnsi="Arial" w:cs="Arial"/>
            <w:i/>
            <w:iCs/>
            <w:sz w:val="24"/>
            <w:szCs w:val="24"/>
            <w:shd w:val="clear" w:color="auto" w:fill="FFFFFF"/>
          </w:rPr>
          <w:br/>
          <w:delText>sufficient to find a DrugBank target more than might be expected by chance</w:delText>
        </w:r>
        <w:r w:rsidRPr="00FB21E6" w:rsidDel="00FB21E6">
          <w:rPr>
            <w:rFonts w:ascii="Arial" w:eastAsia="Times New Roman" w:hAnsi="Arial" w:cs="Arial"/>
            <w:sz w:val="24"/>
            <w:szCs w:val="24"/>
            <w:shd w:val="clear" w:color="auto" w:fill="FFFFFF"/>
          </w:rPr>
          <w:delText>.</w:delText>
        </w:r>
        <w:r w:rsidRPr="00FB21E6" w:rsidDel="00FB21E6">
          <w:rPr>
            <w:rFonts w:ascii="Arial" w:eastAsia="Times New Roman" w:hAnsi="Arial" w:cs="Arial"/>
            <w:sz w:val="24"/>
            <w:szCs w:val="24"/>
            <w:shd w:val="clear" w:color="auto" w:fill="FFFFFF"/>
          </w:rPr>
          <w:br/>
        </w:r>
      </w:del>
    </w:p>
    <w:p w:rsidR="00A201F3" w:rsidRPr="00FB21E6" w:rsidDel="00FB21E6" w:rsidRDefault="00A201F3" w:rsidP="00FB21E6">
      <w:pPr>
        <w:bidi w:val="0"/>
        <w:spacing w:after="0" w:line="240" w:lineRule="auto"/>
        <w:rPr>
          <w:del w:id="14" w:author="Eyal" w:date="2015-10-01T22:08:00Z"/>
          <w:rFonts w:ascii="Times New Roman" w:eastAsia="Times New Roman" w:hAnsi="Times New Roman" w:cs="Times New Roman"/>
          <w:sz w:val="24"/>
          <w:szCs w:val="24"/>
        </w:rPr>
      </w:pPr>
      <w:del w:id="15" w:author="Eyal" w:date="2015-10-01T22:08:00Z">
        <w:r w:rsidRPr="00FB21E6" w:rsidDel="00FB21E6">
          <w:rPr>
            <w:rFonts w:ascii="Arial" w:eastAsia="Times New Roman" w:hAnsi="Arial" w:cs="Arial"/>
            <w:sz w:val="24"/>
            <w:szCs w:val="24"/>
            <w:shd w:val="clear" w:color="auto" w:fill="FFFFFF"/>
          </w:rPr>
          <w:delText>The reviewer missed a point here, we're not picking only differentially</w:delText>
        </w:r>
      </w:del>
    </w:p>
    <w:p w:rsidR="00A201F3" w:rsidRPr="00A201F3" w:rsidRDefault="00A201F3" w:rsidP="00FB21E6">
      <w:pPr>
        <w:bidi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</w:rPr>
        <w:pPrChange w:id="16" w:author="Eyal" w:date="2015-10-01T22:08:00Z">
          <w:pPr>
            <w:shd w:val="clear" w:color="auto" w:fill="FFFFFF"/>
            <w:bidi w:val="0"/>
            <w:spacing w:after="240" w:line="240" w:lineRule="auto"/>
          </w:pPr>
        </w:pPrChange>
      </w:pPr>
      <w:del w:id="17" w:author="Eyal" w:date="2015-10-01T22:08:00Z">
        <w:r w:rsidRPr="00FB21E6" w:rsidDel="00FB21E6">
          <w:rPr>
            <w:rFonts w:ascii="Arial" w:eastAsia="Times New Roman" w:hAnsi="Arial" w:cs="Arial"/>
            <w:sz w:val="24"/>
            <w:szCs w:val="24"/>
          </w:rPr>
          <w:delText>expressed genes, but rather use them to calculate the B2H score for each</w:delText>
        </w:r>
        <w:r w:rsidRPr="00FB21E6" w:rsidDel="00FB21E6">
          <w:rPr>
            <w:rFonts w:ascii="Arial" w:eastAsia="Times New Roman" w:hAnsi="Arial" w:cs="Arial"/>
            <w:sz w:val="24"/>
            <w:szCs w:val="24"/>
          </w:rPr>
          <w:br/>
          <w:delText>gene.</w:delText>
        </w:r>
      </w:del>
      <w:r w:rsidRPr="00A201F3">
        <w:rPr>
          <w:rFonts w:ascii="Arial" w:eastAsia="Times New Roman" w:hAnsi="Arial" w:cs="Arial"/>
          <w:sz w:val="24"/>
          <w:szCs w:val="24"/>
        </w:rPr>
        <w:br/>
      </w:r>
      <w:r w:rsidRPr="00A201F3">
        <w:rPr>
          <w:rFonts w:ascii="Arial" w:eastAsia="Times New Roman" w:hAnsi="Arial" w:cs="Arial"/>
          <w:sz w:val="24"/>
          <w:szCs w:val="24"/>
        </w:rPr>
        <w:br/>
      </w:r>
      <w:r w:rsidRPr="00A201F3">
        <w:rPr>
          <w:rFonts w:ascii="Arial" w:eastAsia="Times New Roman" w:hAnsi="Arial" w:cs="Arial"/>
          <w:b/>
          <w:bCs/>
          <w:sz w:val="24"/>
          <w:szCs w:val="24"/>
          <w:u w:val="single"/>
        </w:rPr>
        <w:t>REVIEWER #3</w:t>
      </w:r>
    </w:p>
    <w:p w:rsidR="003F0835" w:rsidRPr="003F0835" w:rsidRDefault="00A201F3" w:rsidP="00A201F3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shd w:val="clear" w:color="auto" w:fill="FFFFFF"/>
        </w:rPr>
      </w:pPr>
      <w:r w:rsidRPr="003F0835">
        <w:rPr>
          <w:rFonts w:ascii="Arial" w:eastAsia="Times New Roman" w:hAnsi="Arial" w:cs="Arial"/>
          <w:i/>
          <w:iCs/>
          <w:sz w:val="24"/>
          <w:szCs w:val="24"/>
          <w:highlight w:val="yellow"/>
          <w:shd w:val="clear" w:color="auto" w:fill="FFFFFF"/>
        </w:rPr>
        <w:t>The method/results section misses important details. For example it is</w:t>
      </w:r>
      <w:r w:rsidRPr="003F0835">
        <w:rPr>
          <w:rFonts w:ascii="Arial" w:eastAsia="Times New Roman" w:hAnsi="Arial" w:cs="Arial"/>
          <w:i/>
          <w:iCs/>
          <w:sz w:val="24"/>
          <w:szCs w:val="24"/>
          <w:highlight w:val="yellow"/>
          <w:shd w:val="clear" w:color="auto" w:fill="FFFFFF"/>
        </w:rPr>
        <w:br/>
        <w:t>not clear to me why the Vanunu method is applied here. It has been show</w:t>
      </w:r>
      <w:r w:rsidRPr="003F0835">
        <w:rPr>
          <w:rFonts w:ascii="Arial" w:eastAsia="Times New Roman" w:hAnsi="Arial" w:cs="Arial"/>
          <w:i/>
          <w:iCs/>
          <w:sz w:val="24"/>
          <w:szCs w:val="24"/>
          <w:highlight w:val="yellow"/>
          <w:shd w:val="clear" w:color="auto" w:fill="FFFFFF"/>
        </w:rPr>
        <w:br/>
        <w:t>that superior methods exist (see e.g. "The power of protein interaction</w:t>
      </w:r>
      <w:r w:rsidRPr="003F0835">
        <w:rPr>
          <w:rFonts w:ascii="Arial" w:eastAsia="Times New Roman" w:hAnsi="Arial" w:cs="Arial"/>
          <w:i/>
          <w:iCs/>
          <w:sz w:val="24"/>
          <w:szCs w:val="24"/>
          <w:highlight w:val="yellow"/>
          <w:shd w:val="clear" w:color="auto" w:fill="FFFFFF"/>
        </w:rPr>
        <w:br/>
        <w:t xml:space="preserve">networks for associating genes with diseases" by </w:t>
      </w:r>
      <w:proofErr w:type="spellStart"/>
      <w:r w:rsidRPr="003F0835">
        <w:rPr>
          <w:rFonts w:ascii="Arial" w:eastAsia="Times New Roman" w:hAnsi="Arial" w:cs="Arial"/>
          <w:i/>
          <w:iCs/>
          <w:sz w:val="24"/>
          <w:szCs w:val="24"/>
          <w:highlight w:val="yellow"/>
          <w:shd w:val="clear" w:color="auto" w:fill="FFFFFF"/>
        </w:rPr>
        <w:t>Saket</w:t>
      </w:r>
      <w:proofErr w:type="spellEnd"/>
      <w:r w:rsidRPr="003F0835">
        <w:rPr>
          <w:rFonts w:ascii="Arial" w:eastAsia="Times New Roman" w:hAnsi="Arial" w:cs="Arial"/>
          <w:i/>
          <w:iCs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3F0835">
        <w:rPr>
          <w:rFonts w:ascii="Arial" w:eastAsia="Times New Roman" w:hAnsi="Arial" w:cs="Arial"/>
          <w:i/>
          <w:iCs/>
          <w:sz w:val="24"/>
          <w:szCs w:val="24"/>
          <w:highlight w:val="yellow"/>
          <w:shd w:val="clear" w:color="auto" w:fill="FFFFFF"/>
        </w:rPr>
        <w:t>Navlakha</w:t>
      </w:r>
      <w:proofErr w:type="spellEnd"/>
      <w:r w:rsidRPr="003F0835">
        <w:rPr>
          <w:rFonts w:ascii="Arial" w:eastAsia="Times New Roman" w:hAnsi="Arial" w:cs="Arial"/>
          <w:i/>
          <w:iCs/>
          <w:sz w:val="24"/>
          <w:szCs w:val="24"/>
          <w:highlight w:val="yellow"/>
          <w:shd w:val="clear" w:color="auto" w:fill="FFFFFF"/>
        </w:rPr>
        <w:t xml:space="preserve"> and Carl</w:t>
      </w:r>
      <w:r w:rsidRPr="003F0835">
        <w:rPr>
          <w:rFonts w:ascii="Arial" w:eastAsia="Times New Roman" w:hAnsi="Arial" w:cs="Arial"/>
          <w:i/>
          <w:iCs/>
          <w:sz w:val="24"/>
          <w:szCs w:val="24"/>
          <w:highlight w:val="yellow"/>
          <w:shd w:val="clear" w:color="auto" w:fill="FFFFFF"/>
        </w:rPr>
        <w:br/>
        <w:t>Kingsford).</w:t>
      </w:r>
      <w:r w:rsidRPr="003F0835">
        <w:rPr>
          <w:rFonts w:ascii="Arial" w:eastAsia="Times New Roman" w:hAnsi="Arial" w:cs="Arial"/>
          <w:sz w:val="24"/>
          <w:szCs w:val="24"/>
          <w:highlight w:val="yellow"/>
          <w:shd w:val="clear" w:color="auto" w:fill="FFFFFF"/>
        </w:rPr>
        <w:t xml:space="preserve"> </w:t>
      </w:r>
    </w:p>
    <w:p w:rsidR="003F0835" w:rsidRDefault="003F0835" w:rsidP="003F0835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3F0835">
        <w:rPr>
          <w:rFonts w:ascii="Arial" w:eastAsia="Times New Roman" w:hAnsi="Arial" w:cs="Arial"/>
          <w:sz w:val="24"/>
          <w:szCs w:val="24"/>
          <w:highlight w:val="yellow"/>
          <w:shd w:val="clear" w:color="auto" w:fill="FFFFFF"/>
        </w:rPr>
        <w:t>We have implemented our in-house method, which indeed was a top performer in the reference mentioned by the reviewer. We note that gene prioritization is a different task then the one sought here, where the main focus is to show that propagation-based methods can identify potential drug targets.</w:t>
      </w:r>
    </w:p>
    <w:p w:rsidR="00A201F3" w:rsidRPr="003F0835" w:rsidRDefault="00A201F3" w:rsidP="003F0835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shd w:val="clear" w:color="auto" w:fill="FFFFFF"/>
        </w:rPr>
      </w:pPr>
      <w:r>
        <w:rPr>
          <w:rFonts w:ascii="Arial" w:eastAsia="Times New Roman" w:hAnsi="Arial" w:cs="Arial"/>
          <w:sz w:val="24"/>
          <w:szCs w:val="24"/>
        </w:rPr>
        <w:br/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r w:rsidRPr="003F0835">
        <w:rPr>
          <w:rFonts w:ascii="Arial" w:eastAsia="Times New Roman" w:hAnsi="Arial" w:cs="Arial"/>
          <w:i/>
          <w:iCs/>
          <w:sz w:val="24"/>
          <w:szCs w:val="24"/>
          <w:highlight w:val="yellow"/>
          <w:shd w:val="clear" w:color="auto" w:fill="FFFFFF"/>
        </w:rPr>
        <w:t>Additionally, the authors fail to present the used data appropriately. It</w:t>
      </w:r>
      <w:r w:rsidRPr="003F0835">
        <w:rPr>
          <w:rFonts w:ascii="Arial" w:eastAsia="Times New Roman" w:hAnsi="Arial" w:cs="Arial"/>
          <w:i/>
          <w:iCs/>
          <w:sz w:val="24"/>
          <w:szCs w:val="24"/>
          <w:highlight w:val="yellow"/>
          <w:shd w:val="clear" w:color="auto" w:fill="FFFFFF"/>
        </w:rPr>
        <w:br/>
        <w:t>would be essential to know what the overlap is between the sets P and V</w:t>
      </w:r>
      <w:proofErr w:type="gramStart"/>
      <w:r w:rsidRPr="003F0835">
        <w:rPr>
          <w:rFonts w:ascii="Arial" w:eastAsia="Times New Roman" w:hAnsi="Arial" w:cs="Arial"/>
          <w:i/>
          <w:iCs/>
          <w:sz w:val="24"/>
          <w:szCs w:val="24"/>
          <w:highlight w:val="yellow"/>
          <w:shd w:val="clear" w:color="auto" w:fill="FFFFFF"/>
        </w:rPr>
        <w:t>,</w:t>
      </w:r>
      <w:proofErr w:type="gramEnd"/>
      <w:r w:rsidRPr="003F0835">
        <w:rPr>
          <w:rFonts w:ascii="Arial" w:eastAsia="Times New Roman" w:hAnsi="Arial" w:cs="Arial"/>
          <w:i/>
          <w:iCs/>
          <w:sz w:val="24"/>
          <w:szCs w:val="24"/>
          <w:highlight w:val="yellow"/>
          <w:shd w:val="clear" w:color="auto" w:fill="FFFFFF"/>
        </w:rPr>
        <w:br/>
      </w:r>
      <w:r w:rsidRPr="003F0835">
        <w:rPr>
          <w:rFonts w:ascii="Arial" w:eastAsia="Times New Roman" w:hAnsi="Arial" w:cs="Arial"/>
          <w:i/>
          <w:iCs/>
          <w:sz w:val="24"/>
          <w:szCs w:val="24"/>
          <w:highlight w:val="yellow"/>
          <w:shd w:val="clear" w:color="auto" w:fill="FFFFFF"/>
        </w:rPr>
        <w:lastRenderedPageBreak/>
        <w:t>i.e. how many of the mutated genes are also in the set of known causal</w:t>
      </w:r>
      <w:r w:rsidRPr="003F0835">
        <w:rPr>
          <w:rFonts w:ascii="Arial" w:eastAsia="Times New Roman" w:hAnsi="Arial" w:cs="Arial"/>
          <w:i/>
          <w:iCs/>
          <w:sz w:val="24"/>
          <w:szCs w:val="24"/>
          <w:highlight w:val="yellow"/>
          <w:shd w:val="clear" w:color="auto" w:fill="FFFFFF"/>
        </w:rPr>
        <w:br/>
        <w:t>genes. Without this information is the remaining results are hard to</w:t>
      </w:r>
      <w:r w:rsidRPr="003F0835">
        <w:rPr>
          <w:rFonts w:ascii="Arial" w:eastAsia="Times New Roman" w:hAnsi="Arial" w:cs="Arial"/>
          <w:i/>
          <w:iCs/>
          <w:sz w:val="24"/>
          <w:szCs w:val="24"/>
          <w:highlight w:val="yellow"/>
          <w:shd w:val="clear" w:color="auto" w:fill="FFFFFF"/>
        </w:rPr>
        <w:br/>
        <w:t>assess. The same is true for the overlap between the mutated genes and drug targets.</w:t>
      </w:r>
      <w:r w:rsidRPr="003F0835">
        <w:rPr>
          <w:rFonts w:ascii="Arial" w:eastAsia="Times New Roman" w:hAnsi="Arial" w:cs="Arial"/>
          <w:sz w:val="24"/>
          <w:szCs w:val="24"/>
          <w:highlight w:val="yellow"/>
          <w:shd w:val="clear" w:color="auto" w:fill="FFFFFF"/>
        </w:rPr>
        <w:t xml:space="preserve"> </w:t>
      </w:r>
    </w:p>
    <w:p w:rsidR="00A201F3" w:rsidRPr="00FB21E6" w:rsidDel="00FB21E6" w:rsidRDefault="00A201F3" w:rsidP="00FB21E6">
      <w:pPr>
        <w:bidi w:val="0"/>
        <w:spacing w:after="0" w:line="240" w:lineRule="auto"/>
        <w:rPr>
          <w:del w:id="18" w:author="Eyal" w:date="2015-10-01T22:08:00Z"/>
          <w:rFonts w:ascii="Arial" w:eastAsia="Times New Roman" w:hAnsi="Arial" w:cs="Arial"/>
          <w:i/>
          <w:iCs/>
          <w:sz w:val="24"/>
          <w:szCs w:val="24"/>
          <w:shd w:val="clear" w:color="auto" w:fill="FFFFFF"/>
        </w:rPr>
      </w:pPr>
      <w:r w:rsidRPr="003F0835">
        <w:rPr>
          <w:rFonts w:ascii="Arial" w:eastAsia="Times New Roman" w:hAnsi="Arial" w:cs="Arial"/>
          <w:sz w:val="24"/>
          <w:szCs w:val="24"/>
          <w:highlight w:val="yellow"/>
          <w:shd w:val="clear" w:color="auto" w:fill="FFFFFF"/>
        </w:rPr>
        <w:t>We purposely separated the different gene sets and drug targets</w:t>
      </w:r>
      <w:proofErr w:type="gramStart"/>
      <w:r w:rsidRPr="003F0835">
        <w:rPr>
          <w:rFonts w:ascii="Arial" w:eastAsia="Times New Roman" w:hAnsi="Arial" w:cs="Arial"/>
          <w:sz w:val="24"/>
          <w:szCs w:val="24"/>
          <w:highlight w:val="yellow"/>
          <w:shd w:val="clear" w:color="auto" w:fill="FFFFFF"/>
        </w:rPr>
        <w:t>,</w:t>
      </w:r>
      <w:proofErr w:type="gramEnd"/>
      <w:r w:rsidRPr="003F0835">
        <w:rPr>
          <w:rFonts w:ascii="Arial" w:eastAsia="Times New Roman" w:hAnsi="Arial" w:cs="Arial"/>
          <w:sz w:val="24"/>
          <w:szCs w:val="24"/>
          <w:highlight w:val="yellow"/>
          <w:shd w:val="clear" w:color="auto" w:fill="FFFFFF"/>
        </w:rPr>
        <w:br/>
        <w:t>perhaps this should be more emphasized throughout the text. Perhaps we</w:t>
      </w:r>
      <w:r w:rsidRPr="003F0835">
        <w:rPr>
          <w:rFonts w:ascii="Arial" w:eastAsia="Times New Roman" w:hAnsi="Arial" w:cs="Arial"/>
          <w:sz w:val="24"/>
          <w:szCs w:val="24"/>
          <w:highlight w:val="yellow"/>
          <w:shd w:val="clear" w:color="auto" w:fill="FFFFFF"/>
        </w:rPr>
        <w:br/>
        <w:t>should also mention that our aim is to hunt down for the non-obvious drug</w:t>
      </w:r>
      <w:r w:rsidRPr="003F0835">
        <w:rPr>
          <w:rFonts w:ascii="Arial" w:eastAsia="Times New Roman" w:hAnsi="Arial" w:cs="Arial"/>
          <w:sz w:val="24"/>
          <w:szCs w:val="24"/>
          <w:highlight w:val="yellow"/>
          <w:shd w:val="clear" w:color="auto" w:fill="FFFFFF"/>
        </w:rPr>
        <w:br/>
        <w:t>targets, therefore we drop mutated genes from the process (and making the</w:t>
      </w:r>
      <w:r w:rsidRPr="003F0835">
        <w:rPr>
          <w:rFonts w:ascii="Arial" w:eastAsia="Times New Roman" w:hAnsi="Arial" w:cs="Arial"/>
          <w:sz w:val="24"/>
          <w:szCs w:val="24"/>
          <w:highlight w:val="yellow"/>
          <w:shd w:val="clear" w:color="auto" w:fill="FFFFFF"/>
        </w:rPr>
        <w:br/>
        <w:t>enrichment stronger)</w:t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br/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br/>
      </w:r>
      <w:r w:rsidRPr="00A201F3">
        <w:rPr>
          <w:rFonts w:ascii="Arial" w:eastAsia="Times New Roman" w:hAnsi="Arial" w:cs="Arial"/>
          <w:sz w:val="24"/>
          <w:szCs w:val="24"/>
          <w:shd w:val="clear" w:color="auto" w:fill="FFFFFF"/>
        </w:rPr>
        <w:br/>
      </w:r>
      <w:del w:id="19" w:author="Eyal" w:date="2015-10-01T22:08:00Z">
        <w:r w:rsidRPr="00FB21E6" w:rsidDel="00FB21E6">
          <w:rPr>
            <w:rFonts w:ascii="Arial" w:eastAsia="Times New Roman" w:hAnsi="Arial" w:cs="Arial"/>
            <w:i/>
            <w:iCs/>
            <w:sz w:val="24"/>
            <w:szCs w:val="24"/>
            <w:shd w:val="clear" w:color="auto" w:fill="FFFFFF"/>
          </w:rPr>
          <w:delText>Will the method work if non-coding mutations are involved?</w:delText>
        </w:r>
        <w:r w:rsidRPr="00FB21E6" w:rsidDel="00FB21E6">
          <w:rPr>
            <w:rFonts w:ascii="Arial" w:eastAsia="Times New Roman" w:hAnsi="Arial" w:cs="Arial"/>
            <w:sz w:val="24"/>
            <w:szCs w:val="24"/>
            <w:shd w:val="clear" w:color="auto" w:fill="FFFFFF"/>
          </w:rPr>
          <w:delText xml:space="preserve"> </w:delText>
        </w:r>
      </w:del>
    </w:p>
    <w:p w:rsidR="00A201F3" w:rsidRPr="00FB21E6" w:rsidDel="00FB21E6" w:rsidRDefault="00A201F3" w:rsidP="00FB21E6">
      <w:pPr>
        <w:bidi w:val="0"/>
        <w:spacing w:after="0" w:line="240" w:lineRule="auto"/>
        <w:rPr>
          <w:del w:id="20" w:author="Eyal" w:date="2015-10-01T22:08:00Z"/>
          <w:rFonts w:ascii="Arial" w:eastAsia="Times New Roman" w:hAnsi="Arial" w:cs="Arial"/>
          <w:sz w:val="24"/>
          <w:szCs w:val="24"/>
          <w:shd w:val="clear" w:color="auto" w:fill="FFFFFF"/>
        </w:rPr>
      </w:pPr>
      <w:del w:id="21" w:author="Eyal" w:date="2015-10-01T22:08:00Z">
        <w:r w:rsidRPr="00FB21E6" w:rsidDel="00FB21E6">
          <w:rPr>
            <w:rFonts w:ascii="Arial" w:eastAsia="Times New Roman" w:hAnsi="Arial" w:cs="Arial"/>
            <w:sz w:val="24"/>
            <w:szCs w:val="24"/>
            <w:shd w:val="clear" w:color="auto" w:fill="FFFFFF"/>
          </w:rPr>
          <w:delText>The problem is that non-coding genes don't correspond to nodes in the PPI network.. so no.</w:delText>
        </w:r>
        <w:r w:rsidRPr="00FB21E6" w:rsidDel="00FB21E6">
          <w:rPr>
            <w:rFonts w:ascii="Arial" w:eastAsia="Times New Roman" w:hAnsi="Arial" w:cs="Arial"/>
            <w:sz w:val="24"/>
            <w:szCs w:val="24"/>
            <w:shd w:val="clear" w:color="auto" w:fill="FFFFFF"/>
          </w:rPr>
          <w:br/>
          <w:delText xml:space="preserve"> </w:delText>
        </w:r>
        <w:r w:rsidRPr="00FB21E6" w:rsidDel="00FB21E6">
          <w:rPr>
            <w:rFonts w:ascii="Arial" w:eastAsia="Times New Roman" w:hAnsi="Arial" w:cs="Arial"/>
            <w:i/>
            <w:iCs/>
            <w:sz w:val="24"/>
            <w:szCs w:val="24"/>
            <w:shd w:val="clear" w:color="auto" w:fill="FFFFFF"/>
          </w:rPr>
          <w:delText>Also does the set of mutated AML-genes contain all mutations of a patient</w:delText>
        </w:r>
        <w:r w:rsidRPr="00FB21E6" w:rsidDel="00FB21E6">
          <w:rPr>
            <w:rFonts w:ascii="Arial" w:eastAsia="Times New Roman" w:hAnsi="Arial" w:cs="Arial"/>
            <w:i/>
            <w:iCs/>
            <w:sz w:val="24"/>
            <w:szCs w:val="24"/>
          </w:rPr>
          <w:br/>
        </w:r>
        <w:r w:rsidRPr="00FB21E6" w:rsidDel="00FB21E6">
          <w:rPr>
            <w:rFonts w:ascii="Arial" w:eastAsia="Times New Roman" w:hAnsi="Arial" w:cs="Arial"/>
            <w:i/>
            <w:iCs/>
            <w:sz w:val="24"/>
            <w:szCs w:val="24"/>
            <w:shd w:val="clear" w:color="auto" w:fill="FFFFFF"/>
          </w:rPr>
          <w:delText>or only the AML-related ones?</w:delText>
        </w:r>
        <w:r w:rsidRPr="00FB21E6" w:rsidDel="00FB21E6">
          <w:rPr>
            <w:rFonts w:ascii="Arial" w:eastAsia="Times New Roman" w:hAnsi="Arial" w:cs="Arial"/>
            <w:sz w:val="24"/>
            <w:szCs w:val="24"/>
            <w:shd w:val="clear" w:color="auto" w:fill="FFFFFF"/>
          </w:rPr>
          <w:delText xml:space="preserve"> </w:delText>
        </w:r>
      </w:del>
    </w:p>
    <w:p w:rsidR="003F0835" w:rsidRPr="00FB21E6" w:rsidDel="00FB21E6" w:rsidRDefault="003F0835" w:rsidP="00FB21E6">
      <w:pPr>
        <w:bidi w:val="0"/>
        <w:spacing w:after="0" w:line="240" w:lineRule="auto"/>
        <w:rPr>
          <w:del w:id="22" w:author="Eyal" w:date="2015-10-01T22:08:00Z"/>
          <w:rFonts w:ascii="Arial" w:eastAsia="Times New Roman" w:hAnsi="Arial" w:cs="Arial"/>
          <w:sz w:val="24"/>
          <w:szCs w:val="24"/>
          <w:shd w:val="clear" w:color="auto" w:fill="FFFFFF"/>
        </w:rPr>
        <w:pPrChange w:id="23" w:author="Eyal" w:date="2015-10-01T22:08:00Z">
          <w:pPr>
            <w:bidi w:val="0"/>
            <w:spacing w:after="0" w:line="240" w:lineRule="auto"/>
          </w:pPr>
        </w:pPrChange>
      </w:pPr>
      <w:del w:id="24" w:author="Eyal" w:date="2015-10-01T22:08:00Z">
        <w:r w:rsidRPr="00FB21E6" w:rsidDel="00FB21E6">
          <w:rPr>
            <w:rFonts w:ascii="Arial" w:eastAsia="Times New Roman" w:hAnsi="Arial" w:cs="Arial"/>
            <w:sz w:val="24"/>
            <w:szCs w:val="24"/>
            <w:shd w:val="clear" w:color="auto" w:fill="FFFFFF"/>
          </w:rPr>
          <w:delText>All mutations.</w:delText>
        </w:r>
      </w:del>
    </w:p>
    <w:p w:rsidR="003F0835" w:rsidRPr="00FB21E6" w:rsidDel="00FB21E6" w:rsidRDefault="003F0835" w:rsidP="00FB21E6">
      <w:pPr>
        <w:bidi w:val="0"/>
        <w:spacing w:after="0" w:line="240" w:lineRule="auto"/>
        <w:rPr>
          <w:del w:id="25" w:author="Eyal" w:date="2015-10-01T22:08:00Z"/>
          <w:rFonts w:ascii="Arial" w:eastAsia="Times New Roman" w:hAnsi="Arial" w:cs="Arial"/>
          <w:sz w:val="24"/>
          <w:szCs w:val="24"/>
          <w:shd w:val="clear" w:color="auto" w:fill="FFFFFF"/>
        </w:rPr>
        <w:pPrChange w:id="26" w:author="Eyal" w:date="2015-10-01T22:08:00Z">
          <w:pPr>
            <w:bidi w:val="0"/>
            <w:spacing w:after="0" w:line="240" w:lineRule="auto"/>
          </w:pPr>
        </w:pPrChange>
      </w:pPr>
    </w:p>
    <w:p w:rsidR="00A201F3" w:rsidRPr="00FB21E6" w:rsidDel="00FB21E6" w:rsidRDefault="00A201F3" w:rsidP="00FB21E6">
      <w:pPr>
        <w:bidi w:val="0"/>
        <w:spacing w:after="0" w:line="240" w:lineRule="auto"/>
        <w:rPr>
          <w:del w:id="27" w:author="Eyal" w:date="2015-10-01T22:08:00Z"/>
          <w:rFonts w:ascii="Arial" w:eastAsia="Times New Roman" w:hAnsi="Arial" w:cs="Arial"/>
          <w:sz w:val="24"/>
          <w:szCs w:val="24"/>
          <w:shd w:val="clear" w:color="auto" w:fill="FFFFFF"/>
        </w:rPr>
      </w:pPr>
      <w:del w:id="28" w:author="Eyal" w:date="2015-10-01T22:08:00Z">
        <w:r w:rsidRPr="00FB21E6" w:rsidDel="00FB21E6">
          <w:rPr>
            <w:rFonts w:ascii="Arial" w:eastAsia="Times New Roman" w:hAnsi="Arial" w:cs="Arial"/>
            <w:i/>
            <w:iCs/>
            <w:sz w:val="24"/>
            <w:szCs w:val="24"/>
            <w:shd w:val="clear" w:color="auto" w:fill="FFFFFF"/>
          </w:rPr>
          <w:delText>The plots in Figure 4 are hard to understand. What is on the x-axis?</w:delText>
        </w:r>
        <w:r w:rsidRPr="00FB21E6" w:rsidDel="00FB21E6">
          <w:rPr>
            <w:rFonts w:ascii="Arial" w:eastAsia="Times New Roman" w:hAnsi="Arial" w:cs="Arial"/>
            <w:i/>
            <w:iCs/>
            <w:sz w:val="24"/>
            <w:szCs w:val="24"/>
          </w:rPr>
          <w:br/>
        </w:r>
        <w:r w:rsidRPr="00FB21E6" w:rsidDel="00FB21E6">
          <w:rPr>
            <w:rFonts w:ascii="Arial" w:eastAsia="Times New Roman" w:hAnsi="Arial" w:cs="Arial"/>
            <w:i/>
            <w:iCs/>
            <w:sz w:val="24"/>
            <w:szCs w:val="24"/>
            <w:shd w:val="clear" w:color="auto" w:fill="FFFFFF"/>
          </w:rPr>
          <w:delText>There seems to be some ordering, but I don't understand this.</w:delText>
        </w:r>
        <w:r w:rsidRPr="00FB21E6" w:rsidDel="00FB21E6">
          <w:rPr>
            <w:rFonts w:ascii="Arial" w:eastAsia="Times New Roman" w:hAnsi="Arial" w:cs="Arial"/>
            <w:sz w:val="24"/>
            <w:szCs w:val="24"/>
            <w:shd w:val="clear" w:color="auto" w:fill="FFFFFF"/>
          </w:rPr>
          <w:delText xml:space="preserve"> </w:delText>
        </w:r>
      </w:del>
    </w:p>
    <w:p w:rsidR="003F0835" w:rsidRPr="00FB21E6" w:rsidDel="00FB21E6" w:rsidRDefault="00A201F3" w:rsidP="00FB21E6">
      <w:pPr>
        <w:bidi w:val="0"/>
        <w:spacing w:after="0" w:line="240" w:lineRule="auto"/>
        <w:rPr>
          <w:del w:id="29" w:author="Eyal" w:date="2015-10-01T22:08:00Z"/>
          <w:rFonts w:ascii="Arial" w:eastAsia="Times New Roman" w:hAnsi="Arial" w:cs="Arial"/>
          <w:sz w:val="24"/>
          <w:szCs w:val="24"/>
          <w:shd w:val="clear" w:color="auto" w:fill="FFFFFF"/>
        </w:rPr>
      </w:pPr>
      <w:del w:id="30" w:author="Eyal" w:date="2015-10-01T22:08:00Z">
        <w:r w:rsidRPr="00FB21E6" w:rsidDel="00FB21E6">
          <w:rPr>
            <w:rFonts w:ascii="Arial" w:eastAsia="Times New Roman" w:hAnsi="Arial" w:cs="Arial"/>
            <w:sz w:val="24"/>
            <w:szCs w:val="24"/>
            <w:shd w:val="clear" w:color="auto" w:fill="FFFFFF"/>
          </w:rPr>
          <w:delText xml:space="preserve">We did elaborate </w:delText>
        </w:r>
        <w:r w:rsidR="003F0835" w:rsidRPr="00FB21E6" w:rsidDel="00FB21E6">
          <w:rPr>
            <w:rFonts w:ascii="Arial" w:eastAsia="Times New Roman" w:hAnsi="Arial" w:cs="Arial"/>
            <w:sz w:val="24"/>
            <w:szCs w:val="24"/>
            <w:shd w:val="clear" w:color="auto" w:fill="FFFFFF"/>
          </w:rPr>
          <w:delText>on the figure in the legend...</w:delText>
        </w:r>
        <w:r w:rsidR="003F0835" w:rsidRPr="00FB21E6" w:rsidDel="00FB21E6">
          <w:rPr>
            <w:rFonts w:ascii="Arial" w:eastAsia="Times New Roman" w:hAnsi="Arial" w:cs="Arial"/>
            <w:sz w:val="24"/>
            <w:szCs w:val="24"/>
            <w:shd w:val="clear" w:color="auto" w:fill="FFFFFF"/>
          </w:rPr>
          <w:br/>
        </w:r>
      </w:del>
    </w:p>
    <w:p w:rsidR="00A201F3" w:rsidRPr="00FB21E6" w:rsidDel="00FB21E6" w:rsidRDefault="00A201F3" w:rsidP="00FB21E6">
      <w:pPr>
        <w:bidi w:val="0"/>
        <w:spacing w:after="0" w:line="240" w:lineRule="auto"/>
        <w:rPr>
          <w:del w:id="31" w:author="Eyal" w:date="2015-10-01T22:08:00Z"/>
          <w:rFonts w:ascii="Arial" w:eastAsia="Times New Roman" w:hAnsi="Arial" w:cs="Arial"/>
          <w:sz w:val="24"/>
          <w:szCs w:val="24"/>
          <w:shd w:val="clear" w:color="auto" w:fill="FFFFFF"/>
        </w:rPr>
      </w:pPr>
      <w:del w:id="32" w:author="Eyal" w:date="2015-10-01T22:08:00Z">
        <w:r w:rsidRPr="00FB21E6" w:rsidDel="00FB21E6">
          <w:rPr>
            <w:rFonts w:ascii="Arial" w:eastAsia="Times New Roman" w:hAnsi="Arial" w:cs="Arial"/>
            <w:sz w:val="24"/>
            <w:szCs w:val="24"/>
            <w:shd w:val="clear" w:color="auto" w:fill="FFFFFF"/>
          </w:rPr>
          <w:delText xml:space="preserve"> </w:delText>
        </w:r>
        <w:r w:rsidRPr="00FB21E6" w:rsidDel="00FB21E6">
          <w:rPr>
            <w:rFonts w:ascii="Arial" w:eastAsia="Times New Roman" w:hAnsi="Arial" w:cs="Arial"/>
            <w:i/>
            <w:iCs/>
            <w:sz w:val="24"/>
            <w:szCs w:val="24"/>
            <w:shd w:val="clear" w:color="auto" w:fill="FFFFFF"/>
          </w:rPr>
          <w:delText xml:space="preserve">- The choice of alpha=0.9 is not motivated very well. </w:delText>
        </w:r>
      </w:del>
    </w:p>
    <w:p w:rsidR="00A201F3" w:rsidRPr="00FB21E6" w:rsidDel="00FB21E6" w:rsidRDefault="00A201F3" w:rsidP="00FB21E6">
      <w:pPr>
        <w:bidi w:val="0"/>
        <w:spacing w:after="0" w:line="240" w:lineRule="auto"/>
        <w:rPr>
          <w:del w:id="33" w:author="Eyal" w:date="2015-10-01T22:08:00Z"/>
          <w:rFonts w:ascii="Arial" w:eastAsia="Times New Roman" w:hAnsi="Arial" w:cs="Arial"/>
          <w:sz w:val="24"/>
          <w:szCs w:val="24"/>
          <w:shd w:val="clear" w:color="auto" w:fill="FFFFFF"/>
        </w:rPr>
      </w:pPr>
      <w:del w:id="34" w:author="Eyal" w:date="2015-10-01T22:08:00Z">
        <w:r w:rsidRPr="00FB21E6" w:rsidDel="00FB21E6">
          <w:rPr>
            <w:rFonts w:ascii="Arial" w:eastAsia="Times New Roman" w:hAnsi="Arial" w:cs="Arial"/>
            <w:sz w:val="24"/>
            <w:szCs w:val="24"/>
            <w:shd w:val="clear" w:color="auto" w:fill="FFFFFF"/>
          </w:rPr>
          <w:delText>This is true, but the point is that any choice of alpha is sufficient (as the p-value differences are minor) - this emphasized the original claim in the original</w:delText>
        </w:r>
        <w:r w:rsidRPr="00FB21E6" w:rsidDel="00FB21E6">
          <w:rPr>
            <w:rFonts w:ascii="Arial" w:eastAsia="Times New Roman" w:hAnsi="Arial" w:cs="Arial"/>
            <w:sz w:val="24"/>
            <w:szCs w:val="24"/>
            <w:shd w:val="clear" w:color="auto" w:fill="FFFFFF"/>
          </w:rPr>
          <w:br/>
          <w:delText>paper. Perhaps we can drop the whole segment, if you think its unneeded.</w:delText>
        </w:r>
        <w:r w:rsidR="00330CFC" w:rsidRPr="00FB21E6" w:rsidDel="00FB21E6">
          <w:rPr>
            <w:rFonts w:ascii="Arial" w:eastAsia="Times New Roman" w:hAnsi="Arial" w:cs="Arial"/>
            <w:sz w:val="24"/>
            <w:szCs w:val="24"/>
            <w:shd w:val="clear" w:color="auto" w:fill="FFFFFF"/>
          </w:rPr>
          <w:delText xml:space="preserve"> </w:delText>
        </w:r>
      </w:del>
    </w:p>
    <w:p w:rsidR="00330CFC" w:rsidRPr="00FB21E6" w:rsidDel="00FB21E6" w:rsidRDefault="00330CFC" w:rsidP="00FB21E6">
      <w:pPr>
        <w:bidi w:val="0"/>
        <w:spacing w:after="0" w:line="240" w:lineRule="auto"/>
        <w:rPr>
          <w:del w:id="35" w:author="Eyal" w:date="2015-10-01T22:08:00Z"/>
          <w:rFonts w:ascii="Arial" w:eastAsia="Times New Roman" w:hAnsi="Arial" w:cs="Arial"/>
          <w:sz w:val="24"/>
          <w:szCs w:val="24"/>
          <w:shd w:val="clear" w:color="auto" w:fill="FFFFFF"/>
        </w:rPr>
      </w:pPr>
      <w:del w:id="36" w:author="Eyal" w:date="2015-10-01T22:08:00Z">
        <w:r w:rsidRPr="00FB21E6" w:rsidDel="00FB21E6">
          <w:rPr>
            <w:rFonts w:ascii="Arial" w:eastAsia="Times New Roman" w:hAnsi="Arial" w:cs="Arial"/>
            <w:sz w:val="24"/>
            <w:szCs w:val="24"/>
            <w:shd w:val="clear" w:color="auto" w:fill="FFFFFF"/>
          </w:rPr>
          <w:delText>I propose to say that the results are robust to a wide range of alpha values.</w:delText>
        </w:r>
      </w:del>
    </w:p>
    <w:p w:rsidR="00A201F3" w:rsidRDefault="00A201F3" w:rsidP="00FB21E6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del w:id="37" w:author="Eyal" w:date="2015-10-01T22:08:00Z">
        <w:r w:rsidRPr="00FB21E6" w:rsidDel="00FB21E6">
          <w:rPr>
            <w:rFonts w:ascii="Arial" w:eastAsia="Times New Roman" w:hAnsi="Arial" w:cs="Arial"/>
            <w:sz w:val="24"/>
            <w:szCs w:val="24"/>
            <w:shd w:val="clear" w:color="auto" w:fill="FFFFFF"/>
          </w:rPr>
          <w:br/>
          <w:delText xml:space="preserve"> </w:delText>
        </w:r>
        <w:r w:rsidRPr="00FB21E6" w:rsidDel="00FB21E6">
          <w:rPr>
            <w:rFonts w:ascii="Arial" w:eastAsia="Times New Roman" w:hAnsi="Arial" w:cs="Arial"/>
            <w:i/>
            <w:iCs/>
            <w:sz w:val="24"/>
            <w:szCs w:val="24"/>
            <w:shd w:val="clear" w:color="auto" w:fill="FFFFFF"/>
          </w:rPr>
          <w:delText>- The authors do not explain very well, what a mutation in a gene means</w:delText>
        </w:r>
        <w:r w:rsidRPr="00FB21E6" w:rsidDel="00FB21E6">
          <w:rPr>
            <w:rFonts w:ascii="Arial" w:eastAsia="Times New Roman" w:hAnsi="Arial" w:cs="Arial"/>
            <w:i/>
            <w:iCs/>
            <w:sz w:val="24"/>
            <w:szCs w:val="24"/>
          </w:rPr>
          <w:br/>
        </w:r>
        <w:r w:rsidRPr="00FB21E6" w:rsidDel="00FB21E6">
          <w:rPr>
            <w:rFonts w:ascii="Arial" w:eastAsia="Times New Roman" w:hAnsi="Arial" w:cs="Arial"/>
            <w:i/>
            <w:iCs/>
            <w:sz w:val="24"/>
            <w:szCs w:val="24"/>
            <w:shd w:val="clear" w:color="auto" w:fill="FFFFFF"/>
          </w:rPr>
          <w:delText>in their case. Does that include non-coding mutations</w:delText>
        </w:r>
        <w:r w:rsidRPr="00FB21E6" w:rsidDel="00FB21E6">
          <w:rPr>
            <w:rFonts w:ascii="Arial" w:eastAsia="Times New Roman" w:hAnsi="Arial" w:cs="Arial"/>
            <w:sz w:val="24"/>
            <w:szCs w:val="24"/>
            <w:shd w:val="clear" w:color="auto" w:fill="FFFFFF"/>
          </w:rPr>
          <w:delText>? Addressed above</w:delText>
        </w:r>
        <w:r w:rsidRPr="00A201F3" w:rsidDel="00FB21E6">
          <w:rPr>
            <w:rFonts w:ascii="Arial" w:eastAsia="Times New Roman" w:hAnsi="Arial" w:cs="Arial"/>
            <w:sz w:val="24"/>
            <w:szCs w:val="24"/>
            <w:shd w:val="clear" w:color="auto" w:fill="FFFFFF"/>
          </w:rPr>
          <w:delText xml:space="preserve"> </w:delText>
        </w:r>
      </w:del>
    </w:p>
    <w:p w:rsidR="00A201F3" w:rsidRDefault="00A201F3" w:rsidP="00A201F3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</w:rPr>
      </w:pPr>
    </w:p>
    <w:p w:rsidR="00D065BC" w:rsidRDefault="00A201F3" w:rsidP="00A201F3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  <w:highlight w:val="yellow"/>
          <w:shd w:val="clear" w:color="auto" w:fill="FFFFFF"/>
        </w:rPr>
      </w:pPr>
      <w:r w:rsidRPr="00330CFC">
        <w:rPr>
          <w:rFonts w:ascii="Arial" w:eastAsia="Times New Roman" w:hAnsi="Arial" w:cs="Arial"/>
          <w:i/>
          <w:iCs/>
          <w:sz w:val="24"/>
          <w:szCs w:val="24"/>
          <w:highlight w:val="yellow"/>
          <w:shd w:val="clear" w:color="auto" w:fill="FFFFFF"/>
        </w:rPr>
        <w:t>Why were the top 10% of the of ranked gene lists retained? Why not 5</w:t>
      </w:r>
      <w:proofErr w:type="gramStart"/>
      <w:r w:rsidRPr="00330CFC">
        <w:rPr>
          <w:rFonts w:ascii="Arial" w:eastAsia="Times New Roman" w:hAnsi="Arial" w:cs="Arial"/>
          <w:i/>
          <w:iCs/>
          <w:sz w:val="24"/>
          <w:szCs w:val="24"/>
          <w:highlight w:val="yellow"/>
          <w:shd w:val="clear" w:color="auto" w:fill="FFFFFF"/>
        </w:rPr>
        <w:t>% ?</w:t>
      </w:r>
      <w:proofErr w:type="gramEnd"/>
      <w:r w:rsidRPr="00330CFC">
        <w:rPr>
          <w:rFonts w:ascii="Arial" w:eastAsia="Times New Roman" w:hAnsi="Arial" w:cs="Arial"/>
          <w:i/>
          <w:iCs/>
          <w:sz w:val="24"/>
          <w:szCs w:val="24"/>
          <w:highlight w:val="yellow"/>
        </w:rPr>
        <w:br/>
      </w:r>
      <w:proofErr w:type="gramStart"/>
      <w:r w:rsidRPr="00330CFC">
        <w:rPr>
          <w:rFonts w:ascii="Arial" w:eastAsia="Times New Roman" w:hAnsi="Arial" w:cs="Arial"/>
          <w:i/>
          <w:iCs/>
          <w:sz w:val="24"/>
          <w:szCs w:val="24"/>
          <w:highlight w:val="yellow"/>
          <w:shd w:val="clear" w:color="auto" w:fill="FFFFFF"/>
        </w:rPr>
        <w:t>Or 15%?</w:t>
      </w:r>
      <w:proofErr w:type="gramEnd"/>
      <w:r w:rsidRPr="00330CFC">
        <w:rPr>
          <w:rFonts w:ascii="Arial" w:eastAsia="Times New Roman" w:hAnsi="Arial" w:cs="Arial"/>
          <w:i/>
          <w:iCs/>
          <w:sz w:val="24"/>
          <w:szCs w:val="24"/>
          <w:highlight w:val="yellow"/>
          <w:shd w:val="clear" w:color="auto" w:fill="FFFFFF"/>
        </w:rPr>
        <w:t xml:space="preserve"> Are the results not significant anymore if </w:t>
      </w:r>
      <w:proofErr w:type="gramStart"/>
      <w:r w:rsidRPr="00330CFC">
        <w:rPr>
          <w:rFonts w:ascii="Arial" w:eastAsia="Times New Roman" w:hAnsi="Arial" w:cs="Arial"/>
          <w:i/>
          <w:iCs/>
          <w:sz w:val="24"/>
          <w:szCs w:val="24"/>
          <w:highlight w:val="yellow"/>
          <w:shd w:val="clear" w:color="auto" w:fill="FFFFFF"/>
        </w:rPr>
        <w:t>this values</w:t>
      </w:r>
      <w:proofErr w:type="gramEnd"/>
      <w:r w:rsidRPr="00330CFC">
        <w:rPr>
          <w:rFonts w:ascii="Arial" w:eastAsia="Times New Roman" w:hAnsi="Arial" w:cs="Arial"/>
          <w:i/>
          <w:iCs/>
          <w:sz w:val="24"/>
          <w:szCs w:val="24"/>
          <w:highlight w:val="yellow"/>
          <w:shd w:val="clear" w:color="auto" w:fill="FFFFFF"/>
        </w:rPr>
        <w:t xml:space="preserve"> is varied?</w:t>
      </w:r>
    </w:p>
    <w:p w:rsidR="00FB21E6" w:rsidRDefault="00FB21E6" w:rsidP="00FB21E6">
      <w:pPr>
        <w:bidi w:val="0"/>
        <w:spacing w:after="0" w:line="240" w:lineRule="auto"/>
        <w:rPr>
          <w:ins w:id="38" w:author="Eyal" w:date="2015-10-01T22:08:00Z"/>
          <w:rFonts w:ascii="Arial" w:eastAsia="Times New Roman" w:hAnsi="Arial" w:cs="Arial"/>
          <w:sz w:val="24"/>
          <w:szCs w:val="24"/>
          <w:highlight w:val="yellow"/>
          <w:shd w:val="clear" w:color="auto" w:fill="FFFFFF"/>
        </w:rPr>
      </w:pPr>
      <w:ins w:id="39" w:author="Eyal" w:date="2015-10-01T22:08:00Z">
        <w:r>
          <w:rPr>
            <w:rFonts w:ascii="Arial" w:eastAsia="Times New Roman" w:hAnsi="Arial" w:cs="Arial"/>
            <w:sz w:val="24"/>
            <w:szCs w:val="24"/>
            <w:highlight w:val="yellow"/>
            <w:shd w:val="clear" w:color="auto" w:fill="FFFFFF"/>
          </w:rPr>
          <w:t>The results remain significant under varying top percentages:</w:t>
        </w:r>
      </w:ins>
    </w:p>
    <w:p w:rsidR="00FB21E6" w:rsidRPr="00D065BC" w:rsidRDefault="00FB21E6" w:rsidP="00FB21E6">
      <w:pPr>
        <w:bidi w:val="0"/>
        <w:spacing w:after="0" w:line="240" w:lineRule="auto"/>
        <w:rPr>
          <w:ins w:id="40" w:author="Eyal" w:date="2015-10-01T22:08:00Z"/>
          <w:rFonts w:ascii="Arial" w:eastAsia="Times New Roman" w:hAnsi="Arial" w:cs="Arial"/>
          <w:sz w:val="24"/>
          <w:szCs w:val="24"/>
          <w:shd w:val="clear" w:color="auto" w:fill="FFFFFF"/>
        </w:rPr>
      </w:pPr>
      <w:ins w:id="41" w:author="Eyal" w:date="2015-10-01T22:08:00Z">
        <w:r>
          <w:rPr>
            <w:rFonts w:ascii="Arial" w:eastAsia="Times New Roman" w:hAnsi="Arial" w:cs="Arial"/>
            <w:sz w:val="24"/>
            <w:szCs w:val="24"/>
            <w:highlight w:val="yellow"/>
            <w:shd w:val="clear" w:color="auto" w:fill="FFFFFF"/>
          </w:rPr>
          <w:t xml:space="preserve">%5: </w:t>
        </w:r>
        <w:proofErr w:type="spellStart"/>
        <w:r>
          <w:rPr>
            <w:rFonts w:ascii="Arial" w:eastAsia="Times New Roman" w:hAnsi="Arial" w:cs="Arial"/>
            <w:sz w:val="24"/>
            <w:szCs w:val="24"/>
            <w:highlight w:val="yellow"/>
            <w:shd w:val="clear" w:color="auto" w:fill="FFFFFF"/>
          </w:rPr>
          <w:t>DrugBank</w:t>
        </w:r>
        <w:proofErr w:type="spellEnd"/>
        <w:r>
          <w:rPr>
            <w:rFonts w:ascii="Arial" w:eastAsia="Times New Roman" w:hAnsi="Arial" w:cs="Arial"/>
            <w:sz w:val="24"/>
            <w:szCs w:val="24"/>
            <w:highlight w:val="yellow"/>
            <w:shd w:val="clear" w:color="auto" w:fill="FFFFFF"/>
          </w:rPr>
          <w:t xml:space="preserve"> –</w:t>
        </w:r>
        <m:oMath>
          <m:r>
            <w:rPr>
              <w:rFonts w:ascii="Cambria Math" w:eastAsia="Times New Roman" w:hAnsi="Cambria Math" w:cs="Arial"/>
              <w:sz w:val="24"/>
              <w:szCs w:val="24"/>
              <w:highlight w:val="yellow"/>
              <w:shd w:val="clear" w:color="auto" w:fill="FFFFFF"/>
            </w:rPr>
            <m:t xml:space="preserve"> p=0.004</m:t>
          </m:r>
        </m:oMath>
        <w:r>
          <w:rPr>
            <w:rFonts w:ascii="Arial" w:eastAsia="Times New Roman" w:hAnsi="Arial" w:cs="Arial"/>
            <w:sz w:val="24"/>
            <w:szCs w:val="24"/>
            <w:highlight w:val="yellow"/>
            <w:shd w:val="clear" w:color="auto" w:fill="FFFFFF"/>
          </w:rPr>
          <w:t xml:space="preserve">, COSMIC – </w:t>
        </w:r>
        <m:oMath>
          <m:r>
            <w:rPr>
              <w:rFonts w:ascii="Cambria Math" w:eastAsia="Times New Roman" w:hAnsi="Cambria Math" w:cs="Arial"/>
              <w:sz w:val="24"/>
              <w:szCs w:val="24"/>
              <w:highlight w:val="yellow"/>
              <w:shd w:val="clear" w:color="auto" w:fill="FFFFFF"/>
            </w:rPr>
            <m:t>p&lt;</m:t>
          </m:r>
          <m:sSup>
            <m:sSup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highlight w:val="yellow"/>
                  <w:shd w:val="clear" w:color="auto" w:fill="FFFFFF"/>
                </w:rPr>
                <m:t>10</m:t>
              </m: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highlight w:val="yellow"/>
                  <w:shd w:val="clear" w:color="auto" w:fill="FFFFFF"/>
                </w:rPr>
                <m:t>-9</m:t>
              </m:r>
            </m:sup>
          </m:sSup>
        </m:oMath>
      </w:ins>
    </w:p>
    <w:p w:rsidR="00FB21E6" w:rsidRDefault="00FB21E6" w:rsidP="00FB21E6">
      <w:pPr>
        <w:bidi w:val="0"/>
        <w:spacing w:after="0" w:line="240" w:lineRule="auto"/>
        <w:rPr>
          <w:ins w:id="42" w:author="Eyal" w:date="2015-10-01T22:08:00Z"/>
          <w:rFonts w:ascii="Arial" w:eastAsia="Times New Roman" w:hAnsi="Arial" w:cs="Arial"/>
          <w:sz w:val="24"/>
          <w:szCs w:val="24"/>
          <w:highlight w:val="yellow"/>
          <w:shd w:val="clear" w:color="auto" w:fill="FFFFFF"/>
        </w:rPr>
      </w:pPr>
      <w:ins w:id="43" w:author="Eyal" w:date="2015-10-01T22:08:00Z">
        <w:r>
          <w:rPr>
            <w:rFonts w:ascii="Arial" w:eastAsia="Times New Roman" w:hAnsi="Arial" w:cs="Arial"/>
            <w:sz w:val="24"/>
            <w:szCs w:val="24"/>
            <w:highlight w:val="yellow"/>
            <w:shd w:val="clear" w:color="auto" w:fill="FFFFFF"/>
          </w:rPr>
          <w:t>%15:</w:t>
        </w:r>
        <w:r w:rsidRPr="00330CFC">
          <w:rPr>
            <w:rFonts w:ascii="Arial" w:eastAsia="Times New Roman" w:hAnsi="Arial" w:cs="Arial"/>
            <w:sz w:val="24"/>
            <w:szCs w:val="24"/>
            <w:highlight w:val="yellow"/>
            <w:shd w:val="clear" w:color="auto" w:fill="FFFFFF"/>
          </w:rPr>
          <w:t xml:space="preserve"> </w:t>
        </w:r>
        <w:proofErr w:type="spellStart"/>
        <w:r>
          <w:rPr>
            <w:rFonts w:ascii="Arial" w:eastAsia="Times New Roman" w:hAnsi="Arial" w:cs="Arial"/>
            <w:sz w:val="24"/>
            <w:szCs w:val="24"/>
            <w:highlight w:val="yellow"/>
            <w:shd w:val="clear" w:color="auto" w:fill="FFFFFF"/>
          </w:rPr>
          <w:t>DrugBank</w:t>
        </w:r>
        <w:proofErr w:type="spellEnd"/>
        <w:r>
          <w:rPr>
            <w:rFonts w:ascii="Arial" w:eastAsia="Times New Roman" w:hAnsi="Arial" w:cs="Arial"/>
            <w:sz w:val="24"/>
            <w:szCs w:val="24"/>
            <w:highlight w:val="yellow"/>
            <w:shd w:val="clear" w:color="auto" w:fill="FFFFFF"/>
          </w:rPr>
          <w:t xml:space="preserve"> –</w:t>
        </w:r>
        <m:oMath>
          <m:r>
            <w:rPr>
              <w:rFonts w:ascii="Cambria Math" w:eastAsia="Times New Roman" w:hAnsi="Cambria Math" w:cs="Arial"/>
              <w:sz w:val="24"/>
              <w:szCs w:val="24"/>
              <w:highlight w:val="yellow"/>
              <w:shd w:val="clear" w:color="auto" w:fill="FFFFFF"/>
            </w:rPr>
            <m:t xml:space="preserve"> p&lt;</m:t>
          </m:r>
          <m:sSup>
            <m:sSup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highlight w:val="yellow"/>
                  <w:shd w:val="clear" w:color="auto" w:fill="FFFFFF"/>
                </w:rPr>
                <m:t>10</m:t>
              </m: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highlight w:val="yellow"/>
                  <w:shd w:val="clear" w:color="auto" w:fill="FFFFFF"/>
                </w:rPr>
              </m:ctrlP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highlight w:val="yellow"/>
                  <w:shd w:val="clear" w:color="auto" w:fill="FFFFFF"/>
                </w:rPr>
                <m:t>-8</m:t>
              </m:r>
            </m:sup>
          </m:sSup>
        </m:oMath>
        <w:r>
          <w:rPr>
            <w:rFonts w:ascii="Arial" w:eastAsia="Times New Roman" w:hAnsi="Arial" w:cs="Arial"/>
            <w:sz w:val="24"/>
            <w:szCs w:val="24"/>
            <w:highlight w:val="yellow"/>
            <w:shd w:val="clear" w:color="auto" w:fill="FFFFFF"/>
          </w:rPr>
          <w:t xml:space="preserve">, COSMIC - </w:t>
        </w:r>
        <m:oMath>
          <m:r>
            <w:rPr>
              <w:rFonts w:ascii="Cambria Math" w:eastAsia="Times New Roman" w:hAnsi="Cambria Math" w:cs="Arial"/>
              <w:sz w:val="24"/>
              <w:szCs w:val="24"/>
              <w:highlight w:val="yellow"/>
              <w:shd w:val="clear" w:color="auto" w:fill="FFFFFF"/>
            </w:rPr>
            <m:t>p&lt;</m:t>
          </m:r>
          <m:sSup>
            <m:sSupP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highlight w:val="yellow"/>
                  <w:shd w:val="clear" w:color="auto" w:fill="FFFFFF"/>
                </w:rPr>
                <m:t>10</m:t>
              </m:r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  <w:highlight w:val="yellow"/>
                  <w:shd w:val="clear" w:color="auto" w:fill="FFFFFF"/>
                </w:rPr>
              </m:ctrlPr>
            </m:e>
            <m:sup>
              <m:r>
                <w:rPr>
                  <w:rFonts w:ascii="Cambria Math" w:eastAsia="Times New Roman" w:hAnsi="Cambria Math" w:cs="Arial"/>
                  <w:sz w:val="24"/>
                  <w:szCs w:val="24"/>
                  <w:highlight w:val="yellow"/>
                  <w:shd w:val="clear" w:color="auto" w:fill="FFFFFF"/>
                </w:rPr>
                <m:t>-9</m:t>
              </m:r>
            </m:sup>
          </m:sSup>
        </m:oMath>
      </w:ins>
    </w:p>
    <w:p w:rsidR="00FB21E6" w:rsidRDefault="00FB21E6" w:rsidP="00FB21E6">
      <w:pPr>
        <w:bidi w:val="0"/>
        <w:spacing w:after="0" w:line="240" w:lineRule="auto"/>
        <w:rPr>
          <w:ins w:id="44" w:author="Eyal" w:date="2015-10-01T22:08:00Z"/>
          <w:rFonts w:ascii="Arial" w:eastAsia="Times New Roman" w:hAnsi="Arial" w:cs="Arial"/>
          <w:sz w:val="24"/>
          <w:szCs w:val="24"/>
          <w:highlight w:val="yellow"/>
          <w:shd w:val="clear" w:color="auto" w:fill="FFFFFF"/>
        </w:rPr>
      </w:pPr>
      <w:ins w:id="45" w:author="Eyal" w:date="2015-10-01T22:08:00Z">
        <w:r>
          <w:rPr>
            <w:rFonts w:ascii="Arial" w:eastAsia="Times New Roman" w:hAnsi="Arial" w:cs="Arial"/>
            <w:sz w:val="24"/>
            <w:szCs w:val="24"/>
            <w:highlight w:val="yellow"/>
            <w:shd w:val="clear" w:color="auto" w:fill="FFFFFF"/>
          </w:rPr>
          <w:t>This is also exemplified visually in figure 4, where it can be seen the drug targets get more dense in the right part of the rectangle.</w:t>
        </w:r>
      </w:ins>
    </w:p>
    <w:p w:rsidR="00A201F3" w:rsidRPr="00A201F3" w:rsidRDefault="00A201F3" w:rsidP="00330CFC">
      <w:pPr>
        <w:bidi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201F3">
        <w:rPr>
          <w:rFonts w:ascii="Arial" w:eastAsia="Times New Roman" w:hAnsi="Arial" w:cs="Arial"/>
          <w:sz w:val="24"/>
          <w:szCs w:val="24"/>
        </w:rPr>
        <w:br/>
      </w:r>
    </w:p>
    <w:p w:rsidR="00B53F73" w:rsidRPr="00A201F3" w:rsidRDefault="00B53F73" w:rsidP="00A201F3">
      <w:pPr>
        <w:bidi w:val="0"/>
      </w:pPr>
    </w:p>
    <w:sectPr w:rsidR="00B53F73" w:rsidRPr="00A201F3" w:rsidSect="008B31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1F3"/>
    <w:rsid w:val="00214494"/>
    <w:rsid w:val="002572D7"/>
    <w:rsid w:val="00330CFC"/>
    <w:rsid w:val="003B7F3C"/>
    <w:rsid w:val="003F0835"/>
    <w:rsid w:val="005073ED"/>
    <w:rsid w:val="00646201"/>
    <w:rsid w:val="008B31CB"/>
    <w:rsid w:val="00924340"/>
    <w:rsid w:val="00A201F3"/>
    <w:rsid w:val="00B53F73"/>
    <w:rsid w:val="00B65AF2"/>
    <w:rsid w:val="00C80548"/>
    <w:rsid w:val="00D065BC"/>
    <w:rsid w:val="00EE3CB1"/>
    <w:rsid w:val="00FB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01F3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065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5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01F3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065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5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2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9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3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1158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ICSI</Company>
  <LinksUpToDate>false</LinksUpToDate>
  <CharactersWithSpaces>6937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Eyal</dc:creator>
  <cp:lastModifiedBy>Eyal</cp:lastModifiedBy>
  <cp:revision>3</cp:revision>
  <dcterms:created xsi:type="dcterms:W3CDTF">2015-10-01T19:01:00Z</dcterms:created>
  <dcterms:modified xsi:type="dcterms:W3CDTF">2015-10-01T19:24:00Z</dcterms:modified>
</cp:coreProperties>
</file>