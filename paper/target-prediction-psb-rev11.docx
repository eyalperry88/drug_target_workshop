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5472920"/>
        <w:docPartObj>
          <w:docPartGallery w:val="Cover Pages"/>
          <w:docPartUnique/>
        </w:docPartObj>
      </w:sdtPr>
      <w:sdtEndPr>
        <w:rPr>
          <w:rFonts w:asciiTheme="majorBidi" w:hAnsiTheme="majorBidi" w:cstheme="majorBidi"/>
          <w:b/>
          <w:sz w:val="24"/>
          <w:szCs w:val="24"/>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573D33" w:rsidRPr="00386FDF">
            <w:trPr>
              <w:trHeight w:val="1440"/>
            </w:trPr>
            <w:tc>
              <w:tcPr>
                <w:tcW w:w="1440" w:type="dxa"/>
                <w:tcBorders>
                  <w:right w:val="single" w:sz="4" w:space="0" w:color="FFFFFF" w:themeColor="background1"/>
                </w:tcBorders>
                <w:shd w:val="clear" w:color="auto" w:fill="943634" w:themeFill="accent2" w:themeFillShade="BF"/>
              </w:tcPr>
              <w:p w:rsidR="00573D33" w:rsidRPr="00386FDF" w:rsidRDefault="00573D33"/>
            </w:tc>
            <w:sdt>
              <w:sdtPr>
                <w:rPr>
                  <w:rFonts w:asciiTheme="majorHAnsi" w:eastAsiaTheme="majorEastAsia" w:hAnsiTheme="majorHAnsi" w:cstheme="majorBidi"/>
                  <w:b/>
                  <w:bCs/>
                  <w:color w:val="FFFFFF" w:themeColor="background1"/>
                  <w:sz w:val="72"/>
                  <w:szCs w:val="72"/>
                </w:rPr>
                <w:alias w:val="Year"/>
                <w:id w:val="15676118"/>
                <w:placeholder>
                  <w:docPart w:val="754F45A7D71F4EE5A8AC6AF04B7F507B"/>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573D33" w:rsidRPr="00386FDF" w:rsidRDefault="00573D33" w:rsidP="00573D33">
                    <w:pPr>
                      <w:pStyle w:val="NoSpacing"/>
                      <w:rPr>
                        <w:rFonts w:asciiTheme="majorHAnsi" w:eastAsiaTheme="majorEastAsia" w:hAnsiTheme="majorHAnsi" w:cstheme="majorBidi"/>
                        <w:b/>
                        <w:bCs/>
                        <w:color w:val="FFFFFF" w:themeColor="background1"/>
                        <w:sz w:val="72"/>
                        <w:szCs w:val="72"/>
                      </w:rPr>
                    </w:pPr>
                    <w:r w:rsidRPr="00386FDF">
                      <w:rPr>
                        <w:rFonts w:asciiTheme="majorHAnsi" w:eastAsiaTheme="majorEastAsia" w:hAnsiTheme="majorHAnsi" w:cstheme="majorBidi"/>
                        <w:b/>
                        <w:bCs/>
                        <w:color w:val="FFFFFF" w:themeColor="background1"/>
                        <w:sz w:val="72"/>
                        <w:szCs w:val="72"/>
                      </w:rPr>
                      <w:t>2015</w:t>
                    </w:r>
                  </w:p>
                </w:tc>
              </w:sdtContent>
            </w:sdt>
          </w:tr>
          <w:tr w:rsidR="00573D33" w:rsidRPr="00386FDF">
            <w:trPr>
              <w:trHeight w:val="2880"/>
            </w:trPr>
            <w:tc>
              <w:tcPr>
                <w:tcW w:w="1440" w:type="dxa"/>
                <w:tcBorders>
                  <w:right w:val="single" w:sz="4" w:space="0" w:color="000000" w:themeColor="text1"/>
                </w:tcBorders>
              </w:tcPr>
              <w:p w:rsidR="00573D33" w:rsidRPr="00386FDF" w:rsidRDefault="00573D33"/>
            </w:tc>
            <w:tc>
              <w:tcPr>
                <w:tcW w:w="2520" w:type="dxa"/>
                <w:tcBorders>
                  <w:left w:val="single" w:sz="4" w:space="0" w:color="000000" w:themeColor="text1"/>
                </w:tcBorders>
                <w:vAlign w:val="center"/>
              </w:tcPr>
              <w:sdt>
                <w:sdtPr>
                  <w:rPr>
                    <w:color w:val="76923C" w:themeColor="accent3" w:themeShade="BF"/>
                  </w:rPr>
                  <w:alias w:val="Company"/>
                  <w:id w:val="15676123"/>
                  <w:dataBinding w:prefixMappings="xmlns:ns0='http://schemas.openxmlformats.org/officeDocument/2006/extended-properties'" w:xpath="/ns0:Properties[1]/ns0:Company[1]" w:storeItemID="{6668398D-A668-4E3E-A5EB-62B293D839F1}"/>
                  <w:text/>
                </w:sdtPr>
                <w:sdtEndPr/>
                <w:sdtContent>
                  <w:p w:rsidR="00573D33" w:rsidRPr="00386FDF" w:rsidRDefault="00121736" w:rsidP="00121736">
                    <w:pPr>
                      <w:pStyle w:val="NoSpacing"/>
                      <w:rPr>
                        <w:color w:val="76923C" w:themeColor="accent3" w:themeShade="BF"/>
                      </w:rPr>
                    </w:pPr>
                    <w:r w:rsidRPr="00386FDF">
                      <w:rPr>
                        <w:color w:val="76923C" w:themeColor="accent3" w:themeShade="BF"/>
                        <w:lang w:bidi="he-IL"/>
                      </w:rPr>
                      <w:t>Tel Aviv University</w:t>
                    </w:r>
                  </w:p>
                </w:sdtContent>
              </w:sdt>
              <w:p w:rsidR="00573D33" w:rsidRPr="00386FDF" w:rsidRDefault="00573D33">
                <w:pPr>
                  <w:pStyle w:val="NoSpacing"/>
                  <w:rPr>
                    <w:color w:val="76923C" w:themeColor="accent3" w:themeShade="BF"/>
                  </w:rPr>
                </w:pPr>
              </w:p>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p w:rsidR="00573D33" w:rsidRPr="00386FDF" w:rsidRDefault="005637D3">
                    <w:pPr>
                      <w:pStyle w:val="NoSpacing"/>
                      <w:rPr>
                        <w:color w:val="76923C" w:themeColor="accent3" w:themeShade="BF"/>
                      </w:rPr>
                    </w:pPr>
                    <w:r w:rsidRPr="00386FDF">
                      <w:rPr>
                        <w:rFonts w:hint="cs"/>
                        <w:color w:val="76923C" w:themeColor="accent3" w:themeShade="BF"/>
                        <w:lang w:bidi="he-IL"/>
                      </w:rPr>
                      <w:t>SHNAPS and PERRY</w:t>
                    </w:r>
                  </w:p>
                </w:sdtContent>
              </w:sdt>
              <w:p w:rsidR="00573D33" w:rsidRPr="00386FDF" w:rsidRDefault="00573D33">
                <w:pPr>
                  <w:pStyle w:val="NoSpacing"/>
                  <w:rPr>
                    <w:color w:val="76923C" w:themeColor="accent3" w:themeShade="BF"/>
                  </w:rPr>
                </w:pPr>
              </w:p>
            </w:tc>
          </w:tr>
        </w:tbl>
        <w:p w:rsidR="00121736" w:rsidRPr="00386FDF" w:rsidRDefault="00121736" w:rsidP="00121736">
          <w:pPr>
            <w:jc w:val="both"/>
            <w:rPr>
              <w:rFonts w:asciiTheme="majorBidi" w:hAnsiTheme="majorBidi" w:cstheme="majorBidi"/>
              <w:sz w:val="24"/>
              <w:szCs w:val="24"/>
            </w:rPr>
          </w:pPr>
          <w:r w:rsidRPr="00386FDF">
            <w:tab/>
          </w:r>
          <w:r w:rsidRPr="00386FDF">
            <w:rPr>
              <w:rFonts w:asciiTheme="majorBidi" w:hAnsiTheme="majorBidi" w:cstheme="majorBidi"/>
              <w:sz w:val="24"/>
              <w:szCs w:val="24"/>
            </w:rPr>
            <w:tab/>
          </w:r>
          <w:r w:rsidRPr="00386FDF">
            <w:rPr>
              <w:rFonts w:asciiTheme="majorBidi" w:hAnsiTheme="majorBidi" w:cstheme="majorBidi"/>
              <w:sz w:val="24"/>
              <w:szCs w:val="24"/>
            </w:rPr>
            <w:tab/>
          </w:r>
          <w:r w:rsidRPr="00386FDF">
            <w:rPr>
              <w:rFonts w:asciiTheme="majorBidi" w:hAnsiTheme="majorBidi" w:cstheme="majorBidi"/>
              <w:sz w:val="24"/>
              <w:szCs w:val="24"/>
            </w:rPr>
            <w:tab/>
          </w:r>
          <w:r w:rsidRPr="00386FDF">
            <w:rPr>
              <w:rFonts w:asciiTheme="majorBidi" w:hAnsiTheme="majorBidi" w:cstheme="majorBidi"/>
              <w:sz w:val="24"/>
              <w:szCs w:val="24"/>
            </w:rPr>
            <w:tab/>
          </w:r>
          <w:r w:rsidRPr="00386FDF">
            <w:rPr>
              <w:rFonts w:asciiTheme="majorBidi" w:hAnsiTheme="majorBidi" w:cstheme="majorBidi"/>
              <w:sz w:val="24"/>
              <w:szCs w:val="24"/>
            </w:rPr>
            <w:tab/>
          </w:r>
          <w:r w:rsidRPr="00386FDF">
            <w:rPr>
              <w:rFonts w:asciiTheme="majorBidi" w:hAnsiTheme="majorBidi" w:cstheme="majorBidi"/>
              <w:sz w:val="24"/>
              <w:szCs w:val="24"/>
            </w:rPr>
            <w:tab/>
          </w:r>
        </w:p>
        <w:p w:rsidR="00121736" w:rsidRPr="00386FDF" w:rsidRDefault="00121736" w:rsidP="003176D7">
          <w:pPr>
            <w:jc w:val="right"/>
            <w:rPr>
              <w:rFonts w:asciiTheme="majorBidi" w:hAnsiTheme="majorBidi" w:cstheme="majorBidi"/>
              <w:sz w:val="24"/>
              <w:szCs w:val="24"/>
            </w:rPr>
          </w:pPr>
          <w:r w:rsidRPr="00386FDF">
            <w:rPr>
              <w:rFonts w:asciiTheme="majorBidi" w:hAnsiTheme="majorBidi" w:cstheme="majorBidi"/>
              <w:sz w:val="24"/>
              <w:szCs w:val="24"/>
            </w:rPr>
            <w:t xml:space="preserve">                                                                                                              July 27</w:t>
          </w:r>
          <w:r w:rsidRPr="00386FDF">
            <w:rPr>
              <w:rFonts w:asciiTheme="majorBidi" w:hAnsiTheme="majorBidi" w:cstheme="majorBidi"/>
              <w:sz w:val="24"/>
              <w:szCs w:val="24"/>
              <w:vertAlign w:val="superscript"/>
            </w:rPr>
            <w:t>th</w:t>
          </w:r>
          <w:r w:rsidRPr="00386FDF">
            <w:rPr>
              <w:rFonts w:asciiTheme="majorBidi" w:hAnsiTheme="majorBidi" w:cstheme="majorBidi"/>
              <w:sz w:val="24"/>
              <w:szCs w:val="24"/>
            </w:rPr>
            <w:t>, 2015</w:t>
          </w:r>
        </w:p>
        <w:p w:rsidR="00121736" w:rsidRPr="00386FDF" w:rsidRDefault="00121736" w:rsidP="00121736">
          <w:pPr>
            <w:rPr>
              <w:rFonts w:asciiTheme="majorBidi" w:hAnsiTheme="majorBidi" w:cstheme="majorBidi"/>
              <w:sz w:val="24"/>
              <w:szCs w:val="24"/>
            </w:rPr>
          </w:pPr>
          <w:r w:rsidRPr="00386FDF">
            <w:rPr>
              <w:rFonts w:asciiTheme="majorBidi" w:hAnsiTheme="majorBidi" w:cstheme="majorBidi"/>
              <w:sz w:val="24"/>
              <w:szCs w:val="24"/>
            </w:rPr>
            <w:t xml:space="preserve">                </w:t>
          </w:r>
        </w:p>
        <w:p w:rsidR="003176D7" w:rsidRDefault="003176D7" w:rsidP="00121736">
          <w:pPr>
            <w:rPr>
              <w:rFonts w:asciiTheme="majorBidi" w:hAnsiTheme="majorBidi" w:cstheme="majorBidi"/>
              <w:sz w:val="24"/>
              <w:szCs w:val="24"/>
            </w:rPr>
          </w:pPr>
        </w:p>
        <w:p w:rsidR="003176D7" w:rsidRDefault="003176D7" w:rsidP="00121736">
          <w:pPr>
            <w:rPr>
              <w:rFonts w:asciiTheme="majorBidi" w:hAnsiTheme="majorBidi" w:cstheme="majorBidi"/>
              <w:sz w:val="24"/>
              <w:szCs w:val="24"/>
            </w:rPr>
          </w:pPr>
        </w:p>
        <w:p w:rsidR="003176D7" w:rsidRDefault="003176D7" w:rsidP="00121736">
          <w:pPr>
            <w:rPr>
              <w:rFonts w:asciiTheme="majorBidi" w:hAnsiTheme="majorBidi" w:cstheme="majorBidi"/>
              <w:sz w:val="24"/>
              <w:szCs w:val="24"/>
            </w:rPr>
          </w:pPr>
        </w:p>
        <w:p w:rsidR="003176D7" w:rsidRDefault="003176D7" w:rsidP="00121736">
          <w:pPr>
            <w:rPr>
              <w:rFonts w:asciiTheme="majorBidi" w:hAnsiTheme="majorBidi" w:cstheme="majorBidi"/>
              <w:sz w:val="24"/>
              <w:szCs w:val="24"/>
            </w:rPr>
          </w:pPr>
        </w:p>
        <w:p w:rsidR="00121736" w:rsidRPr="00386FDF" w:rsidRDefault="00121736" w:rsidP="00121736">
          <w:pPr>
            <w:rPr>
              <w:rFonts w:asciiTheme="majorBidi" w:hAnsiTheme="majorBidi" w:cstheme="majorBidi"/>
              <w:sz w:val="24"/>
              <w:szCs w:val="24"/>
            </w:rPr>
          </w:pPr>
          <w:r w:rsidRPr="00386FDF">
            <w:rPr>
              <w:rFonts w:asciiTheme="majorBidi" w:hAnsiTheme="majorBidi" w:cstheme="majorBidi"/>
              <w:sz w:val="24"/>
              <w:szCs w:val="24"/>
            </w:rPr>
            <w:t>Dear PSB Editor,</w:t>
          </w:r>
        </w:p>
        <w:p w:rsidR="00121736" w:rsidRPr="00386FDF" w:rsidRDefault="00121736" w:rsidP="00121736">
          <w:pPr>
            <w:rPr>
              <w:rFonts w:asciiTheme="majorBidi" w:hAnsiTheme="majorBidi" w:cstheme="majorBidi"/>
              <w:sz w:val="24"/>
              <w:szCs w:val="24"/>
            </w:rPr>
          </w:pPr>
        </w:p>
        <w:p w:rsidR="00121736" w:rsidRPr="00386FDF" w:rsidRDefault="00121736" w:rsidP="00121736">
          <w:pPr>
            <w:ind w:left="720"/>
            <w:rPr>
              <w:rFonts w:asciiTheme="majorBidi" w:hAnsiTheme="majorBidi" w:cstheme="majorBidi"/>
              <w:noProof/>
              <w:sz w:val="24"/>
              <w:szCs w:val="24"/>
            </w:rPr>
          </w:pPr>
          <w:r w:rsidRPr="00386FDF">
            <w:rPr>
              <w:rFonts w:asciiTheme="majorBidi" w:hAnsiTheme="majorBidi" w:cstheme="majorBidi"/>
              <w:sz w:val="24"/>
              <w:szCs w:val="24"/>
              <w:lang w:eastAsia="he-IL"/>
            </w:rPr>
            <w:t xml:space="preserve">Please find enclosed our manuscript entitled </w:t>
          </w:r>
          <w:r w:rsidRPr="00386FDF">
            <w:rPr>
              <w:rFonts w:asciiTheme="majorBidi" w:hAnsiTheme="majorBidi" w:cstheme="majorBidi"/>
              <w:b/>
              <w:bCs/>
              <w:sz w:val="24"/>
              <w:szCs w:val="24"/>
              <w:lang w:eastAsia="he-IL"/>
            </w:rPr>
            <w:t>'INFERENCE OF PERSONALIZED DRUG TARGETS VIA NETWORK PROPAGATION'</w:t>
          </w:r>
          <w:r w:rsidRPr="00386FDF">
            <w:rPr>
              <w:rFonts w:asciiTheme="majorBidi" w:hAnsiTheme="majorBidi" w:cstheme="majorBidi"/>
              <w:sz w:val="24"/>
              <w:szCs w:val="24"/>
              <w:lang w:eastAsia="he-IL"/>
            </w:rPr>
            <w:t xml:space="preserve"> by Shnaps and Perry et al., submitted for publication in the session of  'Innovative Approaches to Combining Genotype, Phenotype, Epigenetic, and Exposure Data for Precision Diagnostics'</w:t>
          </w:r>
          <w:r w:rsidRPr="00386FDF">
            <w:rPr>
              <w:rFonts w:asciiTheme="majorBidi" w:hAnsiTheme="majorBidi" w:cstheme="majorBidi"/>
              <w:sz w:val="24"/>
              <w:szCs w:val="24"/>
            </w:rPr>
            <w:t>.</w:t>
          </w:r>
          <w:r w:rsidRPr="00386FDF">
            <w:rPr>
              <w:rFonts w:asciiTheme="majorBidi" w:hAnsiTheme="majorBidi" w:cstheme="majorBidi"/>
              <w:b/>
              <w:bCs/>
              <w:i/>
              <w:iCs/>
              <w:noProof/>
              <w:sz w:val="24"/>
              <w:szCs w:val="24"/>
            </w:rPr>
            <w:t xml:space="preserve"> </w:t>
          </w:r>
        </w:p>
        <w:p w:rsidR="00121736" w:rsidRPr="00386FDF" w:rsidRDefault="00121736" w:rsidP="00121736">
          <w:pPr>
            <w:ind w:left="720"/>
            <w:rPr>
              <w:rFonts w:asciiTheme="majorBidi" w:hAnsiTheme="majorBidi" w:cstheme="majorBidi"/>
              <w:noProof/>
              <w:sz w:val="24"/>
              <w:szCs w:val="24"/>
            </w:rPr>
          </w:pPr>
          <w:r w:rsidRPr="00386FDF">
            <w:rPr>
              <w:rFonts w:asciiTheme="majorBidi" w:hAnsiTheme="majorBidi" w:cstheme="majorBidi"/>
              <w:noProof/>
              <w:sz w:val="24"/>
              <w:szCs w:val="24"/>
            </w:rPr>
            <w:t>The submitted paper contains original, unpublished results, and is not currently under consideration elsewhere. All co-authors concur with the contents of the paper.</w:t>
          </w:r>
        </w:p>
        <w:p w:rsidR="00121736" w:rsidRPr="00386FDF" w:rsidRDefault="00121736" w:rsidP="00121736">
          <w:pPr>
            <w:rPr>
              <w:rFonts w:asciiTheme="majorBidi" w:hAnsiTheme="majorBidi" w:cstheme="majorBidi"/>
              <w:noProof/>
              <w:sz w:val="24"/>
              <w:szCs w:val="24"/>
            </w:rPr>
          </w:pPr>
        </w:p>
        <w:p w:rsidR="00B571B2" w:rsidRDefault="00B571B2" w:rsidP="00B571B2">
          <w:pPr>
            <w:spacing w:line="300" w:lineRule="exact"/>
            <w:ind w:firstLine="357"/>
            <w:jc w:val="both"/>
            <w:rPr>
              <w:rFonts w:asciiTheme="majorBidi" w:hAnsiTheme="majorBidi" w:cstheme="majorBidi"/>
              <w:sz w:val="24"/>
              <w:szCs w:val="24"/>
            </w:rPr>
          </w:pPr>
          <w:r w:rsidRPr="007A0600">
            <w:rPr>
              <w:rFonts w:asciiTheme="majorBidi" w:eastAsia="Cambria" w:hAnsiTheme="majorBidi" w:cstheme="majorBidi"/>
              <w:color w:val="auto"/>
              <w:sz w:val="24"/>
              <w:szCs w:val="24"/>
            </w:rPr>
            <w:t xml:space="preserve">We present a computational strategy to simulate drug treatment in a personalized setting. The method is based on integrating patient mutation and differential expression data with a protein-protein interaction network, and testing the impact of in-silico deletions of different proteins on the flow of information in the network. We apply our method to AML data from TCGA and validate the predicted drug targets using known targets from DrugBank and COSMIC. We </w:t>
          </w:r>
          <w:r>
            <w:rPr>
              <w:rFonts w:asciiTheme="majorBidi" w:eastAsia="Cambria" w:hAnsiTheme="majorBidi" w:cstheme="majorBidi"/>
              <w:color w:val="auto"/>
              <w:sz w:val="24"/>
              <w:szCs w:val="24"/>
            </w:rPr>
            <w:t>show the superiority of our patient-specific approach by comparing the personalized setting predictions to those of the conventional setting. Our predicted targets were highly enriched with known drug targets (</w:t>
          </w:r>
          <w:r w:rsidRPr="00386FDF">
            <w:rPr>
              <w:rFonts w:asciiTheme="majorBidi" w:hAnsiTheme="majorBidi" w:cstheme="majorBidi"/>
              <w:sz w:val="24"/>
              <w:szCs w:val="24"/>
            </w:rPr>
            <w:t>DrugBank</w:t>
          </w:r>
          <w:r>
            <w:rPr>
              <w:rFonts w:asciiTheme="majorBidi" w:hAnsiTheme="majorBidi" w:cstheme="majorBidi"/>
              <w:sz w:val="24"/>
              <w:szCs w:val="24"/>
            </w:rPr>
            <w:t xml:space="preserve"> targets</w:t>
          </w:r>
          <w:r w:rsidRPr="00386FDF">
            <w:rPr>
              <w:rFonts w:asciiTheme="majorBidi" w:hAnsiTheme="majorBidi" w:cstheme="majorBidi"/>
              <w:sz w:val="24"/>
              <w:szCs w:val="24"/>
            </w:rPr>
            <w:t xml:space="preserve">: </w:t>
          </w:r>
          <m:oMath>
            <m:r>
              <w:rPr>
                <w:rFonts w:ascii="Cambria Math" w:hAnsi="Cambria Math" w:cstheme="majorBidi"/>
                <w:sz w:val="24"/>
                <w:szCs w:val="24"/>
              </w:rPr>
              <m:t>p</m:t>
            </m:r>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Theme="majorBidi" w:hAnsiTheme="majorBidi" w:cstheme="majorBidi"/>
                    <w:sz w:val="24"/>
                    <w:szCs w:val="24"/>
                  </w:rPr>
                  <m:t>-</m:t>
                </m:r>
                <m:r>
                  <w:rPr>
                    <w:rFonts w:ascii="Cambria Math" w:hAnsiTheme="majorBidi" w:cstheme="majorBidi"/>
                    <w:sz w:val="24"/>
                    <w:szCs w:val="24"/>
                  </w:rPr>
                  <m:t>5</m:t>
                </m:r>
              </m:sup>
            </m:sSup>
          </m:oMath>
          <w:r w:rsidRPr="00386FDF">
            <w:rPr>
              <w:rFonts w:asciiTheme="majorBidi" w:hAnsiTheme="majorBidi" w:cstheme="majorBidi"/>
              <w:sz w:val="24"/>
              <w:szCs w:val="24"/>
            </w:rPr>
            <w:t>, COSMIC</w:t>
          </w:r>
          <w:r>
            <w:rPr>
              <w:rFonts w:asciiTheme="majorBidi" w:hAnsiTheme="majorBidi" w:cstheme="majorBidi"/>
              <w:sz w:val="24"/>
              <w:szCs w:val="24"/>
            </w:rPr>
            <w:t xml:space="preserve"> targets</w:t>
          </w:r>
          <w:r w:rsidRPr="00386FDF">
            <w:rPr>
              <w:rFonts w:asciiTheme="majorBidi" w:hAnsiTheme="majorBidi" w:cstheme="majorBidi"/>
              <w:sz w:val="24"/>
              <w:szCs w:val="24"/>
            </w:rPr>
            <w:t xml:space="preserve">: </w:t>
          </w:r>
          <m:oMath>
            <m:r>
              <w:rPr>
                <w:rFonts w:ascii="Cambria Math" w:hAnsi="Cambria Math" w:cstheme="majorBidi"/>
                <w:sz w:val="24"/>
                <w:szCs w:val="24"/>
              </w:rPr>
              <m:t>p</m:t>
            </m:r>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Theme="majorBidi" w:hAnsiTheme="majorBidi" w:cstheme="majorBidi"/>
                    <w:sz w:val="24"/>
                    <w:szCs w:val="24"/>
                  </w:rPr>
                  <m:t>-</m:t>
                </m:r>
                <m:r>
                  <w:rPr>
                    <w:rFonts w:ascii="Cambria Math" w:hAnsiTheme="majorBidi" w:cstheme="majorBidi"/>
                    <w:sz w:val="24"/>
                    <w:szCs w:val="24"/>
                  </w:rPr>
                  <m:t>10</m:t>
                </m:r>
              </m:sup>
            </m:sSup>
          </m:oMath>
          <w:r>
            <w:rPr>
              <w:rFonts w:asciiTheme="majorBidi" w:eastAsia="Cambria" w:hAnsiTheme="majorBidi" w:cstheme="majorBidi"/>
              <w:color w:val="auto"/>
              <w:sz w:val="24"/>
              <w:szCs w:val="24"/>
            </w:rPr>
            <w:t xml:space="preserve">). We utilized our prediction score to rank patient sensitivity to targets, reproducing </w:t>
          </w:r>
          <w:r>
            <w:rPr>
              <w:rFonts w:asciiTheme="majorBidi" w:hAnsiTheme="majorBidi" w:cstheme="majorBidi"/>
              <w:sz w:val="24"/>
              <w:szCs w:val="24"/>
            </w:rPr>
            <w:t xml:space="preserve">the findings of in-vitro experiments studying the largest sub-group of AML patients. </w:t>
          </w:r>
        </w:p>
        <w:p w:rsidR="00121736" w:rsidRPr="00386FDF" w:rsidRDefault="00121736" w:rsidP="00121736">
          <w:pPr>
            <w:rPr>
              <w:rFonts w:asciiTheme="majorBidi" w:hAnsiTheme="majorBidi" w:cstheme="majorBidi"/>
              <w:noProof/>
              <w:sz w:val="24"/>
              <w:szCs w:val="24"/>
            </w:rPr>
          </w:pPr>
        </w:p>
        <w:p w:rsidR="00121736" w:rsidRPr="00386FDF" w:rsidRDefault="00121736" w:rsidP="00121736">
          <w:pPr>
            <w:rPr>
              <w:rFonts w:asciiTheme="majorBidi" w:hAnsiTheme="majorBidi" w:cstheme="majorBidi"/>
              <w:noProof/>
              <w:sz w:val="24"/>
              <w:szCs w:val="24"/>
            </w:rPr>
          </w:pPr>
        </w:p>
        <w:p w:rsidR="00121736" w:rsidRPr="00386FDF" w:rsidRDefault="00121736" w:rsidP="00121736">
          <w:pPr>
            <w:rPr>
              <w:rFonts w:asciiTheme="majorBidi" w:hAnsiTheme="majorBidi" w:cstheme="majorBidi"/>
              <w:sz w:val="24"/>
              <w:szCs w:val="24"/>
            </w:rPr>
          </w:pPr>
          <w:r w:rsidRPr="00386FDF">
            <w:rPr>
              <w:rFonts w:asciiTheme="majorBidi" w:hAnsiTheme="majorBidi" w:cstheme="majorBidi"/>
              <w:sz w:val="24"/>
              <w:szCs w:val="24"/>
            </w:rPr>
            <w:tab/>
          </w:r>
        </w:p>
        <w:p w:rsidR="00121736" w:rsidRPr="00386FDF" w:rsidRDefault="00121736" w:rsidP="00121736">
          <w:pPr>
            <w:ind w:left="3960" w:firstLine="540"/>
            <w:jc w:val="both"/>
            <w:rPr>
              <w:rFonts w:asciiTheme="majorBidi" w:hAnsiTheme="majorBidi" w:cstheme="majorBidi"/>
              <w:sz w:val="24"/>
              <w:szCs w:val="24"/>
            </w:rPr>
          </w:pPr>
          <w:r w:rsidRPr="00386FDF">
            <w:rPr>
              <w:rFonts w:asciiTheme="majorBidi" w:hAnsiTheme="majorBidi" w:cstheme="majorBidi"/>
              <w:sz w:val="24"/>
              <w:szCs w:val="24"/>
            </w:rPr>
            <w:t>Sincerely yours,</w:t>
          </w:r>
        </w:p>
        <w:p w:rsidR="00121736" w:rsidRPr="00386FDF" w:rsidRDefault="00121736" w:rsidP="00121736">
          <w:pPr>
            <w:autoSpaceDE w:val="0"/>
            <w:autoSpaceDN w:val="0"/>
            <w:adjustRightInd w:val="0"/>
            <w:jc w:val="both"/>
            <w:rPr>
              <w:rFonts w:asciiTheme="majorBidi" w:hAnsiTheme="majorBidi" w:cstheme="majorBidi"/>
              <w:sz w:val="24"/>
              <w:szCs w:val="24"/>
            </w:rPr>
          </w:pPr>
        </w:p>
        <w:p w:rsidR="00121736" w:rsidRPr="00386FDF" w:rsidRDefault="00121736" w:rsidP="00121736">
          <w:pPr>
            <w:autoSpaceDE w:val="0"/>
            <w:autoSpaceDN w:val="0"/>
            <w:adjustRightInd w:val="0"/>
            <w:ind w:left="3780" w:firstLine="720"/>
            <w:jc w:val="both"/>
            <w:rPr>
              <w:rFonts w:asciiTheme="majorBidi" w:hAnsiTheme="majorBidi" w:cstheme="majorBidi"/>
              <w:sz w:val="24"/>
              <w:szCs w:val="24"/>
              <w:lang w:bidi="ar-SA"/>
            </w:rPr>
          </w:pPr>
          <w:r w:rsidRPr="00386FDF">
            <w:rPr>
              <w:rFonts w:asciiTheme="majorBidi" w:hAnsiTheme="majorBidi" w:cstheme="majorBidi"/>
              <w:sz w:val="24"/>
              <w:szCs w:val="24"/>
              <w:lang w:bidi="ar-SA"/>
            </w:rPr>
            <w:t>Roded Sharan, Professor</w:t>
          </w:r>
        </w:p>
        <w:p w:rsidR="00121736" w:rsidRPr="00386FDF" w:rsidRDefault="00121736" w:rsidP="00121736">
          <w:pPr>
            <w:autoSpaceDE w:val="0"/>
            <w:autoSpaceDN w:val="0"/>
            <w:adjustRightInd w:val="0"/>
            <w:ind w:left="4500" w:right="-496"/>
            <w:jc w:val="both"/>
            <w:rPr>
              <w:rFonts w:asciiTheme="majorBidi" w:hAnsiTheme="majorBidi" w:cstheme="majorBidi"/>
              <w:sz w:val="24"/>
              <w:szCs w:val="24"/>
              <w:lang w:bidi="ar-SA"/>
            </w:rPr>
          </w:pPr>
          <w:r w:rsidRPr="00386FDF">
            <w:rPr>
              <w:rFonts w:asciiTheme="majorBidi" w:hAnsiTheme="majorBidi" w:cstheme="majorBidi"/>
              <w:sz w:val="24"/>
              <w:szCs w:val="24"/>
              <w:lang w:bidi="ar-SA"/>
            </w:rPr>
            <w:t>School of Computer Science,</w:t>
          </w:r>
        </w:p>
        <w:p w:rsidR="00121736" w:rsidRPr="00386FDF" w:rsidRDefault="00121736" w:rsidP="00121736">
          <w:pPr>
            <w:autoSpaceDE w:val="0"/>
            <w:autoSpaceDN w:val="0"/>
            <w:adjustRightInd w:val="0"/>
            <w:ind w:left="4500" w:right="-496"/>
            <w:jc w:val="both"/>
            <w:rPr>
              <w:rFonts w:asciiTheme="majorBidi" w:hAnsiTheme="majorBidi" w:cstheme="majorBidi"/>
              <w:sz w:val="24"/>
              <w:szCs w:val="24"/>
              <w:lang w:val="nb-NO" w:bidi="ar-SA"/>
            </w:rPr>
          </w:pPr>
          <w:r w:rsidRPr="00386FDF">
            <w:rPr>
              <w:rFonts w:asciiTheme="majorBidi" w:hAnsiTheme="majorBidi" w:cstheme="majorBidi"/>
              <w:sz w:val="24"/>
              <w:szCs w:val="24"/>
              <w:lang w:val="nb-NO" w:bidi="ar-SA"/>
            </w:rPr>
            <w:t>Tel-Aviv University, Tel-Aviv, Israel 69978</w:t>
          </w:r>
        </w:p>
        <w:p w:rsidR="00121736" w:rsidRPr="00386FDF" w:rsidRDefault="00121736" w:rsidP="00121736">
          <w:pPr>
            <w:autoSpaceDE w:val="0"/>
            <w:autoSpaceDN w:val="0"/>
            <w:adjustRightInd w:val="0"/>
            <w:ind w:left="4500" w:right="-496"/>
            <w:jc w:val="both"/>
            <w:rPr>
              <w:rFonts w:asciiTheme="majorBidi" w:hAnsiTheme="majorBidi" w:cstheme="majorBidi"/>
              <w:sz w:val="24"/>
              <w:szCs w:val="24"/>
              <w:lang w:val="nb-NO" w:bidi="ar-SA"/>
            </w:rPr>
          </w:pPr>
          <w:r w:rsidRPr="00386FDF">
            <w:rPr>
              <w:rFonts w:asciiTheme="majorBidi" w:hAnsiTheme="majorBidi" w:cstheme="majorBidi"/>
              <w:sz w:val="24"/>
              <w:szCs w:val="24"/>
              <w:lang w:val="nb-NO" w:bidi="ar-SA"/>
            </w:rPr>
            <w:t xml:space="preserve">Email: </w:t>
          </w:r>
          <w:hyperlink r:id="rId10" w:history="1">
            <w:r w:rsidRPr="00386FDF">
              <w:rPr>
                <w:rStyle w:val="Hyperlink"/>
                <w:rFonts w:asciiTheme="majorBidi" w:hAnsiTheme="majorBidi" w:cstheme="majorBidi"/>
                <w:sz w:val="24"/>
                <w:szCs w:val="24"/>
                <w:lang w:val="nb-NO" w:bidi="ar-SA"/>
              </w:rPr>
              <w:t>roded@post.tau.ac.il</w:t>
            </w:r>
          </w:hyperlink>
        </w:p>
        <w:p w:rsidR="00121736" w:rsidRPr="00386FDF" w:rsidRDefault="00121736" w:rsidP="00121736">
          <w:pPr>
            <w:ind w:left="3780" w:firstLine="720"/>
            <w:outlineLvl w:val="2"/>
            <w:rPr>
              <w:rFonts w:asciiTheme="majorBidi" w:hAnsiTheme="majorBidi" w:cstheme="majorBidi"/>
              <w:sz w:val="24"/>
              <w:szCs w:val="24"/>
            </w:rPr>
          </w:pPr>
          <w:r w:rsidRPr="00386FDF">
            <w:rPr>
              <w:rFonts w:asciiTheme="majorBidi" w:hAnsiTheme="majorBidi" w:cstheme="majorBidi"/>
              <w:sz w:val="24"/>
              <w:szCs w:val="24"/>
            </w:rPr>
            <w:t>Phone: +972-3-640-7139</w:t>
          </w:r>
        </w:p>
        <w:p w:rsidR="00573D33" w:rsidRPr="00386FDF" w:rsidRDefault="00EC2942">
          <w:pPr>
            <w:spacing w:after="200"/>
            <w:rPr>
              <w:rFonts w:asciiTheme="majorBidi" w:hAnsiTheme="majorBidi" w:cstheme="majorBidi"/>
              <w:b/>
              <w:sz w:val="24"/>
              <w:szCs w:val="24"/>
            </w:rPr>
          </w:pPr>
        </w:p>
      </w:sdtContent>
    </w:sdt>
    <w:p w:rsidR="00CB3972" w:rsidRPr="00386FDF" w:rsidRDefault="003D5888" w:rsidP="00C836B9">
      <w:pPr>
        <w:spacing w:before="240" w:after="400"/>
        <w:jc w:val="center"/>
        <w:rPr>
          <w:rFonts w:asciiTheme="majorBidi" w:hAnsiTheme="majorBidi" w:cstheme="majorBidi"/>
        </w:rPr>
      </w:pPr>
      <w:r w:rsidRPr="00386FDF">
        <w:rPr>
          <w:rFonts w:asciiTheme="majorBidi" w:hAnsiTheme="majorBidi" w:cstheme="majorBidi"/>
          <w:b/>
          <w:sz w:val="24"/>
          <w:szCs w:val="24"/>
        </w:rPr>
        <w:t>INFERENCE OF PERSONALIZED DRUG TARGETS VIA NETWORK PROPAGATION</w:t>
      </w:r>
    </w:p>
    <w:p w:rsidR="000226FB" w:rsidRPr="00386FDF" w:rsidRDefault="000226FB" w:rsidP="000226FB">
      <w:pPr>
        <w:keepNext/>
        <w:keepLines/>
        <w:suppressAutoHyphens/>
        <w:spacing w:after="200"/>
        <w:jc w:val="center"/>
        <w:rPr>
          <w:rFonts w:asciiTheme="majorBidi" w:eastAsia="Cambria" w:hAnsiTheme="majorBidi" w:cstheme="majorBidi"/>
          <w:caps/>
          <w:color w:val="auto"/>
        </w:rPr>
      </w:pPr>
      <w:r w:rsidRPr="00386FDF">
        <w:rPr>
          <w:rFonts w:asciiTheme="majorBidi" w:eastAsia="Cambria" w:hAnsiTheme="majorBidi" w:cstheme="majorBidi"/>
          <w:caps/>
          <w:color w:val="auto"/>
        </w:rPr>
        <w:t>Ortal SHNaps</w:t>
      </w:r>
      <w:r w:rsidRPr="00386FDF">
        <w:rPr>
          <w:rFonts w:ascii="Wingdings" w:eastAsia="Cambria" w:hAnsi="Wingdings" w:cstheme="majorBidi"/>
          <w:caps/>
          <w:color w:val="auto"/>
          <w:vertAlign w:val="superscript"/>
        </w:rPr>
        <w:t></w:t>
      </w:r>
      <w:r w:rsidRPr="008A4D47">
        <w:rPr>
          <w:rStyle w:val="FootnoteReference"/>
        </w:rPr>
        <w:footnoteReference w:id="1"/>
      </w:r>
    </w:p>
    <w:p w:rsidR="000226FB" w:rsidRPr="00386FDF" w:rsidRDefault="000226FB" w:rsidP="000226FB">
      <w:pPr>
        <w:spacing w:before="60" w:after="320"/>
        <w:jc w:val="center"/>
        <w:rPr>
          <w:rFonts w:asciiTheme="majorBidi" w:eastAsia="Cambria" w:hAnsiTheme="majorBidi" w:cstheme="majorBidi"/>
          <w:i/>
          <w:color w:val="auto"/>
        </w:rPr>
      </w:pPr>
      <w:r w:rsidRPr="00386FDF">
        <w:rPr>
          <w:rFonts w:asciiTheme="majorBidi" w:eastAsia="Cambria" w:hAnsiTheme="majorBidi" w:cstheme="majorBidi"/>
          <w:i/>
          <w:color w:val="auto"/>
        </w:rPr>
        <w:t>School of Computer Science, Tel Aviv University</w:t>
      </w:r>
      <w:r w:rsidRPr="00386FDF">
        <w:rPr>
          <w:rFonts w:asciiTheme="majorBidi" w:eastAsia="Cambria" w:hAnsiTheme="majorBidi" w:cstheme="majorBidi"/>
          <w:i/>
          <w:color w:val="auto"/>
        </w:rPr>
        <w:br/>
        <w:t>Tel Aviv 69978, Israel</w:t>
      </w:r>
      <w:r w:rsidRPr="00386FDF">
        <w:rPr>
          <w:rFonts w:asciiTheme="majorBidi" w:eastAsia="Cambria" w:hAnsiTheme="majorBidi" w:cstheme="majorBidi"/>
          <w:i/>
          <w:color w:val="auto"/>
        </w:rPr>
        <w:br/>
        <w:t>Email: ortalits@gmail.com</w:t>
      </w:r>
    </w:p>
    <w:p w:rsidR="000226FB" w:rsidRPr="00386FDF" w:rsidRDefault="000226FB" w:rsidP="000226FB">
      <w:pPr>
        <w:keepNext/>
        <w:keepLines/>
        <w:suppressAutoHyphens/>
        <w:spacing w:after="200"/>
        <w:jc w:val="center"/>
        <w:rPr>
          <w:rFonts w:ascii="Wingdings" w:eastAsia="Cambria" w:hAnsi="Wingdings" w:cstheme="majorBidi"/>
          <w:caps/>
          <w:color w:val="auto"/>
        </w:rPr>
      </w:pPr>
      <w:r w:rsidRPr="00386FDF">
        <w:rPr>
          <w:rFonts w:asciiTheme="majorBidi" w:eastAsia="Cambria" w:hAnsiTheme="majorBidi" w:cstheme="majorBidi"/>
          <w:caps/>
          <w:color w:val="auto"/>
        </w:rPr>
        <w:t>Eyal perry</w:t>
      </w:r>
      <w:r w:rsidRPr="00386FDF">
        <w:rPr>
          <w:rFonts w:ascii="Wingdings" w:eastAsia="Cambria" w:hAnsi="Wingdings" w:cstheme="majorBidi"/>
          <w:caps/>
          <w:color w:val="auto"/>
          <w:vertAlign w:val="superscript"/>
        </w:rPr>
        <w:t></w:t>
      </w:r>
      <w:r w:rsidRPr="00386FDF">
        <w:rPr>
          <w:rFonts w:ascii="Wingdings" w:eastAsia="Cambria" w:hAnsi="Wingdings" w:cstheme="majorBidi"/>
          <w:caps/>
          <w:color w:val="auto"/>
          <w:vertAlign w:val="subscript"/>
        </w:rPr>
        <w:softHyphen/>
      </w:r>
    </w:p>
    <w:p w:rsidR="000226FB" w:rsidRPr="00386FDF" w:rsidRDefault="000226FB" w:rsidP="000226FB">
      <w:pPr>
        <w:spacing w:before="60" w:after="320"/>
        <w:jc w:val="center"/>
        <w:rPr>
          <w:rFonts w:asciiTheme="majorBidi" w:eastAsia="Cambria" w:hAnsiTheme="majorBidi" w:cstheme="majorBidi"/>
          <w:i/>
          <w:color w:val="auto"/>
        </w:rPr>
      </w:pPr>
      <w:r w:rsidRPr="00386FDF">
        <w:rPr>
          <w:rFonts w:asciiTheme="majorBidi" w:eastAsia="Cambria" w:hAnsiTheme="majorBidi" w:cstheme="majorBidi"/>
          <w:i/>
          <w:color w:val="auto"/>
        </w:rPr>
        <w:t>School of Computer Science, Tel Aviv University</w:t>
      </w:r>
      <w:r w:rsidRPr="00386FDF">
        <w:rPr>
          <w:rFonts w:asciiTheme="majorBidi" w:eastAsia="Cambria" w:hAnsiTheme="majorBidi" w:cstheme="majorBidi"/>
          <w:i/>
          <w:color w:val="auto"/>
        </w:rPr>
        <w:br/>
        <w:t>Tel Aviv 69978, Israel</w:t>
      </w:r>
      <w:r w:rsidRPr="00386FDF">
        <w:rPr>
          <w:rFonts w:asciiTheme="majorBidi" w:eastAsia="Cambria" w:hAnsiTheme="majorBidi" w:cstheme="majorBidi"/>
          <w:i/>
          <w:color w:val="auto"/>
        </w:rPr>
        <w:br/>
        <w:t>Email: eyal.perry88@gmail.com</w:t>
      </w:r>
    </w:p>
    <w:p w:rsidR="000226FB" w:rsidRPr="00386FDF" w:rsidRDefault="000226FB" w:rsidP="000226FB">
      <w:pPr>
        <w:keepNext/>
        <w:keepLines/>
        <w:suppressAutoHyphens/>
        <w:spacing w:after="200"/>
        <w:jc w:val="center"/>
        <w:rPr>
          <w:rFonts w:asciiTheme="majorBidi" w:eastAsia="Cambria" w:hAnsiTheme="majorBidi" w:cstheme="majorBidi"/>
          <w:caps/>
          <w:color w:val="auto"/>
        </w:rPr>
      </w:pPr>
      <w:r w:rsidRPr="00386FDF">
        <w:rPr>
          <w:rFonts w:asciiTheme="majorBidi" w:eastAsia="Cambria" w:hAnsiTheme="majorBidi" w:cstheme="majorBidi"/>
          <w:caps/>
          <w:color w:val="auto"/>
        </w:rPr>
        <w:t>DANA SILVERBUSH</w:t>
      </w:r>
    </w:p>
    <w:p w:rsidR="000226FB" w:rsidRPr="00386FDF" w:rsidRDefault="000226FB" w:rsidP="000226FB">
      <w:pPr>
        <w:spacing w:before="60" w:after="320"/>
        <w:jc w:val="center"/>
        <w:rPr>
          <w:rFonts w:asciiTheme="majorBidi" w:eastAsia="Cambria" w:hAnsiTheme="majorBidi" w:cstheme="majorBidi"/>
          <w:i/>
          <w:color w:val="auto"/>
        </w:rPr>
      </w:pPr>
      <w:r w:rsidRPr="00386FDF">
        <w:rPr>
          <w:rFonts w:asciiTheme="majorBidi" w:eastAsia="Cambria" w:hAnsiTheme="majorBidi" w:cstheme="majorBidi"/>
          <w:i/>
          <w:color w:val="auto"/>
        </w:rPr>
        <w:t>School of Computer Science, Tel Aviv University</w:t>
      </w:r>
      <w:r w:rsidRPr="00386FDF">
        <w:rPr>
          <w:rFonts w:asciiTheme="majorBidi" w:eastAsia="Cambria" w:hAnsiTheme="majorBidi" w:cstheme="majorBidi"/>
          <w:i/>
          <w:color w:val="auto"/>
        </w:rPr>
        <w:br/>
        <w:t>Tel Aviv 69978, Israel</w:t>
      </w:r>
      <w:r w:rsidRPr="00386FDF">
        <w:rPr>
          <w:rFonts w:asciiTheme="majorBidi" w:eastAsia="Cambria" w:hAnsiTheme="majorBidi" w:cstheme="majorBidi"/>
          <w:i/>
          <w:color w:val="auto"/>
        </w:rPr>
        <w:br/>
        <w:t>Email: dana.silverbush@gmail.com</w:t>
      </w:r>
    </w:p>
    <w:p w:rsidR="000226FB" w:rsidRPr="00386FDF" w:rsidRDefault="000226FB" w:rsidP="000226FB">
      <w:pPr>
        <w:keepNext/>
        <w:keepLines/>
        <w:suppressAutoHyphens/>
        <w:spacing w:after="200"/>
        <w:jc w:val="center"/>
        <w:rPr>
          <w:rFonts w:asciiTheme="majorBidi" w:eastAsia="Cambria" w:hAnsiTheme="majorBidi" w:cstheme="majorBidi"/>
          <w:caps/>
          <w:color w:val="auto"/>
        </w:rPr>
      </w:pPr>
      <w:r w:rsidRPr="00386FDF">
        <w:rPr>
          <w:rFonts w:asciiTheme="majorBidi" w:eastAsia="Cambria" w:hAnsiTheme="majorBidi" w:cstheme="majorBidi"/>
          <w:caps/>
          <w:color w:val="auto"/>
        </w:rPr>
        <w:t>RODED SHARAN</w:t>
      </w:r>
    </w:p>
    <w:p w:rsidR="000226FB" w:rsidRPr="00386FDF" w:rsidRDefault="000226FB" w:rsidP="000226FB">
      <w:pPr>
        <w:spacing w:before="60" w:after="320"/>
        <w:jc w:val="center"/>
        <w:rPr>
          <w:rFonts w:asciiTheme="majorBidi" w:eastAsia="Cambria" w:hAnsiTheme="majorBidi" w:cstheme="majorBidi"/>
          <w:i/>
          <w:color w:val="auto"/>
        </w:rPr>
      </w:pPr>
      <w:r w:rsidRPr="00386FDF">
        <w:rPr>
          <w:rFonts w:asciiTheme="majorBidi" w:eastAsia="Cambria" w:hAnsiTheme="majorBidi" w:cstheme="majorBidi"/>
          <w:i/>
          <w:color w:val="auto"/>
        </w:rPr>
        <w:t>School of Computer Science, Tel Aviv University</w:t>
      </w:r>
      <w:r w:rsidRPr="00386FDF">
        <w:rPr>
          <w:rFonts w:asciiTheme="majorBidi" w:eastAsia="Cambria" w:hAnsiTheme="majorBidi" w:cstheme="majorBidi"/>
          <w:i/>
          <w:color w:val="auto"/>
        </w:rPr>
        <w:br/>
        <w:t>Tel Aviv 69978, Israel</w:t>
      </w:r>
      <w:r w:rsidRPr="00386FDF">
        <w:rPr>
          <w:rFonts w:asciiTheme="majorBidi" w:eastAsia="Cambria" w:hAnsiTheme="majorBidi" w:cstheme="majorBidi"/>
          <w:i/>
          <w:color w:val="auto"/>
        </w:rPr>
        <w:br/>
        <w:t>Email: roded@post.tau.ac.il</w:t>
      </w:r>
    </w:p>
    <w:p w:rsidR="007A0600" w:rsidRDefault="003537A4" w:rsidP="00E4172B">
      <w:pPr>
        <w:spacing w:line="300" w:lineRule="exact"/>
        <w:ind w:firstLine="357"/>
        <w:jc w:val="both"/>
        <w:rPr>
          <w:rFonts w:asciiTheme="majorBidi" w:hAnsiTheme="majorBidi" w:cstheme="majorBidi"/>
          <w:sz w:val="24"/>
          <w:szCs w:val="24"/>
        </w:rPr>
      </w:pPr>
      <w:r w:rsidRPr="007A0600">
        <w:rPr>
          <w:rFonts w:asciiTheme="majorBidi" w:eastAsia="Cambria" w:hAnsiTheme="majorBidi" w:cstheme="majorBidi"/>
          <w:color w:val="auto"/>
          <w:sz w:val="24"/>
          <w:szCs w:val="24"/>
        </w:rPr>
        <w:t>We present a computational strategy to simulate drug treatment in a personalized setting. The method is based on integrating patient mutation and differential expression data with a protein-protein interaction network, and testing the impact of in-silico deletions of different proteins on the flow of information in the network. We apply our method to AML data from TCGA and validate the predicted drug targets using known targets from DrugBank and COSMIC.</w:t>
      </w:r>
      <w:r w:rsidR="007A0600" w:rsidRPr="007A0600">
        <w:rPr>
          <w:rFonts w:asciiTheme="majorBidi" w:eastAsia="Cambria" w:hAnsiTheme="majorBidi" w:cstheme="majorBidi"/>
          <w:color w:val="auto"/>
          <w:sz w:val="24"/>
          <w:szCs w:val="24"/>
        </w:rPr>
        <w:t xml:space="preserve"> We </w:t>
      </w:r>
      <w:r w:rsidR="00A40ACB">
        <w:rPr>
          <w:rFonts w:asciiTheme="majorBidi" w:eastAsia="Cambria" w:hAnsiTheme="majorBidi" w:cstheme="majorBidi"/>
          <w:color w:val="auto"/>
          <w:sz w:val="24"/>
          <w:szCs w:val="24"/>
        </w:rPr>
        <w:t xml:space="preserve">show the </w:t>
      </w:r>
      <w:r w:rsidR="00080208">
        <w:rPr>
          <w:rFonts w:asciiTheme="majorBidi" w:eastAsia="Cambria" w:hAnsiTheme="majorBidi" w:cstheme="majorBidi"/>
          <w:color w:val="auto"/>
          <w:sz w:val="24"/>
          <w:szCs w:val="24"/>
        </w:rPr>
        <w:t>superiority</w:t>
      </w:r>
      <w:r w:rsidR="00A40ACB">
        <w:rPr>
          <w:rFonts w:asciiTheme="majorBidi" w:eastAsia="Cambria" w:hAnsiTheme="majorBidi" w:cstheme="majorBidi"/>
          <w:color w:val="auto"/>
          <w:sz w:val="24"/>
          <w:szCs w:val="24"/>
        </w:rPr>
        <w:t xml:space="preserve"> of </w:t>
      </w:r>
      <w:r w:rsidR="00915335">
        <w:rPr>
          <w:rFonts w:asciiTheme="majorBidi" w:eastAsia="Cambria" w:hAnsiTheme="majorBidi" w:cstheme="majorBidi"/>
          <w:color w:val="auto"/>
          <w:sz w:val="24"/>
          <w:szCs w:val="24"/>
        </w:rPr>
        <w:t xml:space="preserve">our </w:t>
      </w:r>
      <w:r w:rsidR="00FF7042">
        <w:rPr>
          <w:rFonts w:asciiTheme="majorBidi" w:eastAsia="Cambria" w:hAnsiTheme="majorBidi" w:cstheme="majorBidi"/>
          <w:color w:val="auto"/>
          <w:sz w:val="24"/>
          <w:szCs w:val="24"/>
        </w:rPr>
        <w:t>patient-specific</w:t>
      </w:r>
      <w:r w:rsidR="00A40ACB">
        <w:rPr>
          <w:rFonts w:asciiTheme="majorBidi" w:eastAsia="Cambria" w:hAnsiTheme="majorBidi" w:cstheme="majorBidi"/>
          <w:color w:val="auto"/>
          <w:sz w:val="24"/>
          <w:szCs w:val="24"/>
        </w:rPr>
        <w:t xml:space="preserve"> approach by comparing the </w:t>
      </w:r>
      <w:r w:rsidR="00FF7042">
        <w:rPr>
          <w:rFonts w:asciiTheme="majorBidi" w:eastAsia="Cambria" w:hAnsiTheme="majorBidi" w:cstheme="majorBidi"/>
          <w:color w:val="auto"/>
          <w:sz w:val="24"/>
          <w:szCs w:val="24"/>
        </w:rPr>
        <w:t>personalized setting</w:t>
      </w:r>
      <w:r w:rsidR="00A40ACB">
        <w:rPr>
          <w:rFonts w:asciiTheme="majorBidi" w:eastAsia="Cambria" w:hAnsiTheme="majorBidi" w:cstheme="majorBidi"/>
          <w:color w:val="auto"/>
          <w:sz w:val="24"/>
          <w:szCs w:val="24"/>
        </w:rPr>
        <w:t xml:space="preserve"> predictions to </w:t>
      </w:r>
      <w:r w:rsidR="00FF7042">
        <w:rPr>
          <w:rFonts w:asciiTheme="majorBidi" w:eastAsia="Cambria" w:hAnsiTheme="majorBidi" w:cstheme="majorBidi"/>
          <w:color w:val="auto"/>
          <w:sz w:val="24"/>
          <w:szCs w:val="24"/>
        </w:rPr>
        <w:t xml:space="preserve">those of </w:t>
      </w:r>
      <w:r w:rsidR="00A40ACB">
        <w:rPr>
          <w:rFonts w:asciiTheme="majorBidi" w:eastAsia="Cambria" w:hAnsiTheme="majorBidi" w:cstheme="majorBidi"/>
          <w:color w:val="auto"/>
          <w:sz w:val="24"/>
          <w:szCs w:val="24"/>
        </w:rPr>
        <w:t xml:space="preserve">the </w:t>
      </w:r>
      <w:r w:rsidR="00080208">
        <w:rPr>
          <w:rFonts w:asciiTheme="majorBidi" w:eastAsia="Cambria" w:hAnsiTheme="majorBidi" w:cstheme="majorBidi"/>
          <w:color w:val="auto"/>
          <w:sz w:val="24"/>
          <w:szCs w:val="24"/>
        </w:rPr>
        <w:t>conventional</w:t>
      </w:r>
      <w:r w:rsidR="00A40ACB">
        <w:rPr>
          <w:rFonts w:asciiTheme="majorBidi" w:eastAsia="Cambria" w:hAnsiTheme="majorBidi" w:cstheme="majorBidi"/>
          <w:color w:val="auto"/>
          <w:sz w:val="24"/>
          <w:szCs w:val="24"/>
        </w:rPr>
        <w:t xml:space="preserve"> setting</w:t>
      </w:r>
      <w:r w:rsidR="000F4599">
        <w:rPr>
          <w:rFonts w:asciiTheme="majorBidi" w:eastAsia="Cambria" w:hAnsiTheme="majorBidi" w:cstheme="majorBidi"/>
          <w:color w:val="auto"/>
          <w:sz w:val="24"/>
          <w:szCs w:val="24"/>
        </w:rPr>
        <w:t>.</w:t>
      </w:r>
      <w:r w:rsidR="00B5496F">
        <w:rPr>
          <w:rFonts w:asciiTheme="majorBidi" w:eastAsia="Cambria" w:hAnsiTheme="majorBidi" w:cstheme="majorBidi"/>
          <w:color w:val="auto"/>
          <w:sz w:val="24"/>
          <w:szCs w:val="24"/>
        </w:rPr>
        <w:t xml:space="preserve"> O</w:t>
      </w:r>
      <w:r w:rsidR="000F4599">
        <w:rPr>
          <w:rFonts w:asciiTheme="majorBidi" w:eastAsia="Cambria" w:hAnsiTheme="majorBidi" w:cstheme="majorBidi"/>
          <w:color w:val="auto"/>
          <w:sz w:val="24"/>
          <w:szCs w:val="24"/>
        </w:rPr>
        <w:t xml:space="preserve">ur </w:t>
      </w:r>
      <w:r w:rsidR="00FF7042">
        <w:rPr>
          <w:rFonts w:asciiTheme="majorBidi" w:eastAsia="Cambria" w:hAnsiTheme="majorBidi" w:cstheme="majorBidi"/>
          <w:color w:val="auto"/>
          <w:sz w:val="24"/>
          <w:szCs w:val="24"/>
        </w:rPr>
        <w:t xml:space="preserve">predicted </w:t>
      </w:r>
      <w:r w:rsidR="000F4599">
        <w:rPr>
          <w:rFonts w:asciiTheme="majorBidi" w:eastAsia="Cambria" w:hAnsiTheme="majorBidi" w:cstheme="majorBidi"/>
          <w:color w:val="auto"/>
          <w:sz w:val="24"/>
          <w:szCs w:val="24"/>
        </w:rPr>
        <w:t>targets were highly enriched with known drug targets (</w:t>
      </w:r>
      <w:r w:rsidR="00080208" w:rsidRPr="00386FDF">
        <w:rPr>
          <w:rFonts w:asciiTheme="majorBidi" w:hAnsiTheme="majorBidi" w:cstheme="majorBidi"/>
          <w:sz w:val="24"/>
          <w:szCs w:val="24"/>
        </w:rPr>
        <w:t>DrugBank</w:t>
      </w:r>
      <w:r w:rsidR="00080208">
        <w:rPr>
          <w:rFonts w:asciiTheme="majorBidi" w:hAnsiTheme="majorBidi" w:cstheme="majorBidi"/>
          <w:sz w:val="24"/>
          <w:szCs w:val="24"/>
        </w:rPr>
        <w:t xml:space="preserve"> targets</w:t>
      </w:r>
      <w:r w:rsidR="00080208" w:rsidRPr="00386FDF">
        <w:rPr>
          <w:rFonts w:asciiTheme="majorBidi" w:hAnsiTheme="majorBidi" w:cstheme="majorBidi"/>
          <w:sz w:val="24"/>
          <w:szCs w:val="24"/>
        </w:rPr>
        <w:t xml:space="preserve">: </w:t>
      </w:r>
      <m:oMath>
        <m:r>
          <w:rPr>
            <w:rFonts w:ascii="Cambria Math" w:hAnsi="Cambria Math" w:cstheme="majorBidi"/>
            <w:sz w:val="24"/>
            <w:szCs w:val="24"/>
          </w:rPr>
          <m:t>p</m:t>
        </m:r>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Theme="majorBidi" w:hAnsiTheme="majorBidi" w:cstheme="majorBidi"/>
                <w:sz w:val="24"/>
                <w:szCs w:val="24"/>
              </w:rPr>
              <m:t>-</m:t>
            </m:r>
            <m:r>
              <w:rPr>
                <w:rFonts w:ascii="Cambria Math" w:hAnsiTheme="majorBidi" w:cstheme="majorBidi"/>
                <w:sz w:val="24"/>
                <w:szCs w:val="24"/>
              </w:rPr>
              <m:t>5</m:t>
            </m:r>
          </m:sup>
        </m:sSup>
      </m:oMath>
      <w:r w:rsidR="00080208" w:rsidRPr="00386FDF">
        <w:rPr>
          <w:rFonts w:asciiTheme="majorBidi" w:hAnsiTheme="majorBidi" w:cstheme="majorBidi"/>
          <w:sz w:val="24"/>
          <w:szCs w:val="24"/>
        </w:rPr>
        <w:t>, COSMIC</w:t>
      </w:r>
      <w:r w:rsidR="00080208">
        <w:rPr>
          <w:rFonts w:asciiTheme="majorBidi" w:hAnsiTheme="majorBidi" w:cstheme="majorBidi"/>
          <w:sz w:val="24"/>
          <w:szCs w:val="24"/>
        </w:rPr>
        <w:t xml:space="preserve"> targets</w:t>
      </w:r>
      <w:r w:rsidR="00080208" w:rsidRPr="00386FDF">
        <w:rPr>
          <w:rFonts w:asciiTheme="majorBidi" w:hAnsiTheme="majorBidi" w:cstheme="majorBidi"/>
          <w:sz w:val="24"/>
          <w:szCs w:val="24"/>
        </w:rPr>
        <w:t xml:space="preserve">: </w:t>
      </w:r>
      <m:oMath>
        <m:r>
          <w:rPr>
            <w:rFonts w:ascii="Cambria Math" w:hAnsi="Cambria Math" w:cstheme="majorBidi"/>
            <w:sz w:val="24"/>
            <w:szCs w:val="24"/>
          </w:rPr>
          <m:t>p</m:t>
        </m:r>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Theme="majorBidi" w:hAnsiTheme="majorBidi" w:cstheme="majorBidi"/>
                <w:sz w:val="24"/>
                <w:szCs w:val="24"/>
              </w:rPr>
              <m:t>-</m:t>
            </m:r>
            <m:r>
              <w:rPr>
                <w:rFonts w:ascii="Cambria Math" w:hAnsiTheme="majorBidi" w:cstheme="majorBidi"/>
                <w:sz w:val="24"/>
                <w:szCs w:val="24"/>
              </w:rPr>
              <m:t>10</m:t>
            </m:r>
          </m:sup>
        </m:sSup>
      </m:oMath>
      <w:r w:rsidR="000F4599">
        <w:rPr>
          <w:rFonts w:asciiTheme="majorBidi" w:eastAsia="Cambria" w:hAnsiTheme="majorBidi" w:cstheme="majorBidi"/>
          <w:color w:val="auto"/>
          <w:sz w:val="24"/>
          <w:szCs w:val="24"/>
        </w:rPr>
        <w:t>)</w:t>
      </w:r>
      <w:r w:rsidR="00080208">
        <w:rPr>
          <w:rFonts w:asciiTheme="majorBidi" w:eastAsia="Cambria" w:hAnsiTheme="majorBidi" w:cstheme="majorBidi"/>
          <w:color w:val="auto"/>
          <w:sz w:val="24"/>
          <w:szCs w:val="24"/>
        </w:rPr>
        <w:t xml:space="preserve">. </w:t>
      </w:r>
      <w:r w:rsidR="002034F5">
        <w:rPr>
          <w:rFonts w:asciiTheme="majorBidi" w:eastAsia="Cambria" w:hAnsiTheme="majorBidi" w:cstheme="majorBidi"/>
          <w:color w:val="auto"/>
          <w:sz w:val="24"/>
          <w:szCs w:val="24"/>
        </w:rPr>
        <w:t>We utilized our prediction score to rank patient sensitivity to target</w:t>
      </w:r>
      <w:r w:rsidR="00B571B2">
        <w:rPr>
          <w:rFonts w:asciiTheme="majorBidi" w:eastAsia="Cambria" w:hAnsiTheme="majorBidi" w:cstheme="majorBidi"/>
          <w:color w:val="auto"/>
          <w:sz w:val="24"/>
          <w:szCs w:val="24"/>
        </w:rPr>
        <w:t>s</w:t>
      </w:r>
      <w:r w:rsidR="002034F5">
        <w:rPr>
          <w:rFonts w:asciiTheme="majorBidi" w:eastAsia="Cambria" w:hAnsiTheme="majorBidi" w:cstheme="majorBidi"/>
          <w:color w:val="auto"/>
          <w:sz w:val="24"/>
          <w:szCs w:val="24"/>
        </w:rPr>
        <w:t xml:space="preserve">, </w:t>
      </w:r>
      <w:r w:rsidR="00915335">
        <w:rPr>
          <w:rFonts w:asciiTheme="majorBidi" w:eastAsia="Cambria" w:hAnsiTheme="majorBidi" w:cstheme="majorBidi"/>
          <w:color w:val="auto"/>
          <w:sz w:val="24"/>
          <w:szCs w:val="24"/>
        </w:rPr>
        <w:t>reproduc</w:t>
      </w:r>
      <w:r w:rsidR="002034F5">
        <w:rPr>
          <w:rFonts w:asciiTheme="majorBidi" w:eastAsia="Cambria" w:hAnsiTheme="majorBidi" w:cstheme="majorBidi"/>
          <w:color w:val="auto"/>
          <w:sz w:val="24"/>
          <w:szCs w:val="24"/>
        </w:rPr>
        <w:t>ing</w:t>
      </w:r>
      <w:r w:rsidR="00915335">
        <w:rPr>
          <w:rFonts w:asciiTheme="majorBidi" w:eastAsia="Cambria" w:hAnsiTheme="majorBidi" w:cstheme="majorBidi"/>
          <w:color w:val="auto"/>
          <w:sz w:val="24"/>
          <w:szCs w:val="24"/>
        </w:rPr>
        <w:t xml:space="preserve"> </w:t>
      </w:r>
      <w:r w:rsidR="00915335">
        <w:rPr>
          <w:rFonts w:asciiTheme="majorBidi" w:hAnsiTheme="majorBidi" w:cstheme="majorBidi"/>
          <w:sz w:val="24"/>
          <w:szCs w:val="24"/>
        </w:rPr>
        <w:t>the findings of in-vitro experiments</w:t>
      </w:r>
      <w:r w:rsidR="002034F5">
        <w:rPr>
          <w:rFonts w:asciiTheme="majorBidi" w:hAnsiTheme="majorBidi" w:cstheme="majorBidi"/>
          <w:sz w:val="24"/>
          <w:szCs w:val="24"/>
        </w:rPr>
        <w:t xml:space="preserve"> </w:t>
      </w:r>
      <w:r w:rsidR="00B571B2">
        <w:rPr>
          <w:rFonts w:asciiTheme="majorBidi" w:hAnsiTheme="majorBidi" w:cstheme="majorBidi"/>
          <w:sz w:val="24"/>
          <w:szCs w:val="24"/>
        </w:rPr>
        <w:t xml:space="preserve">studying </w:t>
      </w:r>
      <w:r w:rsidR="00F0501B">
        <w:rPr>
          <w:rFonts w:asciiTheme="majorBidi" w:hAnsiTheme="majorBidi" w:cstheme="majorBidi"/>
          <w:sz w:val="24"/>
          <w:szCs w:val="24"/>
        </w:rPr>
        <w:t>the largest sub-group of AML patients</w:t>
      </w:r>
      <w:r w:rsidR="00915335">
        <w:rPr>
          <w:rFonts w:asciiTheme="majorBidi" w:hAnsiTheme="majorBidi" w:cstheme="majorBidi"/>
          <w:sz w:val="24"/>
          <w:szCs w:val="24"/>
        </w:rPr>
        <w:t>.</w:t>
      </w:r>
      <w:r w:rsidR="00B5496F">
        <w:rPr>
          <w:rFonts w:asciiTheme="majorBidi" w:hAnsiTheme="majorBidi" w:cstheme="majorBidi"/>
          <w:sz w:val="24"/>
          <w:szCs w:val="24"/>
        </w:rPr>
        <w:t xml:space="preserve"> </w:t>
      </w:r>
    </w:p>
    <w:p w:rsidR="0055316F" w:rsidRPr="00386FDF" w:rsidRDefault="0055316F" w:rsidP="0055316F">
      <w:pPr>
        <w:pStyle w:val="Heading1"/>
        <w:bidi w:val="0"/>
        <w:spacing w:before="0"/>
        <w:rPr>
          <w:rFonts w:asciiTheme="majorBidi" w:hAnsiTheme="majorBidi" w:cstheme="majorBidi"/>
        </w:rPr>
      </w:pPr>
      <w:r w:rsidRPr="00386FDF">
        <w:rPr>
          <w:rFonts w:asciiTheme="majorBidi" w:hAnsiTheme="majorBidi" w:cstheme="majorBidi"/>
        </w:rPr>
        <w:lastRenderedPageBreak/>
        <w:t>Introduction</w:t>
      </w:r>
    </w:p>
    <w:p w:rsidR="00FF0A80" w:rsidRPr="00386FDF" w:rsidRDefault="007D691D" w:rsidP="00EC0FF0">
      <w:pPr>
        <w:spacing w:line="300" w:lineRule="exact"/>
        <w:jc w:val="both"/>
        <w:rPr>
          <w:rFonts w:asciiTheme="majorBidi" w:hAnsiTheme="majorBidi" w:cstheme="majorBidi"/>
          <w:sz w:val="24"/>
          <w:szCs w:val="24"/>
        </w:rPr>
      </w:pPr>
      <w:r w:rsidRPr="00386FDF">
        <w:rPr>
          <w:rFonts w:asciiTheme="majorBidi" w:hAnsiTheme="majorBidi" w:cstheme="majorBidi"/>
          <w:sz w:val="24"/>
          <w:szCs w:val="24"/>
        </w:rPr>
        <w:t xml:space="preserve">Precision medicine, an approach where medical treatment is tailored for a specific </w:t>
      </w:r>
      <w:r w:rsidR="00531CF0" w:rsidRPr="00386FDF">
        <w:rPr>
          <w:rFonts w:asciiTheme="majorBidi" w:hAnsiTheme="majorBidi" w:cstheme="majorBidi"/>
          <w:sz w:val="24"/>
          <w:szCs w:val="24"/>
        </w:rPr>
        <w:t xml:space="preserve">group of </w:t>
      </w:r>
      <w:r w:rsidRPr="00386FDF">
        <w:rPr>
          <w:rFonts w:asciiTheme="majorBidi" w:hAnsiTheme="majorBidi" w:cstheme="majorBidi"/>
          <w:sz w:val="24"/>
          <w:szCs w:val="24"/>
        </w:rPr>
        <w:t>patient</w:t>
      </w:r>
      <w:r w:rsidR="00531CF0" w:rsidRPr="00386FDF">
        <w:rPr>
          <w:rFonts w:asciiTheme="majorBidi" w:hAnsiTheme="majorBidi" w:cstheme="majorBidi"/>
          <w:sz w:val="24"/>
          <w:szCs w:val="24"/>
        </w:rPr>
        <w:t>s</w:t>
      </w:r>
      <w:r w:rsidRPr="00386FDF">
        <w:rPr>
          <w:rFonts w:asciiTheme="majorBidi" w:hAnsiTheme="majorBidi" w:cstheme="majorBidi"/>
          <w:sz w:val="24"/>
          <w:szCs w:val="24"/>
        </w:rPr>
        <w:t xml:space="preserve">, is </w:t>
      </w:r>
      <w:r w:rsidR="00375231" w:rsidRPr="00386FDF">
        <w:rPr>
          <w:rFonts w:asciiTheme="majorBidi" w:hAnsiTheme="majorBidi" w:cstheme="majorBidi"/>
          <w:sz w:val="24"/>
          <w:szCs w:val="24"/>
        </w:rPr>
        <w:t>a</w:t>
      </w:r>
      <w:r w:rsidR="004932A6" w:rsidRPr="00386FDF">
        <w:rPr>
          <w:rFonts w:asciiTheme="majorBidi" w:hAnsiTheme="majorBidi" w:cstheme="majorBidi"/>
          <w:sz w:val="24"/>
          <w:szCs w:val="24"/>
        </w:rPr>
        <w:t>n</w:t>
      </w:r>
      <w:r w:rsidR="00375231" w:rsidRPr="00386FDF">
        <w:rPr>
          <w:rFonts w:asciiTheme="majorBidi" w:hAnsiTheme="majorBidi" w:cstheme="majorBidi"/>
          <w:sz w:val="24"/>
          <w:szCs w:val="24"/>
        </w:rPr>
        <w:t xml:space="preserve"> </w:t>
      </w:r>
      <w:r w:rsidR="004932A6" w:rsidRPr="00386FDF">
        <w:rPr>
          <w:rFonts w:asciiTheme="majorBidi" w:hAnsiTheme="majorBidi" w:cstheme="majorBidi"/>
          <w:sz w:val="24"/>
          <w:szCs w:val="24"/>
        </w:rPr>
        <w:t>a</w:t>
      </w:r>
      <w:r w:rsidR="00375231" w:rsidRPr="00386FDF">
        <w:rPr>
          <w:rFonts w:asciiTheme="majorBidi" w:hAnsiTheme="majorBidi" w:cstheme="majorBidi"/>
          <w:sz w:val="24"/>
          <w:szCs w:val="24"/>
        </w:rPr>
        <w:t>rising paradigm in medical research and practice</w:t>
      </w:r>
      <w:r w:rsidRPr="00386FDF">
        <w:rPr>
          <w:rFonts w:asciiTheme="majorBidi" w:hAnsiTheme="majorBidi" w:cstheme="majorBidi"/>
          <w:sz w:val="24"/>
          <w:szCs w:val="24"/>
        </w:rPr>
        <w:t xml:space="preserve">. </w:t>
      </w:r>
      <w:r w:rsidR="00531CF0" w:rsidRPr="00386FDF">
        <w:rPr>
          <w:rFonts w:asciiTheme="majorBidi" w:hAnsiTheme="majorBidi" w:cstheme="majorBidi"/>
          <w:sz w:val="24"/>
          <w:szCs w:val="24"/>
        </w:rPr>
        <w:t xml:space="preserve">Indeed, </w:t>
      </w:r>
      <w:r w:rsidRPr="00386FDF">
        <w:rPr>
          <w:rFonts w:asciiTheme="majorBidi" w:hAnsiTheme="majorBidi" w:cstheme="majorBidi"/>
          <w:sz w:val="24"/>
          <w:szCs w:val="24"/>
        </w:rPr>
        <w:t>it is well known that some drugs affect only a specific sub-group of patients, while even harming other pat</w:t>
      </w:r>
      <w:r w:rsidR="00F8188A" w:rsidRPr="00386FDF">
        <w:rPr>
          <w:rFonts w:asciiTheme="majorBidi" w:hAnsiTheme="majorBidi" w:cstheme="majorBidi"/>
          <w:sz w:val="24"/>
          <w:szCs w:val="24"/>
        </w:rPr>
        <w:t>ients with the same disease</w:t>
      </w:r>
      <w:r w:rsidR="00EC0FF0" w:rsidRPr="00386FDF">
        <w:rPr>
          <w:rFonts w:asciiTheme="majorBidi" w:hAnsiTheme="majorBidi" w:cstheme="majorBidi"/>
          <w:sz w:val="24"/>
          <w:szCs w:val="24"/>
        </w:rPr>
        <w:t xml:space="preserve"> </w:t>
      </w:r>
      <w:r w:rsidR="002E29A6" w:rsidRPr="00386FDF">
        <w:rPr>
          <w:rFonts w:asciiTheme="majorBidi" w:hAnsiTheme="majorBidi" w:cstheme="majorBidi"/>
          <w:sz w:val="24"/>
          <w:szCs w:val="24"/>
        </w:rPr>
        <w:fldChar w:fldCharType="begin"/>
      </w:r>
      <w:r w:rsidR="00EC0FF0" w:rsidRPr="00386FDF">
        <w:rPr>
          <w:rFonts w:asciiTheme="majorBidi" w:hAnsiTheme="majorBidi" w:cstheme="majorBidi"/>
          <w:sz w:val="24"/>
          <w:szCs w:val="24"/>
        </w:rPr>
        <w:instrText xml:space="preserve"> ADDIN ZOTERO_ITEM CSL_CITATION {"citationID":"20dgm63vg6","properties":{"formattedCitation":"[1], [2]","plainCitation":"[1], [2]"},"citationItems":[{"id":3,"uris":["http://zotero.org/users/2553926/items/S7R68G28"],"uri":["http://zotero.org/users/2553926/items/S7R68G28"],"itemData":{"id":3,"type":"article-journal","title":"RAF inhibitors transactivate RAF dimers and ERK signalling in cells with wild-type BRAF","container-title":"Nature","page":"427-430","volume":"464","issue":"7287","source":"www.nature.com","abstract":"Tumours with mutant BRAF are dependent on the RAF–MEK–ERK signalling pathway for their growth. We found that ATP-competitive RAF inhibitors inhibit ERK signalling in cells with mutant BRAF, but unexpectedly enhance signalling in cells with wild-type BRAF. Here we demonstrate the mechanistic basis for these findings. We used chemical genetic methods to show that drug-mediated transactivation of RAF dimers is responsible for paradoxical activation of the enzyme by inhibitors. Induction of ERK signalling requires direct binding of the drug to the ATP-binding site of one kinase of the dimer and is dependent on RAS activity. Drug binding to one member of RAF homodimers (CRAF–CRAF) or heterodimers (CRAF–BRAF) inhibits one protomer, but results in transactivation of the drug-free protomer. In BRAF(V600E) tumours, RAS is not activated, thus transactivation is minimal and ERK signalling is inhibited in cells exposed to RAF inhibitors. These results indicate that RAF inhibitors will be effective in tumours in which BRAF is mutated. Furthermore, because RAF inhibitors do not inhibit ERK signalling in other cells, the model predicts that they would have a higher therapeutic index and greater antitumour activity than mitogen-activated protein kinase (MEK) inhibitors, but could also cause toxicity due to MEK/ERK activation. These predictions have been borne out in a recent clinical trial of the RAF inhibitor PLX4032 (refs 4, 5). The model indicates that promotion of RAF dimerization by elevation of wild-type RAF expression or RAS activity could lead to drug resistance in mutant BRAF tumours. In agreement with this prediction, RAF inhibitors do not inhibit ERK signalling in cells that coexpress BRAF(V600E) and mutant RAS.","DOI":"10.1038/nature08902","ISSN":"0028-0836","journalAbbreviation":"Nature","language":"en","author":[{"family":"Poulikakos","given":"Poulikos I."},{"family":"Zhang","given":"Chao"},{"family":"Bollag","given":"Gideon"},{"family":"Shokat","given":"Kevan M."},{"family":"Rosen","given":"Neal"}],"issued":{"date-parts":[["2010",3,18]]}},"label":"page"},{"id":8,"uris":["http://zotero.org/users/2553926/items/8FD2AXAZ"],"uri":["http://zotero.org/users/2553926/items/8FD2AXAZ"],"itemData":{"id":8,"type":"article-journal","title":"Can overall results of clinical trials be applied to all patients?","container-title":"The Lancet","page":"1616-1619","volume":"345","issue":"8965","source":"ScienceDirect","abstract":"It is generally assumed that the overall results of a clinical trial are generalisable to all patients in the trial and all similar future patients; in other words, that the relative treatment effect in individual patients is similar to the overall trial result. Although this assumption underpins the application of trial results to clinical practice, it has rarely been tested. By independently derived prognostic models, the results of the European Carotid Surgery Trial and the UK-TIA Aspirin Trial were reanalysed to find out whether relative treatment effect varied with absolute baseline risk of stroke. There was significant heterogeneity of relative treatment effect in both trials, resulting in substantial variation in absolute treatment effect with predicted baseline risk. Although, on average, the application of overall trial results to all patients will do more good than harm, a knowledge of the association between relative treatment effect and absolute baseline risk will increase the cost-effectiveness of healthcare interventions by identifying those patients in whom treatment is ineffective and those patients who are most likely to benefit.","DOI":"10.1016/S0140-6736(95)90120-5","ISSN":"0140-6736","journalAbbreviation":"The Lancet","author":[{"family":"Rothwell","given":"P. M."}],"issued":{"date-parts":[["1995",6,24]]}},"label":"page"}],"schema":"https://github.com/citation-style-language/schema/raw/master/csl-citation.json"} </w:instrText>
      </w:r>
      <w:r w:rsidR="002E29A6" w:rsidRPr="00386FDF">
        <w:rPr>
          <w:rFonts w:asciiTheme="majorBidi" w:hAnsiTheme="majorBidi" w:cstheme="majorBidi"/>
          <w:sz w:val="24"/>
          <w:szCs w:val="24"/>
        </w:rPr>
        <w:fldChar w:fldCharType="separate"/>
      </w:r>
      <w:r w:rsidR="00EC0FF0" w:rsidRPr="00386FDF">
        <w:rPr>
          <w:rFonts w:asciiTheme="majorBidi" w:hAnsiTheme="majorBidi" w:cstheme="majorBidi"/>
          <w:sz w:val="24"/>
          <w:szCs w:val="24"/>
        </w:rPr>
        <w:t>[1], [2]</w:t>
      </w:r>
      <w:r w:rsidR="002E29A6" w:rsidRPr="00386FDF">
        <w:rPr>
          <w:rFonts w:asciiTheme="majorBidi" w:hAnsiTheme="majorBidi" w:cstheme="majorBidi"/>
          <w:sz w:val="24"/>
          <w:szCs w:val="24"/>
        </w:rPr>
        <w:fldChar w:fldCharType="end"/>
      </w:r>
      <w:r w:rsidRPr="00386FDF">
        <w:rPr>
          <w:rFonts w:asciiTheme="majorBidi" w:hAnsiTheme="majorBidi" w:cstheme="majorBidi"/>
          <w:sz w:val="24"/>
          <w:szCs w:val="24"/>
        </w:rPr>
        <w:t xml:space="preserve">. </w:t>
      </w:r>
      <w:r w:rsidR="00FF0A80" w:rsidRPr="00386FDF">
        <w:rPr>
          <w:rFonts w:asciiTheme="majorBidi" w:hAnsiTheme="majorBidi" w:cstheme="majorBidi"/>
          <w:sz w:val="24"/>
          <w:szCs w:val="24"/>
        </w:rPr>
        <w:t xml:space="preserve">In recent years, computational tools </w:t>
      </w:r>
      <w:r w:rsidR="00533278" w:rsidRPr="00386FDF">
        <w:rPr>
          <w:rFonts w:asciiTheme="majorBidi" w:hAnsiTheme="majorBidi" w:cstheme="majorBidi"/>
          <w:sz w:val="24"/>
          <w:szCs w:val="24"/>
        </w:rPr>
        <w:t xml:space="preserve">emerged </w:t>
      </w:r>
      <w:r w:rsidR="00FF0A80" w:rsidRPr="00386FDF">
        <w:rPr>
          <w:rFonts w:asciiTheme="majorBidi" w:hAnsiTheme="majorBidi" w:cstheme="majorBidi"/>
          <w:sz w:val="24"/>
          <w:szCs w:val="24"/>
        </w:rPr>
        <w:t xml:space="preserve">to </w:t>
      </w:r>
      <w:r w:rsidR="00533278" w:rsidRPr="00386FDF">
        <w:rPr>
          <w:rFonts w:asciiTheme="majorBidi" w:hAnsiTheme="majorBidi" w:cstheme="majorBidi"/>
          <w:sz w:val="24"/>
          <w:szCs w:val="24"/>
        </w:rPr>
        <w:t xml:space="preserve">stratify diseases into informative subtypes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4cBKW4wM","properties":{"formattedCitation":"[3]","plainCitation":"[3]"},"citationItems":[{"id":83,"uris":["http://zotero.org/users/2553926/items/9X4WZF6Z"],"uri":["http://zotero.org/users/2553926/items/9X4WZF6Z"],"itemData":{"id":83,"type":"article-journal","title":"Network-based stratification of tumor mutations","container-title":"Nature Methods","page":"1108-1115","volume":"10","issue":"11","source":"www.nature.com","abstract":"Many forms of cancer have multiple subtypes with different causes and clinical outcomes. Somatic tumor genome sequences provide a rich new source of data for uncovering these subtypes but have proven difficult to compare, as two tumors rarely share the same mutations. Here we introduce network-based stratification (NBS), a method to integrate somatic tumor genomes with gene networks. This approach allows for stratification of cancer into informative subtypes by clustering together patients with mutations in similar network regions. We demonstrate NBS in ovarian, uterine and lung cancer cohorts from The Cancer Genome Atlas. For each tissue, NBS identifies subtypes that are predictive of clinical outcomes such as patient survival, response to therapy or tumor histology. We identify network regions characteristic of each subtype and show how mutation-derived subtypes can be used to train an mRNA expression signature, which provides similar information in the absence of DNA sequence.","DOI":"10.1038/nmeth.2651","ISSN":"1548-7091","journalAbbreviation":"Nat Meth","language":"en","author":[{"family":"Hofree","given":"Matan"},{"family":"Shen","given":"John P."},{"family":"Carter","given":"Hannah"},{"family":"Gross","given":"Andrew"},{"family":"Ideker","given":"Trey"}],"issued":{"date-parts":[["2013",11]]}}}],"schema":"https://github.com/citation-style-language/schema/raw/master/csl-citation.json"} </w:instrText>
      </w:r>
      <w:r w:rsidR="002E29A6"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[3]</w:t>
      </w:r>
      <w:r w:rsidR="002E29A6" w:rsidRPr="00386FDF">
        <w:rPr>
          <w:rFonts w:asciiTheme="majorBidi" w:hAnsiTheme="majorBidi" w:cstheme="majorBidi"/>
          <w:sz w:val="24"/>
          <w:szCs w:val="24"/>
        </w:rPr>
        <w:fldChar w:fldCharType="end"/>
      </w:r>
      <w:r w:rsidR="00FF0A80" w:rsidRPr="00386FDF">
        <w:rPr>
          <w:rFonts w:asciiTheme="majorBidi" w:hAnsiTheme="majorBidi" w:cstheme="majorBidi"/>
          <w:sz w:val="24"/>
          <w:szCs w:val="24"/>
        </w:rPr>
        <w:t xml:space="preserve"> </w:t>
      </w:r>
      <w:r w:rsidR="005C64CD" w:rsidRPr="00386FDF">
        <w:rPr>
          <w:rFonts w:asciiTheme="majorBidi" w:hAnsiTheme="majorBidi" w:cstheme="majorBidi"/>
          <w:sz w:val="24"/>
          <w:szCs w:val="24"/>
        </w:rPr>
        <w:t>and</w:t>
      </w:r>
      <w:r w:rsidR="00554A7D" w:rsidRPr="00386FDF">
        <w:rPr>
          <w:rFonts w:asciiTheme="majorBidi" w:hAnsiTheme="majorBidi" w:cstheme="majorBidi"/>
          <w:sz w:val="24"/>
          <w:szCs w:val="24"/>
        </w:rPr>
        <w:t xml:space="preserve"> to</w:t>
      </w:r>
      <w:r w:rsidR="00FF0A80" w:rsidRPr="00386FDF">
        <w:rPr>
          <w:rFonts w:asciiTheme="majorBidi" w:hAnsiTheme="majorBidi" w:cstheme="majorBidi"/>
          <w:sz w:val="24"/>
          <w:szCs w:val="24"/>
        </w:rPr>
        <w:t xml:space="preserve"> predict sensitivity </w:t>
      </w:r>
      <w:r w:rsidR="00533278" w:rsidRPr="00386FDF">
        <w:rPr>
          <w:rFonts w:asciiTheme="majorBidi" w:hAnsiTheme="majorBidi" w:cstheme="majorBidi"/>
          <w:sz w:val="24"/>
          <w:szCs w:val="24"/>
        </w:rPr>
        <w:t xml:space="preserve">of subtype </w:t>
      </w:r>
      <w:r w:rsidR="00AD218B" w:rsidRPr="00386FDF">
        <w:rPr>
          <w:rFonts w:asciiTheme="majorBidi" w:hAnsiTheme="majorBidi" w:cstheme="majorBidi"/>
          <w:sz w:val="24"/>
          <w:szCs w:val="24"/>
        </w:rPr>
        <w:t xml:space="preserve">in order </w:t>
      </w:r>
      <w:r w:rsidR="00FF0A80" w:rsidRPr="00386FDF">
        <w:rPr>
          <w:rFonts w:asciiTheme="majorBidi" w:hAnsiTheme="majorBidi" w:cstheme="majorBidi"/>
          <w:sz w:val="24"/>
          <w:szCs w:val="24"/>
        </w:rPr>
        <w:t xml:space="preserve">to </w:t>
      </w:r>
      <w:r w:rsidR="00AD218B" w:rsidRPr="00386FDF">
        <w:rPr>
          <w:rFonts w:asciiTheme="majorBidi" w:hAnsiTheme="majorBidi" w:cstheme="majorBidi"/>
          <w:sz w:val="24"/>
          <w:szCs w:val="24"/>
        </w:rPr>
        <w:t>optimally couple</w:t>
      </w:r>
      <w:r w:rsidR="00554A7D" w:rsidRPr="00386FDF">
        <w:rPr>
          <w:rFonts w:asciiTheme="majorBidi" w:hAnsiTheme="majorBidi" w:cstheme="majorBidi"/>
          <w:sz w:val="24"/>
          <w:szCs w:val="24"/>
        </w:rPr>
        <w:t xml:space="preserve"> patients with</w:t>
      </w:r>
      <w:r w:rsidR="00AD218B" w:rsidRPr="00386FDF">
        <w:rPr>
          <w:rFonts w:asciiTheme="majorBidi" w:hAnsiTheme="majorBidi" w:cstheme="majorBidi"/>
          <w:sz w:val="24"/>
          <w:szCs w:val="24"/>
        </w:rPr>
        <w:t xml:space="preserve"> </w:t>
      </w:r>
      <w:r w:rsidR="006D749D" w:rsidRPr="00386FDF">
        <w:rPr>
          <w:rFonts w:asciiTheme="majorBidi" w:hAnsiTheme="majorBidi" w:cstheme="majorBidi"/>
          <w:sz w:val="24"/>
          <w:szCs w:val="24"/>
        </w:rPr>
        <w:t>existing</w:t>
      </w:r>
      <w:r w:rsidR="00FF0A80" w:rsidRPr="00386FDF">
        <w:rPr>
          <w:rFonts w:asciiTheme="majorBidi" w:hAnsiTheme="majorBidi" w:cstheme="majorBidi"/>
          <w:sz w:val="24"/>
          <w:szCs w:val="24"/>
        </w:rPr>
        <w:t xml:space="preserve"> </w:t>
      </w:r>
      <w:r w:rsidR="00554A7D" w:rsidRPr="00386FDF">
        <w:rPr>
          <w:rFonts w:asciiTheme="majorBidi" w:hAnsiTheme="majorBidi" w:cstheme="majorBidi"/>
          <w:sz w:val="24"/>
          <w:szCs w:val="24"/>
        </w:rPr>
        <w:t xml:space="preserve">medical </w:t>
      </w:r>
      <w:r w:rsidR="00FF0A80" w:rsidRPr="00386FDF">
        <w:rPr>
          <w:rFonts w:asciiTheme="majorBidi" w:hAnsiTheme="majorBidi" w:cstheme="majorBidi"/>
          <w:sz w:val="24"/>
          <w:szCs w:val="24"/>
        </w:rPr>
        <w:t>treatments</w:t>
      </w:r>
      <w:r w:rsidR="004F471B" w:rsidRPr="00386FDF">
        <w:rPr>
          <w:rFonts w:asciiTheme="majorBidi" w:hAnsiTheme="majorBidi" w:cstheme="majorBidi"/>
          <w:sz w:val="24"/>
          <w:szCs w:val="24"/>
        </w:rPr>
        <w:t xml:space="preserve"> </w:t>
      </w:r>
      <w:r w:rsidR="002E29A6" w:rsidRPr="00386FDF">
        <w:rPr>
          <w:rFonts w:asciiTheme="majorBidi" w:hAnsiTheme="majorBidi" w:cstheme="majorBidi"/>
          <w:sz w:val="24"/>
          <w:szCs w:val="24"/>
        </w:rPr>
        <w:fldChar w:fldCharType="begin"/>
      </w:r>
      <w:r w:rsidR="004F471B" w:rsidRPr="00386FDF">
        <w:rPr>
          <w:rFonts w:asciiTheme="majorBidi" w:hAnsiTheme="majorBidi" w:cstheme="majorBidi"/>
          <w:sz w:val="24"/>
          <w:szCs w:val="24"/>
        </w:rPr>
        <w:instrText xml:space="preserve"> ADDIN ZOTERO_ITEM CSL_CITATION {"citationID":"gNNgo1RV","properties":{"formattedCitation":"[4]","plainCitation":"[4]"},"citationItems":[{"id":66,"uris":["http://zotero.org/users/2553926/items/JQGKSFW4"],"uri":["http://zotero.org/users/2553926/items/JQGKSFW4"],"itemData":{"id":66,"type":"article-journal","title":"Profiles of Basal and Stimulated Receptor Signaling Networks Predict Drug Response in Breast Cancer Lines","container-title":"Science signaling","volume":"6","issue":"294","source":"PubMed Central","abstract":"Identifying factors responsible for variation in drug response is essential for the effective use of targeted therapeutics. We profiled signaling pathway activity in a collection of breast cancer cell lines before and after stimulation with physiologically relevant ligands, which revealed the variability in network activity among cells of known genotype and molecular subtype. Despite the receptor-based classification of breast cancer subtypes, we found that the abundance and activity of signaling proteins in unstimulated cells (basal profile), as well as the activity of proteins in stimulated cells (signaling profile), varied within each subtype. Using a partial least squares regression approach, we constructed models that significantly predicted sensitivity to 23 targeted therapeutics. This analysis identified key proteins that could serve as biomarkers of drug sensitivity. For example, one model showed that the response to the growth factor receptor ligand heregulin effectively predicted the sensitivity of cells to drugs targeting the cell survival pathway mediated by PI3K (phosphoinositide 3-kinase) and Akt; whereas the abundance of Akt or the mutational status of the enzymes in the pathway did not. Thus, basal and signaling protein profiles may yield new biomarkers and enable the identification of appropriate therapies in cancers characterized by similar functional dysregulation of signaling networks.","URL":"http://www.ncbi.nlm.nih.gov/pmc/articles/PMC3845839/","DOI":"10.1126/scisignal.2004379","ISSN":"1937-9145","note":"PMID: 24065145\nPMCID: PMC3845839","journalAbbreviation":"Sci Signal","author":[{"family":"Niepel","given":"Mario"},{"family":"Hafner","given":"Marc"},{"family":"Pace","given":"Emily A."},{"family":"Chung","given":"Mirra"},{"family":"Chai","given":"Diana H."},{"family":"Zhou","given":"Lili"},{"family":"Schoeberl","given":"Birgit"},{"family":"Sorger","given":"Peter K."}],"issued":{"date-parts":[["2013",9,24]]},"accessed":{"date-parts":[["2015",7,19]]},"PMID":"24065145","PMCID":"PMC3845839"}}],"schema":"https://github.com/citation-style-language/schema/raw/master/csl-citation.json"} </w:instrText>
      </w:r>
      <w:r w:rsidR="002E29A6" w:rsidRPr="00386FDF">
        <w:rPr>
          <w:rFonts w:asciiTheme="majorBidi" w:hAnsiTheme="majorBidi" w:cstheme="majorBidi"/>
          <w:sz w:val="24"/>
          <w:szCs w:val="24"/>
        </w:rPr>
        <w:fldChar w:fldCharType="separate"/>
      </w:r>
      <w:r w:rsidR="004F471B" w:rsidRPr="00386FDF">
        <w:rPr>
          <w:rFonts w:asciiTheme="majorBidi" w:hAnsiTheme="majorBidi" w:cstheme="majorBidi"/>
          <w:sz w:val="24"/>
          <w:szCs w:val="24"/>
        </w:rPr>
        <w:t>[4]</w:t>
      </w:r>
      <w:r w:rsidR="002E29A6" w:rsidRPr="00386FDF">
        <w:rPr>
          <w:rFonts w:asciiTheme="majorBidi" w:hAnsiTheme="majorBidi" w:cstheme="majorBidi"/>
          <w:sz w:val="24"/>
          <w:szCs w:val="24"/>
        </w:rPr>
        <w:fldChar w:fldCharType="end"/>
      </w:r>
      <w:r w:rsidR="00FF0A80" w:rsidRPr="00386FDF">
        <w:rPr>
          <w:rFonts w:asciiTheme="majorBidi" w:hAnsiTheme="majorBidi" w:cstheme="majorBidi"/>
          <w:sz w:val="24"/>
          <w:szCs w:val="24"/>
        </w:rPr>
        <w:t>.</w:t>
      </w:r>
    </w:p>
    <w:p w:rsidR="0069526D" w:rsidRPr="00386FDF" w:rsidRDefault="00223AA2" w:rsidP="004464A1">
      <w:pPr>
        <w:spacing w:line="300" w:lineRule="exact"/>
        <w:ind w:firstLine="360"/>
        <w:jc w:val="both"/>
        <w:rPr>
          <w:rFonts w:asciiTheme="majorBidi" w:hAnsiTheme="majorBidi" w:cstheme="majorBidi"/>
          <w:sz w:val="24"/>
          <w:szCs w:val="24"/>
        </w:rPr>
      </w:pPr>
      <w:r w:rsidRPr="00386FDF">
        <w:rPr>
          <w:rFonts w:asciiTheme="majorBidi" w:hAnsiTheme="majorBidi" w:cstheme="majorBidi"/>
          <w:sz w:val="24"/>
          <w:szCs w:val="24"/>
        </w:rPr>
        <w:t>In spite of these advances</w:t>
      </w:r>
      <w:r w:rsidR="005C64CD" w:rsidRPr="00386FDF">
        <w:rPr>
          <w:rFonts w:asciiTheme="majorBidi" w:hAnsiTheme="majorBidi" w:cstheme="majorBidi"/>
          <w:sz w:val="24"/>
          <w:szCs w:val="24"/>
        </w:rPr>
        <w:t>, the d</w:t>
      </w:r>
      <w:r w:rsidR="00554A7D" w:rsidRPr="00386FDF">
        <w:rPr>
          <w:rFonts w:asciiTheme="majorBidi" w:hAnsiTheme="majorBidi" w:cstheme="majorBidi"/>
          <w:sz w:val="24"/>
          <w:szCs w:val="24"/>
        </w:rPr>
        <w:t xml:space="preserve">evelopment of new treatments in the context of precision medicine is still scarce. </w:t>
      </w:r>
      <w:r w:rsidR="005C64CD" w:rsidRPr="00386FDF">
        <w:rPr>
          <w:rFonts w:asciiTheme="majorBidi" w:hAnsiTheme="majorBidi" w:cstheme="majorBidi"/>
          <w:sz w:val="24"/>
          <w:szCs w:val="24"/>
        </w:rPr>
        <w:t>D</w:t>
      </w:r>
      <w:r w:rsidR="004932A6" w:rsidRPr="00386FDF">
        <w:rPr>
          <w:rFonts w:asciiTheme="majorBidi" w:hAnsiTheme="majorBidi" w:cstheme="majorBidi"/>
          <w:sz w:val="24"/>
          <w:szCs w:val="24"/>
        </w:rPr>
        <w:t>evelopment of new drugs is an expensive and time consuming process;</w:t>
      </w:r>
      <w:r w:rsidR="000A2483" w:rsidRPr="00386FDF">
        <w:rPr>
          <w:rFonts w:asciiTheme="majorBidi" w:hAnsiTheme="majorBidi" w:cstheme="majorBidi"/>
          <w:sz w:val="24"/>
          <w:szCs w:val="24"/>
        </w:rPr>
        <w:t xml:space="preserve"> it takes about 15 years and up to 800 million dollars to convert a promising new compound into a </w:t>
      </w:r>
      <w:r w:rsidR="004932A6" w:rsidRPr="00386FDF">
        <w:rPr>
          <w:rFonts w:asciiTheme="majorBidi" w:hAnsiTheme="majorBidi" w:cstheme="majorBidi"/>
          <w:sz w:val="24"/>
          <w:szCs w:val="24"/>
        </w:rPr>
        <w:t xml:space="preserve">marketed </w:t>
      </w:r>
      <w:r w:rsidR="000A2483" w:rsidRPr="00386FDF">
        <w:rPr>
          <w:rFonts w:asciiTheme="majorBidi" w:hAnsiTheme="majorBidi" w:cstheme="majorBidi"/>
          <w:sz w:val="24"/>
          <w:szCs w:val="24"/>
        </w:rPr>
        <w:t xml:space="preserve">drug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i8S18s7J","properties":{"formattedCitation":"[5]","plainCitation":"[5]"},"citationItems":[{"id":11,"uris":["http://zotero.org/users/2553926/items/CQMX5U5C"],"uri":["http://zotero.org/users/2553926/items/CQMX5U5C"],"itemData":{"id":11,"type":"article-journal","title":"The price of innovation: new estimates of drug development costs","container-title":"Journal of Health Economics","page":"151-185","volume":"22","issue":"2","source":"ScienceDirect","abstract":"The research and development costs of 68 randomly selected new drugs were obtained from a survey of 10 pharmaceutical firms. These data were used to estimate the average pre-tax cost of new drug development. The costs of compounds abandoned during testing were linked to the costs of compounds that obtained marketing approval. The estimated average out-of-pocket cost per new drug is US$ 403 million (2000 dollars). Capitalizing out-of-pocket costs to the point of marketing approval at a real discount rate of 11% yields a total pre-approval cost estimate of US$ 802 million (2000 dollars). When compared to the results of an earlier study with a similar methodology, total capitalized costs were shown to have increased at an annual rate of 7.4% above general price inflation.","DOI":"10.1016/S0167-6296(02)00126-1","ISSN":"0167-6296","shortTitle":"The price of innovation","journalAbbreviation":"Journal of Health Economics","author":[{"family":"DiMasi","given":"Joseph A"},{"family":"Hansen","given":"Ronald W"},{"family":"Grabowski","given":"Henry G"}],"issued":{"date-parts":[["2003",3]]}}}],"schema":"https://github.com/citation-style-language/schema/raw/master/csl-citation.json"} </w:instrText>
      </w:r>
      <w:r w:rsidR="002E29A6"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[5]</w:t>
      </w:r>
      <w:r w:rsidR="002E29A6" w:rsidRPr="00386FDF">
        <w:rPr>
          <w:rFonts w:asciiTheme="majorBidi" w:hAnsiTheme="majorBidi" w:cstheme="majorBidi"/>
          <w:sz w:val="24"/>
          <w:szCs w:val="24"/>
        </w:rPr>
        <w:fldChar w:fldCharType="end"/>
      </w:r>
      <w:r w:rsidR="000A2483" w:rsidRPr="00386FDF">
        <w:rPr>
          <w:rFonts w:asciiTheme="majorBidi" w:hAnsiTheme="majorBidi" w:cstheme="majorBidi"/>
          <w:sz w:val="24"/>
          <w:szCs w:val="24"/>
        </w:rPr>
        <w:t xml:space="preserve">. </w:t>
      </w:r>
      <w:r w:rsidR="005C64CD" w:rsidRPr="00386FDF">
        <w:rPr>
          <w:rFonts w:asciiTheme="majorBidi" w:hAnsiTheme="majorBidi" w:cstheme="majorBidi"/>
          <w:sz w:val="24"/>
          <w:szCs w:val="24"/>
        </w:rPr>
        <w:t>Consequently</w:t>
      </w:r>
      <w:r w:rsidR="000A2483" w:rsidRPr="00386FDF">
        <w:rPr>
          <w:rFonts w:asciiTheme="majorBidi" w:hAnsiTheme="majorBidi" w:cstheme="majorBidi"/>
          <w:sz w:val="24"/>
          <w:szCs w:val="24"/>
        </w:rPr>
        <w:t xml:space="preserve">, </w:t>
      </w:r>
      <w:r w:rsidR="004932A6" w:rsidRPr="00386FDF">
        <w:rPr>
          <w:rFonts w:asciiTheme="majorBidi" w:hAnsiTheme="majorBidi" w:cstheme="majorBidi"/>
          <w:sz w:val="24"/>
          <w:szCs w:val="24"/>
        </w:rPr>
        <w:t>there is increasing interest in computational</w:t>
      </w:r>
      <w:r w:rsidR="00902685" w:rsidRPr="00386FDF">
        <w:rPr>
          <w:rFonts w:asciiTheme="majorBidi" w:hAnsiTheme="majorBidi" w:cstheme="majorBidi"/>
          <w:sz w:val="24"/>
          <w:szCs w:val="24"/>
        </w:rPr>
        <w:t xml:space="preserve"> predict</w:t>
      </w:r>
      <w:r w:rsidR="004932A6" w:rsidRPr="00386FDF">
        <w:rPr>
          <w:rFonts w:asciiTheme="majorBidi" w:hAnsiTheme="majorBidi" w:cstheme="majorBidi"/>
          <w:sz w:val="24"/>
          <w:szCs w:val="24"/>
        </w:rPr>
        <w:t>ion of drug targets</w:t>
      </w:r>
      <w:r w:rsidR="00573D33" w:rsidRPr="00386FDF">
        <w:rPr>
          <w:rFonts w:asciiTheme="majorBidi" w:hAnsiTheme="majorBidi" w:cstheme="majorBidi"/>
          <w:sz w:val="24"/>
          <w:szCs w:val="24"/>
        </w:rPr>
        <w:t xml:space="preserve">. </w:t>
      </w:r>
      <w:r w:rsidR="0080025E" w:rsidRPr="00386FDF">
        <w:rPr>
          <w:rFonts w:asciiTheme="majorBidi" w:hAnsiTheme="majorBidi" w:cstheme="majorBidi"/>
          <w:sz w:val="24"/>
          <w:szCs w:val="24"/>
        </w:rPr>
        <w:t xml:space="preserve">Chiang </w:t>
      </w:r>
      <w:r w:rsidR="00494843" w:rsidRPr="00386FDF">
        <w:rPr>
          <w:rFonts w:asciiTheme="majorBidi" w:hAnsiTheme="majorBidi" w:cstheme="majorBidi"/>
          <w:sz w:val="24"/>
          <w:szCs w:val="24"/>
        </w:rPr>
        <w:t xml:space="preserve">et al., Gottlieb et </w:t>
      </w:r>
      <w:r w:rsidR="0080025E" w:rsidRPr="00386FDF">
        <w:rPr>
          <w:rFonts w:asciiTheme="majorBidi" w:hAnsiTheme="majorBidi" w:cstheme="majorBidi"/>
          <w:sz w:val="24"/>
          <w:szCs w:val="24"/>
        </w:rPr>
        <w:t>al.</w:t>
      </w:r>
      <w:r w:rsidR="00494843" w:rsidRPr="00386FDF">
        <w:rPr>
          <w:rFonts w:asciiTheme="majorBidi" w:hAnsiTheme="majorBidi" w:cstheme="majorBidi"/>
          <w:sz w:val="24"/>
          <w:szCs w:val="24"/>
        </w:rPr>
        <w:t xml:space="preserve">, Hu et </w:t>
      </w:r>
      <w:r w:rsidR="0080025E" w:rsidRPr="00386FDF">
        <w:rPr>
          <w:rFonts w:asciiTheme="majorBidi" w:hAnsiTheme="majorBidi" w:cstheme="majorBidi"/>
          <w:sz w:val="24"/>
          <w:szCs w:val="24"/>
        </w:rPr>
        <w:t>al. and</w:t>
      </w:r>
      <w:r w:rsidR="00494843" w:rsidRPr="00386FDF">
        <w:rPr>
          <w:rFonts w:asciiTheme="majorBidi" w:hAnsiTheme="majorBidi" w:cstheme="majorBidi"/>
          <w:sz w:val="24"/>
          <w:szCs w:val="24"/>
        </w:rPr>
        <w:t xml:space="preserve"> Lamb et </w:t>
      </w:r>
      <w:r w:rsidR="0080025E" w:rsidRPr="00386FDF">
        <w:rPr>
          <w:rFonts w:asciiTheme="majorBidi" w:hAnsiTheme="majorBidi" w:cstheme="majorBidi"/>
          <w:sz w:val="24"/>
          <w:szCs w:val="24"/>
        </w:rPr>
        <w:t>al.</w:t>
      </w:r>
      <w:r w:rsidR="00902685" w:rsidRPr="00386FDF">
        <w:rPr>
          <w:rFonts w:asciiTheme="majorBidi" w:hAnsiTheme="majorBidi" w:cstheme="majorBidi"/>
          <w:sz w:val="24"/>
          <w:szCs w:val="24"/>
        </w:rPr>
        <w:t xml:space="preserve">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{"citationID":"WkxRU1dL","properties":{"formattedCitation":"{\\rtf [6]\\uc0\\u8211{}[9]}","plainCitation":"[6]–[9]"},"citationItems":[{"id":69,"uris":["http://zotero.org/users/2553926/items/PGKASPCV"],"uri":["http://zotero.org/users/2553926/items/PGKASPCV"],"itemData":{"id":69,"type":"article-journal","title":"PREDICT: a method for inferring novel drug indications with application to personalized medicine","container-title":"Molecular Systems Biology","page":"496","volume":"7","source":"PubMed Central","abstract":"The authors present a new method, PREDICT, for the large-scale prediction of drug indications, and demonstrate its use on both approved drugs and novel molecules. They also provide a proof-of-concept for its potential utility in predicting patient-specific medications., \n          \n            \n              We present a novel method for the large-scale prediction of drug indications that can handle both approved drugs and novel molecules.\n            \n            \n              Our method utilizes multiple drug–drug and disease–disease similarity measures for the prediction task, obtaining high specificity and sensitivity rates (AUC=0.9).\n            \n            \n              Our drug repositioning predictions cover 27% of the indications currently tested on clinical trials (P&lt;2 × 10−220).\n            \n            \n              We show comparable performance using a gene expression signature-based disease–disease similarity, laying the computational foundation for predicting patient-specific indications.\n            \n          \n        , Predicting indications for new molecules or finding alternative indications for approved drugs is a laborious and costly process (), calling for computational solutions that would minimize production time and development costs (). Here, we present a novel method for predicting drug indications, PREDICT, capable of handling both approved drugs and novel molecules. Our method is based on the assumption that similar drugs are indicated for similar diseases. To score a possible drug–disease association, we compute its similarity to known associations by combining drug–drug and disease–disease similarity computations. This strategy achieves high specificity and sensitivity rates in a cross-validation setting, where part of the known associations are hidden and the method is assessed based on how well it can retrieve them based on the rest of the associations. Assessing its predictions of novel indications for existing drugs, we find that it covers a significant portion (27%, P&lt;2 × 10−220) of drug indications currently tested on clinical trials. Examples of such predictions include: (i) Cabergoline, indicated for Hyperprolactinemia, which is predicted to treat Migrane, a prediction supported by two separate studies (; ) and (ii) Progesterone, which is predicted to treat renal cell cancer, non-papillary (npRCC), supported by the study of . In addition, we provide indication predictions for novel molecules. For example, Cycloleucine is predicted for the treatment of Alzheimer's disease (AD); indeed, Cycloleucine was found to be a potent and selective antagonist of NMDA receptor-mediated responses (), a new promising class of chemicals for the treatment of AD (). As another example, Hyperforin, St John's wort extract, is predicted to treat hyperthermia. Interestingly, St John's wort extract was found to have anxiolytic effects on stress-induced hyperthermia in mice (). We further introduce a disease–disease similarity measure based on disease-specific gene signatures and show that such a measure can be used by our method to accurately predict drug indications. Importantly, this suggests the potential utility of our approach also in a personalized medicine setting, whereby future gene expression signatures from individual patients would replace these disease-specific signatures., Inferring potential drug indications, for either novel or approved drugs, is a key step in drug development. Previous computational methods in this domain have focused on either drug repositioning or matching drug and disease gene expression profiles. Here, we present a novel method for the large-scale prediction of drug indications (PREDICT) that can handle both approved drugs and novel molecules. Our method is based on the observation that similar drugs are indicated for similar diseases, and utilizes multiple drug–drug and disease–disease similarity measures for the prediction task. On cross-validation, it obtains high specificity and sensitivity (AUC=0.9) in predicting drug indications, surpassing existing methods. We validate our predictions by their overlap with drug indications that are currently under clinical trials, and by their agreement with tissue-specific expression information on the drug targets. We further show that disease-specific genetic signatures can be used to accurately predict drug indications for new diseases (AUC=0.92). This lays the computational foundation for future personalized drug treatments, where gene expression signatures from individual patients would replace the disease-specific signatures.","DOI":"10.1038/msb.2011.26","ISSN":"1744-4292","note":"PMID: 21654673\nPMCID: PMC3159979","shortTitle":"PREDICT","journalAbbreviation":"Mol Syst Biol","author":[{"family":"Gottlieb","given":"Assaf"},{"family":"Stein","given":"Gideon Y"},{"family":"Ruppin","given":"Eytan"},{"family":"Sharan","given":"Roded"}],"issued":{"date-parts":[["2011",6,7]]},"PMID":"21654673","PMCID":"PMC3159979"},"label":"page"},{"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R."}],"issued":{"date-parts":[["2006",9,29]]},"PMID":"17008526"},"label":"page"},{"id":74,"uris":["http://zotero.org/users/2553926/items/97Q7UIKA"],"uri":["http://zotero.org/users/2553926/items/97Q7UIKA"],"itemData":{"id":74,"type":"article-journal","title":"Human Disease-Drug Network Based on Genomic Expression Profiles","container-title":"PLoS ONE","volume":"4","issue":"8","source":"PubMed Central","abstract":"Background\nDrug repositioning offers the possibility of faster development times and reduced risks in drug discovery. With the rapid development of high-throughput technologies and ever-increasing accumulation of whole genome-level datasets, an increasing number of diseases and drugs can be comprehensively characterized by the changes they induce in gene expression, protein, metabolites and phenotypes.\n\nMethodology/Principal Findings\nWe performed a systematic, large-scale analysis of genomic expression profiles of human diseases and drugs to create a disease-drug network. A network of 170,027 significant interactions was extracted from the </w:instrText>
      </w:r>
      <w:r w:rsidR="00E66DC7" w:rsidRPr="00386FDF">
        <w:rPr>
          <w:rFonts w:ascii="Cambria Math" w:hAnsi="Cambria Math" w:cstheme="majorBidi"/>
          <w:sz w:val="24"/>
          <w:szCs w:val="24"/>
        </w:rPr>
        <w:instrText>∼</w:instrText>
      </w:r>
      <w:r w:rsidR="00E66DC7" w:rsidRPr="00386FDF">
        <w:rPr>
          <w:rFonts w:asciiTheme="majorBidi" w:hAnsiTheme="majorBidi" w:cstheme="majorBidi"/>
          <w:sz w:val="24"/>
          <w:szCs w:val="24"/>
        </w:rPr>
        <w:instrText xml:space="preserve">24.5 million comparisons between </w:instrText>
      </w:r>
      <w:r w:rsidR="00E66DC7" w:rsidRPr="00386FDF">
        <w:rPr>
          <w:rFonts w:ascii="Cambria Math" w:hAnsi="Cambria Math" w:cstheme="majorBidi"/>
          <w:sz w:val="24"/>
          <w:szCs w:val="24"/>
        </w:rPr>
        <w:instrText>∼</w:instrText>
      </w:r>
      <w:r w:rsidR="00E66DC7" w:rsidRPr="00386FDF">
        <w:rPr>
          <w:rFonts w:asciiTheme="majorBidi" w:hAnsiTheme="majorBidi" w:cstheme="majorBidi"/>
          <w:sz w:val="24"/>
          <w:szCs w:val="24"/>
        </w:rPr>
        <w:instrText xml:space="preserve">7,000 publicly available transcriptomic profiles. The network includes 645 disease-disease, 5,008 disease-drug, and 164,374 drug-drug relationships. At least 60% of the disease-disease pairs were in the same disease area as determined by the Medical Subject Headings (MeSH) disease classification tree. The remaining can drive a molecular level nosology by discovering relationships between seemingly unrelated diseases, such as a connection between bipolar disorder and hereditary spastic paraplegia, and a connection between actinic keratosis and cancer. Among the 5,008 disease-drug links, connections with negative scores suggest new indications for existing drugs, such as the use of some antimalaria drugs for Crohn's disease, and a variety of existing drugs for Huntington's disease; while the positive scoring connections can aid in drug side effect identification, such as tamoxifen's undesired carcinogenic property. From the </w:instrText>
      </w:r>
      <w:r w:rsidR="00E66DC7" w:rsidRPr="00386FDF">
        <w:rPr>
          <w:rFonts w:ascii="Cambria Math" w:hAnsi="Cambria Math" w:cstheme="majorBidi"/>
          <w:sz w:val="24"/>
          <w:szCs w:val="24"/>
        </w:rPr>
        <w:instrText>∼</w:instrText>
      </w:r>
      <w:r w:rsidR="00E66DC7" w:rsidRPr="00386FDF">
        <w:rPr>
          <w:rFonts w:asciiTheme="majorBidi" w:hAnsiTheme="majorBidi" w:cstheme="majorBidi"/>
          <w:sz w:val="24"/>
          <w:szCs w:val="24"/>
        </w:rPr>
        <w:instrText xml:space="preserve">37K drug-drug relationships, we discover relationships that aid in target and pathway deconvolution, such as 1) KCNMA1 as a potential molecular target of lobeline, and 2) both apoptotic DNA fragmentation and G2/M DNA damage checkpoint regulation as potential pathway targets of daunorubicin.\n\nConclusions/Significance\nWe have automatically generated thousands of disease and drug expression profiles using GEO datasets, and constructed a large scale disease-drug network for effective and efficient drug repositioning as well as drug target/pathway identification.","URL":"http://www.ncbi.nlm.nih.gov/pmc/articles/PMC2715883/","DOI":"10.1371/journal.pone.0006536","ISSN":"1932-6203","note":"PMID: 19657382\nPMCID: PMC2715883","journalAbbreviation":"PLoS One","author":[{"family":"Hu","given":"Guanghui"},{"family":"Agarwal","given":"Pankaj"}],"issued":{"date-parts":[["2009",8,6]]},"accessed":{"date-parts":[["2015",7,20]]},"PMID":"19657382","PMCID":"PMC2715883"},"label":"page"},{"id":77,"uris":["http://zotero.org/users/2553926/items/HWWT64C9"],"uri":["http://zotero.org/users/2553926/items/HWWT64C9"],"itemData":{"id":77,"type":"article-journal","title":"SYSTEMATIC EVALUATION OF DRUG-DISEASE RELATIONSHIPS TO IDENTIFY LEADS FOR NOVEL DRUG USES","container-title":"Clinical pharmacology and therapeutics","page":"507-510","volume":"86","issue":"5","source":"PubMed Central","abstract":"Drug repositioning refers to alternative drug use discoveries which differ from the original intent of the drug. One challenge in these efforts lies in choosing which indication to prospectively test a drug of interest. We systematically evaluated a drug treatment-based view of diseases in order to address this challenge. Suggested novel drug uses were generated using a guilt-by-association approach. Compared with control drug uses, the suggested novel drug uses were significantly enriched in clinical trials.","DOI":"10.1038/clpt.2009.103","ISSN":"0009-9236","note":"PMID: 19571805\nPMCID: PMC2836384","journalAbbreviation":"Clin Pharmacol Ther","author":[{"family":"Chiang","given":"Annie P."},{"family":"Butte","given":"Atul J."}],"issued":{"date-parts":[["2009",11]]},"PMID":"19571805","PMCID":"PMC2836384"},"label":"page"}],"schema":"https://github.com/citation-style-language/schema/raw/master/csl-citation.json"} </w:instrText>
      </w:r>
      <w:r w:rsidR="002E29A6"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[6]–[9]</w:t>
      </w:r>
      <w:r w:rsidR="002E29A6" w:rsidRPr="00386FDF">
        <w:rPr>
          <w:rFonts w:asciiTheme="majorBidi" w:hAnsiTheme="majorBidi" w:cstheme="majorBidi"/>
          <w:sz w:val="24"/>
          <w:szCs w:val="24"/>
        </w:rPr>
        <w:fldChar w:fldCharType="end"/>
      </w:r>
      <w:r w:rsidR="006D749D" w:rsidRPr="00386FDF">
        <w:rPr>
          <w:rFonts w:asciiTheme="majorBidi" w:hAnsiTheme="majorBidi" w:cstheme="majorBidi"/>
          <w:sz w:val="24"/>
          <w:szCs w:val="24"/>
        </w:rPr>
        <w:t xml:space="preserve"> </w:t>
      </w:r>
      <w:r w:rsidR="005C64CD" w:rsidRPr="00386FDF">
        <w:rPr>
          <w:rFonts w:asciiTheme="majorBidi" w:hAnsiTheme="majorBidi" w:cstheme="majorBidi"/>
          <w:sz w:val="24"/>
          <w:szCs w:val="24"/>
        </w:rPr>
        <w:t>used</w:t>
      </w:r>
      <w:r w:rsidR="006D749D" w:rsidRPr="00386FDF">
        <w:rPr>
          <w:rFonts w:asciiTheme="majorBidi" w:hAnsiTheme="majorBidi" w:cstheme="majorBidi"/>
          <w:sz w:val="24"/>
          <w:szCs w:val="24"/>
        </w:rPr>
        <w:t xml:space="preserve"> similarity among diseases to employ </w:t>
      </w:r>
      <w:r w:rsidR="00554A7D" w:rsidRPr="00386FDF">
        <w:rPr>
          <w:rFonts w:asciiTheme="majorBidi" w:hAnsiTheme="majorBidi" w:cstheme="majorBidi"/>
          <w:sz w:val="24"/>
          <w:szCs w:val="24"/>
        </w:rPr>
        <w:t>drugs designed for one disease to medicate another, as well as to prioritize new compounds</w:t>
      </w:r>
      <w:r w:rsidR="006D749D" w:rsidRPr="00386FDF">
        <w:rPr>
          <w:rFonts w:asciiTheme="majorBidi" w:hAnsiTheme="majorBidi" w:cstheme="majorBidi"/>
          <w:sz w:val="24"/>
          <w:szCs w:val="24"/>
        </w:rPr>
        <w:t xml:space="preserve"> </w:t>
      </w:r>
      <w:r w:rsidR="00554A7D" w:rsidRPr="00386FDF">
        <w:rPr>
          <w:rFonts w:asciiTheme="majorBidi" w:hAnsiTheme="majorBidi" w:cstheme="majorBidi"/>
          <w:sz w:val="24"/>
          <w:szCs w:val="24"/>
        </w:rPr>
        <w:t xml:space="preserve">as </w:t>
      </w:r>
      <w:r w:rsidR="005C64CD" w:rsidRPr="00386FDF">
        <w:rPr>
          <w:rFonts w:asciiTheme="majorBidi" w:hAnsiTheme="majorBidi" w:cstheme="majorBidi"/>
          <w:sz w:val="24"/>
          <w:szCs w:val="24"/>
        </w:rPr>
        <w:t>potential drugs</w:t>
      </w:r>
      <w:r w:rsidR="006D749D" w:rsidRPr="00386FDF">
        <w:rPr>
          <w:rFonts w:asciiTheme="majorBidi" w:hAnsiTheme="majorBidi" w:cstheme="majorBidi"/>
          <w:sz w:val="24"/>
          <w:szCs w:val="24"/>
        </w:rPr>
        <w:t xml:space="preserve">. </w:t>
      </w:r>
      <w:r w:rsidR="0080025E" w:rsidRPr="00386FDF">
        <w:rPr>
          <w:rFonts w:asciiTheme="majorBidi" w:hAnsiTheme="majorBidi" w:cstheme="majorBidi"/>
          <w:sz w:val="24"/>
          <w:szCs w:val="24"/>
        </w:rPr>
        <w:t>Lamb et</w:t>
      </w:r>
      <w:r w:rsidR="00494843" w:rsidRPr="00386FDF">
        <w:rPr>
          <w:rFonts w:asciiTheme="majorBidi" w:hAnsiTheme="majorBidi" w:cstheme="majorBidi"/>
          <w:sz w:val="24"/>
          <w:szCs w:val="24"/>
        </w:rPr>
        <w:t xml:space="preserve"> a</w:t>
      </w:r>
      <w:r w:rsidR="0080025E" w:rsidRPr="00386FDF">
        <w:rPr>
          <w:rFonts w:asciiTheme="majorBidi" w:hAnsiTheme="majorBidi" w:cstheme="majorBidi"/>
          <w:sz w:val="24"/>
          <w:szCs w:val="24"/>
        </w:rPr>
        <w:t xml:space="preserve">l.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j5vsknXS","properties":{"formattedCitation":"[7]","plainCitation":"[7]"},"citationItems":[{"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R."}],"issued":{"date-parts":[["2006",9,29]]},"PMID":"17008526"}}],"schema":"https://github.com/citation-style-language/schema/raw/master/csl-citation.json"} </w:instrText>
      </w:r>
      <w:r w:rsidR="002E29A6"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[7]</w:t>
      </w:r>
      <w:r w:rsidR="002E29A6" w:rsidRPr="00386FDF">
        <w:rPr>
          <w:rFonts w:asciiTheme="majorBidi" w:hAnsiTheme="majorBidi" w:cstheme="majorBidi"/>
          <w:sz w:val="24"/>
          <w:szCs w:val="24"/>
        </w:rPr>
        <w:fldChar w:fldCharType="end"/>
      </w:r>
      <w:r w:rsidR="006D749D" w:rsidRPr="00386FDF">
        <w:rPr>
          <w:rFonts w:asciiTheme="majorBidi" w:hAnsiTheme="majorBidi" w:cstheme="majorBidi"/>
          <w:sz w:val="24"/>
          <w:szCs w:val="24"/>
        </w:rPr>
        <w:t xml:space="preserve"> created a database containing ranked drug response gene expression profiles, allowing to query the database with a disease-specific genetic signature to identify drug response profiles that correlate to it. GBA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yhIFzZcH","properties":{"formattedCitation":"[9]","plainCitation":"[9]"},"citationItems":[{"id":77,"uris":["http://zotero.org/users/2553926/items/HWWT64C9"],"uri":["http://zotero.org/users/2553926/items/HWWT64C9"],"itemData":{"id":77,"type":"article-journal","title":"SYSTEMATIC EVALUATION OF DRUG-DISEASE RELATIONSHIPS TO IDENTIFY LEADS FOR NOVEL DRUG USES","container-title":"Clinical pharmacology and therapeutics","page":"507-510","volume":"86","issue":"5","source":"PubMed Central","abstract":"Drug repositioning refers to alternative drug use discoveries which differ from the original intent of the drug. One challenge in these efforts lies in choosing which indication to prospectively test a drug of interest. We systematically evaluated a drug treatment-based view of diseases in order to address this challenge. Suggested novel drug uses were generated using a guilt-by-association approach. Compared with control drug uses, the suggested novel drug uses were significantly enriched in clinical trials.","DOI":"10.1038/clpt.2009.103","ISSN":"0009-9236","note":"PMID: 19571805\nPMCID: PMC2836384","journalAbbreviation":"Clin Pharmacol Ther","author":[{"family":"Chiang","given":"Annie P."},{"family":"Butte","given":"Atul J."}],"issued":{"date-parts":[["2009",11]]},"PMID":"19571805","PMCID":"PMC2836384"}}],"schema":"https://github.com/citation-style-language/schema/raw/master/csl-citation.json"} </w:instrText>
      </w:r>
      <w:r w:rsidR="002E29A6"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[9]</w:t>
      </w:r>
      <w:r w:rsidR="002E29A6" w:rsidRPr="00386FDF">
        <w:rPr>
          <w:rFonts w:asciiTheme="majorBidi" w:hAnsiTheme="majorBidi" w:cstheme="majorBidi"/>
          <w:sz w:val="24"/>
          <w:szCs w:val="24"/>
        </w:rPr>
        <w:fldChar w:fldCharType="end"/>
      </w:r>
      <w:r w:rsidR="006D749D" w:rsidRPr="00386FDF">
        <w:rPr>
          <w:rFonts w:asciiTheme="majorBidi" w:hAnsiTheme="majorBidi" w:cstheme="majorBidi"/>
          <w:sz w:val="24"/>
          <w:szCs w:val="24"/>
        </w:rPr>
        <w:t xml:space="preserve"> predict</w:t>
      </w:r>
      <w:r w:rsidR="00554A7D" w:rsidRPr="00386FDF">
        <w:rPr>
          <w:rFonts w:asciiTheme="majorBidi" w:hAnsiTheme="majorBidi" w:cstheme="majorBidi"/>
          <w:sz w:val="24"/>
          <w:szCs w:val="24"/>
        </w:rPr>
        <w:t>s</w:t>
      </w:r>
      <w:r w:rsidR="006D749D" w:rsidRPr="00386FDF">
        <w:rPr>
          <w:rFonts w:asciiTheme="majorBidi" w:hAnsiTheme="majorBidi" w:cstheme="majorBidi"/>
          <w:sz w:val="24"/>
          <w:szCs w:val="24"/>
        </w:rPr>
        <w:t xml:space="preserve"> novel associations between drugs and diseases by assuming that if two diseases are treated by the same drug, alternative drugs treating only one of them might treat also the other</w:t>
      </w:r>
      <w:r w:rsidR="00B8246F" w:rsidRPr="00386FDF">
        <w:rPr>
          <w:rFonts w:asciiTheme="majorBidi" w:hAnsiTheme="majorBidi" w:cstheme="majorBidi"/>
          <w:sz w:val="24"/>
          <w:szCs w:val="24"/>
        </w:rPr>
        <w:t>. F</w:t>
      </w:r>
      <w:r w:rsidR="006D749D" w:rsidRPr="00386FDF">
        <w:rPr>
          <w:rFonts w:asciiTheme="majorBidi" w:hAnsiTheme="majorBidi" w:cstheme="majorBidi"/>
          <w:sz w:val="24"/>
          <w:szCs w:val="24"/>
        </w:rPr>
        <w:t xml:space="preserve">inally, </w:t>
      </w:r>
      <w:r w:rsidR="0080025E" w:rsidRPr="00386FDF">
        <w:rPr>
          <w:rFonts w:asciiTheme="majorBidi" w:hAnsiTheme="majorBidi" w:cstheme="majorBidi"/>
          <w:sz w:val="24"/>
          <w:szCs w:val="24"/>
        </w:rPr>
        <w:t>Gottlieb et.</w:t>
      </w:r>
      <w:r w:rsidR="00494843" w:rsidRPr="00386FDF">
        <w:rPr>
          <w:rFonts w:asciiTheme="majorBidi" w:hAnsiTheme="majorBidi" w:cstheme="majorBidi"/>
          <w:sz w:val="24"/>
          <w:szCs w:val="24"/>
        </w:rPr>
        <w:t xml:space="preserve"> </w:t>
      </w:r>
      <w:r w:rsidR="0080025E" w:rsidRPr="00386FDF">
        <w:rPr>
          <w:rFonts w:asciiTheme="majorBidi" w:hAnsiTheme="majorBidi" w:cstheme="majorBidi"/>
          <w:sz w:val="24"/>
          <w:szCs w:val="24"/>
        </w:rPr>
        <w:t xml:space="preserve">al.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4JGsq1pr","properties":{"formattedCitation":"[6]","plainCitation":"[6]"},"citationItems":[{"id":69,"uris":["http://zotero.org/users/2553926/items/PGKASPCV"],"uri":["http://zotero.org/users/2553926/items/PGKASPCV"],"itemData":{"id":69,"type":"article-journal","title":"PREDICT: a method for inferring novel drug indications with application to personalized medicine","container-title":"Molecular Systems Biology","page":"496","volume":"7","source":"PubMed Central","abstract":"The authors present a new method, PREDICT, for the large-scale prediction of drug indications, and demonstrate its use on both approved drugs and novel molecules. They also provide a proof-of-concept for its potential utility in predicting patient-specific medications., \n          \n            \n              We present a novel method for the large-scale prediction of drug indications that can handle both approved drugs and novel molecules.\n            \n            \n              Our method utilizes multiple drug–drug and disease–disease similarity measures for the prediction task, obtaining high specificity and sensitivity rates (AUC=0.9).\n            \n            \n              Our drug repositioning predictions cover 27% of the indications currently tested on clinical trials (P&lt;2 × 10−220).\n            \n            \n              We show comparable performance using a gene expression signature-based disease–disease similarity, laying the computational foundation for predicting patient-specific indications.\n            \n          \n        , Predicting indications for new molecules or finding alternative indications for approved drugs is a laborious and costly process (), calling for computational solutions that would minimize production time and development costs (). Here, we present a novel method for predicting drug indications, PREDICT, capable of handling both approved drugs and novel molecules. Our method is based on the assumption that similar drugs are indicated for similar diseases. To score a possible drug–disease association, we compute its similarity to known associations by combining drug–drug and disease–disease similarity computations. This strategy achieves high specificity and sensitivity rates in a cross-validation setting, where part of the known associations are hidden and the method is assessed based on how well it can retrieve them based on the rest of the associations. Assessing its predictions of novel indications for existing drugs, we find that it covers a significant portion (27%, P&lt;2 × 10−220) of drug indications currently tested on clinical trials. Examples of such predictions include: (i) Cabergoline, indicated for Hyperprolactinemia, which is predicted to treat Migrane, a prediction supported by two separate studies (; ) and (ii) Progesterone, which is predicted to treat renal cell cancer, non-papillary (npRCC), supported by the study of . In addition, we provide indication predictions for novel molecules. For example, Cycloleucine is predicted for the treatment of Alzheimer's disease (AD); indeed, Cycloleucine was found to be a potent and selective antagonist of NMDA receptor-mediated responses (), a new promising class of chemicals for the treatment of AD (). As another example, Hyperforin, St John's wort extract, is predicted to treat hyperthermia. Interestingly, St John's wort extract was found to have anxiolytic effects on stress-induced hyperthermia in mice (). We further introduce a disease–disease similarity measure based on disease-specific gene signatures and show that such a measure can be used by our method to accurately predict drug indications. Importantly, this suggests the potential utility of our approach also in a personalized medicine setting, whereby future gene expression signatures from individual patients would replace these disease-specific signatures., Inferring potential drug indications, for either novel or approved drugs, is a key step in drug development. Previous computational methods in this domain have focused on either drug repositioning or matching drug and disease gene expression profiles. Here, we present a novel method for the large-scale prediction of drug indications (PREDICT) that can handle both approved drugs and novel molecules. Our method is based on the observation that similar drugs are indicated for similar diseases, and utilizes multiple drug–drug and disease–disease similarity measures for the prediction task. On cross-validation, it obtains high specificity and sensitivity (AUC=0.9) in predicting drug indications, surpassing existing methods. We validate our predictions by their overlap with drug indications that are currently under clinical trials, and by their agreement with tissue-specific expression information on the drug targets. We further show that disease-specific genetic signatures can be used to accurately predict drug indications for new diseases (AUC=0.92). This lays the computational foundation for future personalized drug treatments, where gene expression signatures from individual patients would replace the disease-specific signatures.","DOI":"10.1038/msb.2011.26","ISSN":"1744-4292","note":"PMID: 21654673\nPMCID: PMC3159979","shortTitle":"PREDICT","journalAbbreviation":"Mol Syst Biol","author":[{"family":"Gottlieb","given":"Assaf"},{"family":"Stein","given":"Gideon Y"},{"family":"Ruppin","given":"Eytan"},{"family":"Sharan","given":"Roded"}],"issued":{"date-parts":[["2011",6,7]]},"PMID":"21654673","PMCID":"PMC3159979"}}],"schema":"https://github.com/citation-style-language/schema/raw/master/csl-citation.json"} </w:instrText>
      </w:r>
      <w:r w:rsidR="002E29A6"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[6]</w:t>
      </w:r>
      <w:r w:rsidR="002E29A6" w:rsidRPr="00386FDF">
        <w:rPr>
          <w:rFonts w:asciiTheme="majorBidi" w:hAnsiTheme="majorBidi" w:cstheme="majorBidi"/>
          <w:sz w:val="24"/>
          <w:szCs w:val="24"/>
        </w:rPr>
        <w:fldChar w:fldCharType="end"/>
      </w:r>
      <w:r w:rsidR="006D749D" w:rsidRPr="00386FDF">
        <w:rPr>
          <w:rFonts w:asciiTheme="majorBidi" w:hAnsiTheme="majorBidi" w:cstheme="majorBidi"/>
          <w:sz w:val="24"/>
          <w:szCs w:val="24"/>
        </w:rPr>
        <w:t xml:space="preserve"> predicts novel associations between drugs and diseases by utilizing multiple drug–drug and disease–disease similarity measures for the prediction task. </w:t>
      </w:r>
      <w:r w:rsidR="00826965" w:rsidRPr="00386FDF">
        <w:rPr>
          <w:rFonts w:asciiTheme="majorBidi" w:hAnsiTheme="majorBidi" w:cstheme="majorBidi"/>
          <w:sz w:val="24"/>
          <w:szCs w:val="24"/>
        </w:rPr>
        <w:t xml:space="preserve">Some of the methods, such as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{"citationID":"eO5fuFuc","properties":{"formattedCitation":"[6], [7]","plainCitation":"[6], [7]"},"citationItems":[{"id":69,"uris":["http://zotero.org/users/2553926/items/PGKASPCV"],"uri":["http://zotero.org/users/2553926/items/PGKASPCV"],"itemData":{"id":69,"type":"article-journal","title":"PREDICT: a method for inferring novel drug indications with application to personalized medicine","container-title":"Molecular Systems Biology","page":"496","volume":"7","source":"PubMed Central","abstract":"The authors present a new method, PREDICT, for the large-scale prediction of drug indications, and demonstrate its use on both approved drugs and novel molecules. They also provide a proof-of-concept for its potential utility in predicting patient-specific medications., \n          \n            \n              We present a novel method for the large-scale prediction of drug indications that can handle both approved drugs and novel molecules.\n            \n            \n              Our method utilizes multiple drug–drug and disease–disease similarity measures for the prediction task, obtaining high specificity and sensitivity rates (AUC=0.9).\n            \n            \n              Our drug repositioning predictions cover 27% of the indications currently tested on clinical trials (P&lt;2 × 10−220).\n            \n            \n              We show comparable performance using a gene expression signature-based disease–disease similarity, laying the computational foundation for predicting patient-specific indications.\n            \n          \n        , Predicting indications for new molecules or finding alternative indications for approved drugs is a laborious and costly process (), calling for computational solutions that would minimize production time and development costs (). Here, we present a novel method for predicting drug indications, PREDICT, capable of handling both approved drugs and novel molecules. Our method is based on the assumption that similar drugs are indicated for similar diseases. To score a possible drug–disease association, we compute its similarity to known associations by combining drug–drug and disease–disease similarity computations. This strategy achieves high specificity and sensitivity rates in a cross-validation setting, where part of the known associations are hidden and the method is assessed based on how well it can retrieve them based on the rest of the associations. Assessing its predictions of novel indications for existing drugs, we find that it covers a significant portion (27%, P&lt;2 × 10−220) of drug indications currently tested on clinical trials. Examples of such predictions include: (i) Cabergoline, indicated for Hyperprolactinemia, which is predicted to treat Migrane, a prediction supported by two separate studies (; ) and (ii) Progesterone, which is predicted to treat renal cell cancer, non-papillary (npRCC), supported by the study of . In addition, we provide indication predictions for novel molecules. For example, Cycloleucine is predicted for the treatment of Alzheimer's disease (AD); indeed, Cycloleucine was found to be a potent and selective antagonist of NMDA receptor-mediated responses (), a new promising class of chemicals for the treatment of AD (). As another example, Hyperforin, St John's wort extract, is predicted to treat hyperthermia. Interestingly, St John's wort extract was found to have anxiolytic effects on stress-induced hyperthermia in mice (). We further introduce a disease–disease similarity measure based on disease-specific gene signatures and show that such a measure can be used by our method to accurately predict drug indications. Importantly, this suggests the potential utility of our approach also in a personalized medicine setting, whereby future gene expression signatures from individual patients would replace these disease-specific signatures., Inferring potential drug indications, for either novel or approved drugs, is a key step in drug development. Previous computational methods in this domain have focused on either drug repositioning or matching drug and disease gene expression profiles. Here, we present a novel method for the large-scale prediction of drug indications (PREDICT) that can handle both approved drugs and novel molecules. Our method is based on the observation that similar drugs are indicated for similar diseases, and utilizes multiple drug–drug and disease–disease similarity measures for the prediction task. On cross-validation, it obtains high specificity and sensitivity (AUC=0.9) in predicting drug indications, surpassing existing methods. We validate our predictions by their overlap with drug indications that are currently under clinical trials, and by their agreement with tissue-specific expression information on the drug targets. We further show that disease-specific genetic signatures can be used to accurately predict drug indications for new diseases (AUC=0.92). This lays the computational foundation for future personalized drug treatments, where gene expression signatures from individual patients would replace the disease-specific signatures.","DOI":"10.1038/msb.2011.26","ISSN":"1744-4292","note":"PMID: 21654673\nPMCID: PMC3159979","shortTitle":"PREDICT","journalAbbreviation":"Mol Syst Biol","author":[{"family":"Gottlieb","given":"Assaf"},{"family":"Stein","given":"Gideon Y"},{"family":"Ruppin","given":"Eytan"},{"family":"Sharan","given":"Roded"}],"issued":{"date-parts":[["2011",6,7]]},"PMID":"21654673","PMCID":"PMC3159979"},"label":"page"},{"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R."}],"issued":{"date-parts":[["2006",9,29]]},"PMID":"17008526"},"label":"page"}],"schema":"https://github.com/citation-style-language/schema/raw/master/csl-citation.json"} </w:instrText>
      </w:r>
      <w:r w:rsidR="002E29A6"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[6], [7]</w:t>
      </w:r>
      <w:r w:rsidR="002E29A6" w:rsidRPr="00386FDF">
        <w:rPr>
          <w:rFonts w:asciiTheme="majorBidi" w:hAnsiTheme="majorBidi" w:cstheme="majorBidi"/>
          <w:sz w:val="24"/>
          <w:szCs w:val="24"/>
        </w:rPr>
        <w:fldChar w:fldCharType="end"/>
      </w:r>
      <w:r w:rsidR="00826965" w:rsidRPr="00386FDF">
        <w:rPr>
          <w:rFonts w:asciiTheme="majorBidi" w:hAnsiTheme="majorBidi" w:cstheme="majorBidi"/>
          <w:sz w:val="24"/>
          <w:szCs w:val="24"/>
        </w:rPr>
        <w:t xml:space="preserve"> could be extended for personal</w:t>
      </w:r>
      <w:r w:rsidR="00210613" w:rsidRPr="00386FDF">
        <w:rPr>
          <w:rFonts w:asciiTheme="majorBidi" w:hAnsiTheme="majorBidi" w:cstheme="majorBidi"/>
          <w:sz w:val="24"/>
          <w:szCs w:val="24"/>
        </w:rPr>
        <w:t>ized prediction of drugs</w:t>
      </w:r>
      <w:r w:rsidR="00826965" w:rsidRPr="00386FDF">
        <w:rPr>
          <w:rFonts w:asciiTheme="majorBidi" w:hAnsiTheme="majorBidi" w:cstheme="majorBidi"/>
          <w:sz w:val="24"/>
          <w:szCs w:val="24"/>
        </w:rPr>
        <w:t xml:space="preserve">, yet to this date </w:t>
      </w:r>
      <w:r w:rsidR="00210613" w:rsidRPr="00386FDF">
        <w:rPr>
          <w:rFonts w:asciiTheme="majorBidi" w:hAnsiTheme="majorBidi" w:cstheme="majorBidi"/>
          <w:sz w:val="24"/>
          <w:szCs w:val="24"/>
        </w:rPr>
        <w:t xml:space="preserve">efforts </w:t>
      </w:r>
      <w:r w:rsidR="001F4697" w:rsidRPr="00386FDF">
        <w:rPr>
          <w:rFonts w:asciiTheme="majorBidi" w:hAnsiTheme="majorBidi" w:cstheme="majorBidi"/>
          <w:sz w:val="24"/>
          <w:szCs w:val="24"/>
        </w:rPr>
        <w:t xml:space="preserve">for personalized design of drugs </w:t>
      </w:r>
      <w:r w:rsidR="00210613" w:rsidRPr="00386FDF">
        <w:rPr>
          <w:rFonts w:asciiTheme="majorBidi" w:hAnsiTheme="majorBidi" w:cstheme="majorBidi"/>
          <w:sz w:val="24"/>
          <w:szCs w:val="24"/>
        </w:rPr>
        <w:t xml:space="preserve">had focused </w:t>
      </w:r>
      <w:r w:rsidR="001F4697" w:rsidRPr="00386FDF">
        <w:rPr>
          <w:rFonts w:asciiTheme="majorBidi" w:hAnsiTheme="majorBidi" w:cstheme="majorBidi"/>
          <w:sz w:val="24"/>
          <w:szCs w:val="24"/>
        </w:rPr>
        <w:t xml:space="preserve">on experimental work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askxcwz6","properties":{"formattedCitation":"[10]","plainCitation":"[10]"},"citationItems":[{"id":90,"uris":["http://zotero.org/users/2553926/items/3JNCRRDQ"],"uri":["http://zotero.org/users/2553926/items/3JNCRRDQ"],"itemData":{"id":90,"type":"article-journal","title":"AC220 is a uniquely potent and selective inhibitor of FLT3 for the treatment of acute myeloid leukemia (AML)","container-title":"Blood","page":"2984-2992","volume":"114","issue":"14","source":"PubMed","abstract":"Activating mutations in the receptor tyrosine kinase FLT3 are present in up to approximately 30% of acute myeloid leukemia (AML) patients, implicating FLT3 as a driver of the disease and therefore as a target for therapy. We report the characterization of AC220, a second-generation FLT3 inhibitor, and a comparison of AC220 with the first-generation FLT3 inhibitors CEP-701, MLN-518, PKC-412, sorafenib, and sunitinib. AC220 exhibits low nanomolar potency in biochemical and cellular assays and exceptional kinase selectivity, and in animal models is efficacious at doses as low as 1 mg/kg given orally once daily. The data reveal that the combination of excellent potency, selectivity, and pharmacokinetic properties is unique to AC220, which therefore is the first drug candidate with a profile that matches the characteristics desirable for a clinical FLT3 inhibitor.","DOI":"10.1182/blood-2009-05-222034","ISSN":"1528-0020","note":"PMID: 19654408\nPMCID: PMC2756206","journalAbbreviation":"Blood","language":"eng","author":[{"family":"Zarrinkar","given":"Patrick P."},{"family":"Gunawardane","given":"Ruwanthi N."},{"family":"Cramer","given":"Merryl D."},{"family":"Gardner","given":"Michael F."},{"family":"Brigham","given":"Daniel"},{"family":"Belli","given":"Barbara"},{"family":"Karaman","given":"Mazen W."},{"family":"Pratz","given":"Keith W."},{"family":"Pallares","given":"Gabriel"},{"family":"Chao","given":"Qi"},{"family":"Sprankle","given":"Kelly G."},{"family":"Patel","given":"Hitesh K."},{"family":"Levis","given":"Mark"},{"family":"Armstrong","given":"Robert C."},{"family":"James","given":"Joyce"},{"family":"Bhagwat","given":"Shripad S."}],"issued":{"date-parts":[["2009",10,1]]},"PMID":"19654408","PMCID":"PMC2756206"},"label":"page"}],"schema":"https://github.com/citation-style-language/schema/raw/master/csl-citation.json"} </w:instrText>
      </w:r>
      <w:r w:rsidR="002E29A6"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[10]</w:t>
      </w:r>
      <w:r w:rsidR="002E29A6" w:rsidRPr="00386FDF">
        <w:rPr>
          <w:rFonts w:asciiTheme="majorBidi" w:hAnsiTheme="majorBidi" w:cstheme="majorBidi"/>
          <w:sz w:val="24"/>
          <w:szCs w:val="24"/>
        </w:rPr>
        <w:fldChar w:fldCharType="end"/>
      </w:r>
      <w:r w:rsidR="001F4697" w:rsidRPr="00386FDF">
        <w:rPr>
          <w:rFonts w:asciiTheme="majorBidi" w:hAnsiTheme="majorBidi" w:cstheme="majorBidi"/>
          <w:sz w:val="24"/>
          <w:szCs w:val="24"/>
        </w:rPr>
        <w:t xml:space="preserve"> or</w:t>
      </w:r>
      <w:r w:rsidR="00210613" w:rsidRPr="00386FDF">
        <w:rPr>
          <w:rFonts w:asciiTheme="majorBidi" w:hAnsiTheme="majorBidi" w:cstheme="majorBidi"/>
          <w:sz w:val="24"/>
          <w:szCs w:val="24"/>
        </w:rPr>
        <w:t xml:space="preserve"> small scale </w:t>
      </w:r>
      <w:r w:rsidR="001F4697" w:rsidRPr="00386FDF">
        <w:rPr>
          <w:rFonts w:asciiTheme="majorBidi" w:hAnsiTheme="majorBidi" w:cstheme="majorBidi"/>
          <w:sz w:val="24"/>
          <w:szCs w:val="24"/>
        </w:rPr>
        <w:t xml:space="preserve">networks tailored for specific condition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{"citationID":"mnJdHcD3","properties":{"formattedCitation":"[11], [12]","plainCitation":"[11], [12]"},"citationItems":[{"id":92,"uris":["http://zotero.org/users/2553926/items/B6QEQIXH"],"uri":["http://zotero.org/users/2553926/items/B6QEQIXH"],"itemData":{"id":92,"type":"article-journal","title":"Drug Target Optimization in Chronic Myeloid Leukemia Using Innovative Computational Platform","container-title":"Scientific Reports","volume":"5","source":"www.nature.com","abstract":"Chronic Myeloid Leukemia (CML) represents a paradigm for the wider cancer field. Despite the fact that tyrosine kinase inhibitors have established targeted molecular therapy in CML, patients often face the risk of developing drug resistance, caused by mutations and/or activation of alternative cellular pathways. To optimize drug development, one needs to systematically test all possible combinations of drug targets within the genetic network that regulates the disease. The BioModelAnalyzer (BMA) is a user-friendly computational tool that allows us to do exactly that. We used BMA to build a CML network-model composed of 54 nodes linked by 104 interactions that encapsulates experimental data collected from 160 publications. While previous studies were limited by their focus on a single pathway or cellular process, our executable model allowed us to probe dynamic interactions between multiple pathways and cellular outcomes, suggest new combinatorial therapeutic targets, and highlight previously unexplored sensitivities to Interleukin-3.","URL":"http://www.nature.com/srep/2015/150203/srep08190/full/srep08190.html","DOI":"10.1038/srep08190","journalAbbreviation":"Sci. Rep.","language":"en","author":[{"family":"Chuang","given":"Ryan"},{"family":"Hall","given":"Benjamin A."},{"family":"Benque","given":"David"},{"family":"Cook","given":"Byron"},{"family":"Ishtiaq","given":"Samin"},{"family":"Piterman","given":"Nir"},{"family":"Taylor","given":"Alex"},{"family":"Vardi","given":"Moshe"},{"family":"Koschmieder","given":"Steffen"},{"family":"Gottgens","given":"Berthold"},{"family":"Fisher","given":"Jasmin"}],"issued":{"date-parts":[["2015",2,3]]},"accessed":{"date-parts":[["2015",7,20]]}},"label":"page"},{"id":46,"uris":["http://zotero.org/users/2553926/items/GECRH2KQ"],"uri":["http://zotero.org/users/2553926/items/GECRH2KQ"],"itemData":{"id":46,"type":"article-journal","title":"The DIONESUS algorithm provides scalable and accurate reconstruction of dynamic phosphoproteomic networks to reveal new drug targets","container-title":"Integrative Biology: Quantitative Biosciences from Nano to Macro","page":"776-791","volume":"7","issue":"7","source":"PubMed","abstract":"Many drug candidates fail in clinical trials due to an incomplete understanding of how small-molecule perturbations affect cell phenotype. Cellular responses can be non-intuitive due to systems-level properties such as redundant pathways caused by co-activation of multiple receptor tyrosine kinases. We therefore created a scalable algorithm, DIONESUS, based on partial least squares regression with variable selection to reconstruct a cellular signaling network in a human carcinoma cell line driven by EGFR overexpression. We perturbed the cells with 26 diverse growth factors and/or small molecules chosen to activate or inhibit specific subsets of receptor tyrosine kinases. We then quantified the abundance of 60 phosphosites at four time points using a modified microwestern array, a high-confidence assay of protein abundance and modification. DIONESUS, after being validated using three in silico networks, was applied to connect perturbations, phosphorylation, and cell phenotype from the high-confidence, microwestern dataset. We identified enhancement of STAT1 activity as a potential strategy to treat EGFR-hyperactive cancers and PTEN as a target of the antioxidant, N-acetylcysteine. Quantification of the relationship between drug dosage and cell viability in a panel of triple-negative breast cancer cell lines validated proposed therapeutic strategies.","DOI":"10.1039/c5ib00065c","ISSN":"1757-9708","note":"PMID: 26057728","journalAbbreviation":"Integr Biol (Camb)","language":"eng","author":[{"family":"Ciaccio","given":"Mark F."},{"family":"Chen","given":"Vincent C."},{"family":"Jones","given":"Richard B."},{"family":"Bagheri","given":"Neda"}],"issued":{"date-parts":[["2015",7,6]]},"PMID":"26057728"},"label":"page"}],"schema":"https://github.com/citation-style-language/schema/raw/master/csl-citation.json"} </w:instrText>
      </w:r>
      <w:r w:rsidR="002E29A6"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[11], [12]</w:t>
      </w:r>
      <w:r w:rsidR="002E29A6" w:rsidRPr="00386FDF">
        <w:rPr>
          <w:rFonts w:asciiTheme="majorBidi" w:hAnsiTheme="majorBidi" w:cstheme="majorBidi"/>
          <w:sz w:val="24"/>
          <w:szCs w:val="24"/>
        </w:rPr>
        <w:fldChar w:fldCharType="end"/>
      </w:r>
      <w:r w:rsidR="001F4697" w:rsidRPr="00386FDF">
        <w:rPr>
          <w:rFonts w:asciiTheme="majorBidi" w:hAnsiTheme="majorBidi" w:cstheme="majorBidi"/>
          <w:sz w:val="24"/>
          <w:szCs w:val="24"/>
        </w:rPr>
        <w:t>.</w:t>
      </w:r>
      <w:r w:rsidR="0069526D" w:rsidRPr="00386FDF">
        <w:rPr>
          <w:rFonts w:asciiTheme="majorBidi" w:hAnsiTheme="majorBidi" w:cstheme="majorBidi"/>
          <w:sz w:val="24"/>
          <w:szCs w:val="24"/>
        </w:rPr>
        <w:t xml:space="preserve"> </w:t>
      </w:r>
    </w:p>
    <w:p w:rsidR="0069526D" w:rsidRPr="00386FDF" w:rsidRDefault="00482E34" w:rsidP="00390EF7">
      <w:pPr>
        <w:spacing w:line="300" w:lineRule="exact"/>
        <w:ind w:firstLine="360"/>
        <w:jc w:val="both"/>
        <w:rPr>
          <w:rFonts w:asciiTheme="majorBidi" w:hAnsiTheme="majorBidi" w:cstheme="majorBidi"/>
          <w:sz w:val="24"/>
          <w:szCs w:val="24"/>
        </w:rPr>
      </w:pPr>
      <w:r w:rsidRPr="00386FDF">
        <w:rPr>
          <w:rFonts w:asciiTheme="majorBidi" w:hAnsiTheme="majorBidi" w:cstheme="majorBidi"/>
          <w:sz w:val="24"/>
          <w:szCs w:val="24"/>
        </w:rPr>
        <w:t xml:space="preserve">As drugs often act by inhibiting a target in a manner resembling a knockout, </w:t>
      </w:r>
      <w:r w:rsidR="003240FC" w:rsidRPr="00386FDF">
        <w:rPr>
          <w:rFonts w:asciiTheme="majorBidi" w:hAnsiTheme="majorBidi" w:cstheme="majorBidi"/>
          <w:sz w:val="24"/>
          <w:szCs w:val="24"/>
        </w:rPr>
        <w:t xml:space="preserve">attempts were </w:t>
      </w:r>
      <w:r w:rsidRPr="00386FDF">
        <w:rPr>
          <w:rFonts w:asciiTheme="majorBidi" w:hAnsiTheme="majorBidi" w:cstheme="majorBidi"/>
          <w:sz w:val="24"/>
          <w:szCs w:val="24"/>
        </w:rPr>
        <w:t xml:space="preserve">also </w:t>
      </w:r>
      <w:r w:rsidR="003240FC" w:rsidRPr="00386FDF">
        <w:rPr>
          <w:rFonts w:asciiTheme="majorBidi" w:hAnsiTheme="majorBidi" w:cstheme="majorBidi"/>
          <w:sz w:val="24"/>
          <w:szCs w:val="24"/>
        </w:rPr>
        <w:t xml:space="preserve">made </w:t>
      </w:r>
      <w:r w:rsidRPr="00386FDF">
        <w:rPr>
          <w:rFonts w:asciiTheme="majorBidi" w:hAnsiTheme="majorBidi" w:cstheme="majorBidi"/>
          <w:sz w:val="24"/>
          <w:szCs w:val="24"/>
        </w:rPr>
        <w:t xml:space="preserve">to predict candidates for drug targets by </w:t>
      </w:r>
      <w:r w:rsidR="003240FC" w:rsidRPr="00386FDF">
        <w:rPr>
          <w:rFonts w:asciiTheme="majorBidi" w:hAnsiTheme="majorBidi" w:cstheme="majorBidi"/>
          <w:sz w:val="24"/>
          <w:szCs w:val="24"/>
        </w:rPr>
        <w:t>p</w:t>
      </w:r>
      <w:r w:rsidR="0069526D" w:rsidRPr="00386FDF">
        <w:rPr>
          <w:rFonts w:asciiTheme="majorBidi" w:hAnsiTheme="majorBidi" w:cstheme="majorBidi"/>
          <w:sz w:val="24"/>
          <w:szCs w:val="24"/>
        </w:rPr>
        <w:t xml:space="preserve">redicting </w:t>
      </w:r>
      <w:r w:rsidRPr="00386FDF">
        <w:rPr>
          <w:rFonts w:asciiTheme="majorBidi" w:hAnsiTheme="majorBidi" w:cstheme="majorBidi"/>
          <w:sz w:val="24"/>
          <w:szCs w:val="24"/>
        </w:rPr>
        <w:t xml:space="preserve">the </w:t>
      </w:r>
      <w:r w:rsidR="0069526D" w:rsidRPr="00386FDF">
        <w:rPr>
          <w:rFonts w:asciiTheme="majorBidi" w:hAnsiTheme="majorBidi" w:cstheme="majorBidi"/>
          <w:sz w:val="24"/>
          <w:szCs w:val="24"/>
        </w:rPr>
        <w:t xml:space="preserve">effect of </w:t>
      </w:r>
      <w:r w:rsidR="00B8246F" w:rsidRPr="00386FDF">
        <w:rPr>
          <w:rFonts w:asciiTheme="majorBidi" w:hAnsiTheme="majorBidi" w:cstheme="majorBidi"/>
          <w:sz w:val="24"/>
          <w:szCs w:val="24"/>
        </w:rPr>
        <w:t>gene</w:t>
      </w:r>
      <w:r w:rsidRPr="00386FDF">
        <w:rPr>
          <w:rFonts w:asciiTheme="majorBidi" w:hAnsiTheme="majorBidi" w:cstheme="majorBidi"/>
          <w:sz w:val="24"/>
          <w:szCs w:val="24"/>
        </w:rPr>
        <w:t xml:space="preserve"> </w:t>
      </w:r>
      <w:r w:rsidR="0069526D" w:rsidRPr="00386FDF">
        <w:rPr>
          <w:rFonts w:asciiTheme="majorBidi" w:hAnsiTheme="majorBidi" w:cstheme="majorBidi"/>
          <w:sz w:val="24"/>
          <w:szCs w:val="24"/>
        </w:rPr>
        <w:t>knockouts</w:t>
      </w:r>
      <w:r w:rsidRPr="00386FDF">
        <w:rPr>
          <w:rFonts w:asciiTheme="majorBidi" w:hAnsiTheme="majorBidi" w:cstheme="majorBidi"/>
          <w:sz w:val="24"/>
          <w:szCs w:val="24"/>
        </w:rPr>
        <w:t>.</w:t>
      </w:r>
      <w:r w:rsidR="00EF555E" w:rsidRPr="00386FDF">
        <w:rPr>
          <w:rFonts w:asciiTheme="majorBidi" w:hAnsiTheme="majorBidi" w:cstheme="majorBidi"/>
          <w:sz w:val="24"/>
          <w:szCs w:val="24"/>
        </w:rPr>
        <w:t xml:space="preserve"> </w:t>
      </w:r>
      <w:r w:rsidR="00B8246F" w:rsidRPr="00386FDF">
        <w:rPr>
          <w:rFonts w:asciiTheme="majorBidi" w:hAnsiTheme="majorBidi" w:cstheme="majorBidi"/>
          <w:sz w:val="24"/>
          <w:szCs w:val="24"/>
        </w:rPr>
        <w:t>These attempts focused on metabolic drugs and used metabolic network models, testing the impact of in-silico deletion of genes on the network’s fluxes. For example</w:t>
      </w:r>
      <w:r w:rsidR="007414D7" w:rsidRPr="00386FDF">
        <w:rPr>
          <w:rFonts w:asciiTheme="majorBidi" w:hAnsiTheme="majorBidi" w:cstheme="majorBidi"/>
          <w:sz w:val="24"/>
          <w:szCs w:val="24"/>
        </w:rPr>
        <w:t xml:space="preserve">, </w:t>
      </w:r>
      <w:hyperlink r:id="rId11" w:history="1">
        <w:r w:rsidR="0069526D" w:rsidRPr="00386FDF">
          <w:rPr>
            <w:rFonts w:asciiTheme="majorBidi" w:hAnsiTheme="majorBidi" w:cstheme="majorBidi"/>
            <w:sz w:val="24"/>
            <w:szCs w:val="24"/>
          </w:rPr>
          <w:t>Fatumo</w:t>
        </w:r>
      </w:hyperlink>
      <w:r w:rsidR="0069526D" w:rsidRPr="00386FDF">
        <w:rPr>
          <w:rFonts w:asciiTheme="majorBidi" w:hAnsiTheme="majorBidi" w:cstheme="majorBidi"/>
          <w:sz w:val="24"/>
          <w:szCs w:val="24"/>
        </w:rPr>
        <w:t xml:space="preserve"> et.al.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UGsjedIm","properties":{"formattedCitation":"[13]","plainCitation":"[13]"},"citationItems":[{"id":48,"uris":["http://zotero.org/users/2553926/items/7WWWRJ4X"],"uri":["http://zotero.org/users/2553926/items/7WWWRJ4X"],"itemData":{"id":48,"type":"article-journal","title":"Estimating novel potential drug targets of Plasmodium falciparum by analysing the metabolic network of knock-out strains in silico","container-title":"Infection, Genetics and Evolution: Journal of Molecular Epidemiology and Evolutionary Genetics in Infectious Diseases","page":"351-358","volume":"9","issue":"3","source":"PubMed","abstract":"Malaria is one of the world's most common and serious diseases causing death of about 3 million people each year. Its most severe occurrence is caused by the protozoan Plasmodium falciparum. Biomedical research could enable treating the disease by effectively and specifically targeting essential enzymes of this parasite. However, the parasite has developed resistance to existing drugs making it indispensable to discover new drugs. We have established a simple computational tool which analyses the topology of the metabolic network of P. falciparum to identify essential enzymes as possible drug targets. We investigated the essentiality of a reaction in the metabolic network by deleting (knocking-out) such a reaction in silico. The algorithm selected neighbouring compounds of the investigated reaction that had to be produced by alternative biochemical pathways. Using breadth first searches, we tested qualitatively if these products could be generated by reactions that serve as potential deviations of the metabolic flux. With this we identified 70 essential reactions. Our results were compared with a comprehensive list of 38 targets of approved malaria drugs. When combining our approach with an in silico analysis performed recently [Yeh, I., Hanekamp, T., Tsoka, S., Karp, P.D., Altman, R.B., 2004. Computational analysis of Plasmodium falciparum metabolism: organizing genomic information to facilitate drug discovery. Genome Res. 14, 917-924] we could improve the precision of the prediction results. Finally we present a refined list of 22 new potential candidate targets for P. falciparum, half of which have reasonable evidence to be valid targets against micro-organisms and cancer.","DOI":"10.1016/j.meegid.2008.01.007","ISSN":"1567-7257","note":"PMID: 18313365","journalAbbreviation":"Infect. Genet. Evol.","language":"eng","author":[{"family":"Fatumo","given":"Segun"},{"family":"Plaimas","given":"Kitiporn"},{"family":"Mallm","given":"Jan-Philipp"},{"family":"Schramm","given":"Gunnar"},{"family":"Adebiyi","given":"Ezekiel"},{"family":"Oswald","given":"Marcus"},{"family":"Eils","given":"Roland"},{"family":"König","given":"Rainer"}],"issued":{"date-parts":[["2009",5]]},"PMID":"18313365"}}],"schema":"https://github.com/citation-style-language/schema/raw/master/csl-citation.json"} </w:instrText>
      </w:r>
      <w:r w:rsidR="002E29A6"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[13]</w:t>
      </w:r>
      <w:r w:rsidR="002E29A6" w:rsidRPr="00386FDF">
        <w:rPr>
          <w:rFonts w:asciiTheme="majorBidi" w:hAnsiTheme="majorBidi" w:cstheme="majorBidi"/>
          <w:sz w:val="24"/>
          <w:szCs w:val="24"/>
        </w:rPr>
        <w:fldChar w:fldCharType="end"/>
      </w:r>
      <w:r w:rsidR="0069526D" w:rsidRPr="00386FDF">
        <w:rPr>
          <w:rFonts w:asciiTheme="majorBidi" w:hAnsiTheme="majorBidi" w:cstheme="majorBidi"/>
          <w:sz w:val="24"/>
          <w:szCs w:val="24"/>
        </w:rPr>
        <w:t xml:space="preserve"> </w:t>
      </w:r>
      <w:r w:rsidR="007414D7" w:rsidRPr="00386FDF">
        <w:rPr>
          <w:rFonts w:asciiTheme="majorBidi" w:hAnsiTheme="majorBidi" w:cstheme="majorBidi"/>
          <w:sz w:val="24"/>
          <w:szCs w:val="24"/>
        </w:rPr>
        <w:t xml:space="preserve">simulated knockouts </w:t>
      </w:r>
      <w:r w:rsidR="003240FC" w:rsidRPr="00386FDF">
        <w:rPr>
          <w:rFonts w:asciiTheme="majorBidi" w:hAnsiTheme="majorBidi" w:cstheme="majorBidi"/>
          <w:sz w:val="24"/>
          <w:szCs w:val="24"/>
        </w:rPr>
        <w:t xml:space="preserve">by </w:t>
      </w:r>
      <w:r w:rsidR="0069526D" w:rsidRPr="00386FDF">
        <w:rPr>
          <w:rFonts w:asciiTheme="majorBidi" w:hAnsiTheme="majorBidi" w:cstheme="majorBidi"/>
          <w:sz w:val="24"/>
          <w:szCs w:val="24"/>
        </w:rPr>
        <w:t xml:space="preserve">deleting reactions from a metabolic network to identify enzymes essential for the malaria parasite Plasmodium falciparum. </w:t>
      </w:r>
      <w:r w:rsidR="00494843" w:rsidRPr="00386FDF">
        <w:rPr>
          <w:rFonts w:asciiTheme="majorBidi" w:hAnsiTheme="majorBidi" w:cstheme="majorBidi"/>
          <w:sz w:val="24"/>
          <w:szCs w:val="24"/>
        </w:rPr>
        <w:t xml:space="preserve">Papp et al.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FOxz6XKM","properties":{"formattedCitation":"[14]","plainCitation":"[14]"},"citationItems":[{"id":135,"uris":["http://zotero.org/users/2553926/items/7KGQC4F6"],"uri":["http://zotero.org/users/2553926/items/7KGQC4F6"],"itemData":{"id":135,"type":"article-journal","title":"Metabolic network analysis of the causes and evolution of enzyme dispensability in yeast","container-title":"Nature","page":"661-664","volume":"429","issue":"6992","source":"www.nature.com","abstract":"Under laboratory conditions 80% of yeast genes seem not to be essential for viability. This raises the question of what the mechanistic basis for dispensability is, and whether it is the result of selection for buffering or an incidental side product. Here we analyse these issues using an in silico flux model of the yeast metabolic network. The model correctly predicts the knockout fitness effects in 88% of the genes studied and in vivo fluxes. Dispensable genes might be important, but under conditions not yet examined in the laboratory. Our model indicates that this is the dominant explanation for apparent dispensability, accounting for 37–68% of dispensable genes, whereas 15–28% of them are compensated by a duplicate, and only 4–17% are buffered by metabolic network flux reorganization. For over one-half of those not important under nutrient-rich conditions, we can predict conditions when they will be important. As expected, such condition-specific genes have a more restricted phylogenetic distribution. Gene duplicates catalysing the same reaction are not more common for indispensable reactions, suggesting that the reason for their retention is not to provide compensation. Instead their presence is better explained by selection for high enzymatic flux.","DOI":"10.1038/nature02636","ISSN":"0028-0836","journalAbbreviation":"Nature","language":"en","author":[{"family":"Papp","given":"Balázs"},{"family":"Pál","given":"Csaba"},{"family":"Hurst","given":"Laurence D."}],"issued":{"date-parts":[["2004",6,10]]}}}],"schema":"https://github.com/citation-style-language/schema/raw/master/csl-citation.json"} </w:instrText>
      </w:r>
      <w:r w:rsidR="002E29A6"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[14]</w:t>
      </w:r>
      <w:r w:rsidR="002E29A6" w:rsidRPr="00386FDF">
        <w:rPr>
          <w:rFonts w:asciiTheme="majorBidi" w:hAnsiTheme="majorBidi" w:cstheme="majorBidi"/>
          <w:sz w:val="24"/>
          <w:szCs w:val="24"/>
        </w:rPr>
        <w:fldChar w:fldCharType="end"/>
      </w:r>
      <w:r w:rsidR="00BD140A" w:rsidRPr="00386FDF">
        <w:rPr>
          <w:rFonts w:asciiTheme="majorBidi" w:hAnsiTheme="majorBidi" w:cstheme="majorBidi"/>
          <w:sz w:val="24"/>
          <w:szCs w:val="24"/>
        </w:rPr>
        <w:t xml:space="preserve"> </w:t>
      </w:r>
      <w:r w:rsidR="006935EE" w:rsidRPr="00386FDF">
        <w:rPr>
          <w:rFonts w:asciiTheme="majorBidi" w:hAnsiTheme="majorBidi" w:cstheme="majorBidi"/>
          <w:sz w:val="24"/>
          <w:szCs w:val="24"/>
        </w:rPr>
        <w:t>use</w:t>
      </w:r>
      <w:r w:rsidR="00390EF7" w:rsidRPr="00386FDF">
        <w:rPr>
          <w:rFonts w:asciiTheme="majorBidi" w:hAnsiTheme="majorBidi" w:cstheme="majorBidi"/>
          <w:sz w:val="24"/>
          <w:szCs w:val="24"/>
        </w:rPr>
        <w:t>d</w:t>
      </w:r>
      <w:r w:rsidR="006935EE" w:rsidRPr="00386FDF">
        <w:rPr>
          <w:rFonts w:asciiTheme="majorBidi" w:hAnsiTheme="majorBidi" w:cstheme="majorBidi"/>
          <w:sz w:val="24"/>
          <w:szCs w:val="24"/>
        </w:rPr>
        <w:t xml:space="preserve"> a </w:t>
      </w:r>
      <w:r w:rsidR="00BD140A" w:rsidRPr="00386FDF">
        <w:rPr>
          <w:rFonts w:asciiTheme="majorBidi" w:hAnsiTheme="majorBidi" w:cstheme="majorBidi"/>
          <w:sz w:val="24"/>
          <w:szCs w:val="24"/>
        </w:rPr>
        <w:t>metabolic flux model</w:t>
      </w:r>
      <w:r w:rsidR="006935EE" w:rsidRPr="00386FDF">
        <w:rPr>
          <w:rFonts w:asciiTheme="majorBidi" w:hAnsiTheme="majorBidi" w:cstheme="majorBidi"/>
          <w:sz w:val="24"/>
          <w:szCs w:val="24"/>
        </w:rPr>
        <w:t xml:space="preserve"> </w:t>
      </w:r>
      <w:r w:rsidR="00BD140A" w:rsidRPr="00386FDF">
        <w:rPr>
          <w:rFonts w:asciiTheme="majorBidi" w:hAnsiTheme="majorBidi" w:cstheme="majorBidi"/>
          <w:sz w:val="24"/>
          <w:szCs w:val="24"/>
        </w:rPr>
        <w:t>to predict the knockout fitness effect</w:t>
      </w:r>
      <w:r w:rsidR="006935EE" w:rsidRPr="00386FDF">
        <w:rPr>
          <w:rFonts w:asciiTheme="majorBidi" w:hAnsiTheme="majorBidi" w:cstheme="majorBidi"/>
          <w:sz w:val="24"/>
          <w:szCs w:val="24"/>
        </w:rPr>
        <w:t xml:space="preserve"> of nonessential genes in </w:t>
      </w:r>
      <w:r w:rsidR="00BD140A" w:rsidRPr="00386FDF">
        <w:rPr>
          <w:rFonts w:asciiTheme="majorBidi" w:hAnsiTheme="majorBidi" w:cstheme="majorBidi"/>
          <w:sz w:val="24"/>
          <w:szCs w:val="24"/>
        </w:rPr>
        <w:t xml:space="preserve">Saccharomyces cerevisiae. </w:t>
      </w:r>
      <w:r w:rsidR="006935EE" w:rsidRPr="00386FDF">
        <w:rPr>
          <w:rFonts w:asciiTheme="majorBidi" w:hAnsiTheme="majorBidi" w:cstheme="majorBidi"/>
          <w:sz w:val="24"/>
          <w:szCs w:val="24"/>
        </w:rPr>
        <w:t>In their review of current paradigms for predicting inhibitory effects</w:t>
      </w:r>
      <w:r w:rsidR="00390EF7" w:rsidRPr="00386FDF">
        <w:rPr>
          <w:rFonts w:asciiTheme="majorBidi" w:hAnsiTheme="majorBidi" w:cstheme="majorBidi"/>
          <w:sz w:val="24"/>
          <w:szCs w:val="24"/>
        </w:rPr>
        <w:t>,</w:t>
      </w:r>
      <w:r w:rsidR="00494843" w:rsidRPr="00386FDF">
        <w:rPr>
          <w:rFonts w:asciiTheme="majorBidi" w:hAnsiTheme="majorBidi" w:cstheme="majorBidi"/>
          <w:sz w:val="24"/>
          <w:szCs w:val="24"/>
        </w:rPr>
        <w:t xml:space="preserve"> Csermely et al.</w:t>
      </w:r>
      <w:r w:rsidR="006935EE" w:rsidRPr="00386FDF">
        <w:rPr>
          <w:rFonts w:asciiTheme="majorBidi" w:hAnsiTheme="majorBidi" w:cstheme="majorBidi"/>
          <w:sz w:val="24"/>
          <w:szCs w:val="24"/>
        </w:rPr>
        <w:t xml:space="preserve">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ng4Oz8OM","properties":{"formattedCitation":"[15]","plainCitation":"[15]"},"citationItems":[{"id":134,"uris":["http://zotero.org/users/2553926/items/4GRMJGAI"],"uri":["http://zotero.org/users/2553926/items/4GRMJGAI"],"itemData":{"id":134,"type":"article-journal","title":"The efficiency of multi-target drugs: the network approach might help drug design","container-title":"Trends in Pharmacological Sciences","page":"178-182","volume":"26","issue":"4","source":"ScienceDirect","abstract":"Despite considerable progress in genome- and proteome-based high-throughput screening methods and rational drug design, the number of successful single-target drugs did not increase appreciably during the past decade. Network models suggest that partial inhibition of a surprisingly small number of targets can be more efficient than the complete inhibition of a single target. This and the success stories of multi-target drugs and combinatorial therapies led us to suggest that systematic drug-design strategies should be directed against multiple targets. We propose that the final effect of partial, but multiple, drug actions might often surpass that of complete drug action at a single target. The future success of this novel drug-design paradigm will depend not only on a new generation of computer models to identify the correct multiple targets and their multi-fitting, low-affinity drug candidates but also on more-efficient in vivo testing.","DOI":"10.1016/j.tips.2005.02.007","ISSN":"0165-6147","shortTitle":"The efficiency of multi-target drugs","journalAbbreviation":"Trends in Pharmacological Sciences","author":[{"family":"Csermely","given":"Péter"},{"family":"Ágoston","given":"Vilmos"},{"family":"Pongor","given":"Sándor"}],"issued":{"date-parts":[["2005",4]]}}}],"schema":"https://github.com/citation-style-language/schema/raw/master/csl-citation.json"} </w:instrText>
      </w:r>
      <w:r w:rsidR="002E29A6"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[15]</w:t>
      </w:r>
      <w:r w:rsidR="002E29A6" w:rsidRPr="00386FDF">
        <w:rPr>
          <w:rFonts w:asciiTheme="majorBidi" w:hAnsiTheme="majorBidi" w:cstheme="majorBidi"/>
          <w:sz w:val="24"/>
          <w:szCs w:val="24"/>
        </w:rPr>
        <w:fldChar w:fldCharType="end"/>
      </w:r>
      <w:r w:rsidR="006935EE" w:rsidRPr="00386FDF">
        <w:rPr>
          <w:rFonts w:asciiTheme="majorBidi" w:hAnsiTheme="majorBidi" w:cstheme="majorBidi"/>
          <w:sz w:val="24"/>
          <w:szCs w:val="24"/>
        </w:rPr>
        <w:t xml:space="preserve"> con</w:t>
      </w:r>
      <w:r w:rsidR="00543152" w:rsidRPr="00386FDF">
        <w:rPr>
          <w:rFonts w:asciiTheme="majorBidi" w:hAnsiTheme="majorBidi" w:cstheme="majorBidi"/>
          <w:sz w:val="24"/>
          <w:szCs w:val="24"/>
        </w:rPr>
        <w:t xml:space="preserve">clude </w:t>
      </w:r>
      <w:r w:rsidR="00390EF7" w:rsidRPr="00386FDF">
        <w:rPr>
          <w:rFonts w:asciiTheme="majorBidi" w:hAnsiTheme="majorBidi" w:cstheme="majorBidi"/>
          <w:sz w:val="24"/>
          <w:szCs w:val="24"/>
        </w:rPr>
        <w:t>with</w:t>
      </w:r>
      <w:r w:rsidR="0080025E" w:rsidRPr="00386FDF">
        <w:rPr>
          <w:rFonts w:asciiTheme="majorBidi" w:hAnsiTheme="majorBidi" w:cstheme="majorBidi"/>
          <w:sz w:val="24"/>
          <w:szCs w:val="24"/>
        </w:rPr>
        <w:t xml:space="preserve"> the need for</w:t>
      </w:r>
      <w:r w:rsidR="00C3116A" w:rsidRPr="00386FDF">
        <w:rPr>
          <w:rFonts w:asciiTheme="majorBidi" w:hAnsiTheme="majorBidi" w:cstheme="majorBidi"/>
          <w:sz w:val="24"/>
          <w:szCs w:val="24"/>
        </w:rPr>
        <w:t xml:space="preserve"> approaches allowing the examination of multi-targets inhibition, as our new approach allows.</w:t>
      </w:r>
      <w:r w:rsidR="00BD140A" w:rsidRPr="00386FDF">
        <w:rPr>
          <w:rFonts w:asciiTheme="majorBidi" w:hAnsiTheme="majorBidi" w:cstheme="majorBidi"/>
          <w:sz w:val="24"/>
          <w:szCs w:val="24"/>
        </w:rPr>
        <w:t xml:space="preserve"> </w:t>
      </w:r>
    </w:p>
    <w:p w:rsidR="002656E3" w:rsidRPr="00386FDF" w:rsidRDefault="00314026" w:rsidP="00E4172B">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 xml:space="preserve">In this work we present a novel approach </w:t>
      </w:r>
      <w:r w:rsidR="002656E3" w:rsidRPr="00386FDF">
        <w:rPr>
          <w:rFonts w:asciiTheme="majorBidi" w:hAnsiTheme="majorBidi" w:cstheme="majorBidi"/>
          <w:sz w:val="24"/>
          <w:szCs w:val="24"/>
        </w:rPr>
        <w:t>to tackle the drug target</w:t>
      </w:r>
      <w:r w:rsidR="00531CF0" w:rsidRPr="00386FDF">
        <w:rPr>
          <w:rFonts w:asciiTheme="majorBidi" w:hAnsiTheme="majorBidi" w:cstheme="majorBidi"/>
          <w:sz w:val="24"/>
          <w:szCs w:val="24"/>
        </w:rPr>
        <w:t xml:space="preserve"> inference</w:t>
      </w:r>
      <w:r w:rsidR="002656E3" w:rsidRPr="00386FDF">
        <w:rPr>
          <w:rFonts w:asciiTheme="majorBidi" w:hAnsiTheme="majorBidi" w:cstheme="majorBidi"/>
          <w:sz w:val="24"/>
          <w:szCs w:val="24"/>
        </w:rPr>
        <w:t xml:space="preserve"> problem from a personalize</w:t>
      </w:r>
      <w:r w:rsidR="009E5F75" w:rsidRPr="00386FDF">
        <w:rPr>
          <w:rFonts w:asciiTheme="majorBidi" w:hAnsiTheme="majorBidi" w:cstheme="majorBidi"/>
          <w:sz w:val="24"/>
          <w:szCs w:val="24"/>
        </w:rPr>
        <w:t>d</w:t>
      </w:r>
      <w:r w:rsidR="002656E3" w:rsidRPr="00386FDF">
        <w:rPr>
          <w:rFonts w:asciiTheme="majorBidi" w:hAnsiTheme="majorBidi" w:cstheme="majorBidi"/>
          <w:sz w:val="24"/>
          <w:szCs w:val="24"/>
        </w:rPr>
        <w:t xml:space="preserve"> perspective using</w:t>
      </w:r>
      <w:r w:rsidR="00723BB0" w:rsidRPr="00386FDF">
        <w:rPr>
          <w:rFonts w:asciiTheme="majorBidi" w:hAnsiTheme="majorBidi" w:cstheme="majorBidi"/>
          <w:sz w:val="24"/>
          <w:szCs w:val="24"/>
        </w:rPr>
        <w:t xml:space="preserve"> in-silico knock</w:t>
      </w:r>
      <w:r w:rsidR="00CD04D7" w:rsidRPr="00386FDF">
        <w:rPr>
          <w:rFonts w:asciiTheme="majorBidi" w:hAnsiTheme="majorBidi" w:cstheme="majorBidi"/>
          <w:sz w:val="24"/>
          <w:szCs w:val="24"/>
        </w:rPr>
        <w:t xml:space="preserve">outs </w:t>
      </w:r>
      <w:r w:rsidR="00EF555E" w:rsidRPr="00386FDF">
        <w:rPr>
          <w:rFonts w:asciiTheme="majorBidi" w:hAnsiTheme="majorBidi" w:cstheme="majorBidi"/>
          <w:sz w:val="24"/>
          <w:szCs w:val="24"/>
        </w:rPr>
        <w:t xml:space="preserve">based on propagation methods </w:t>
      </w:r>
      <w:r w:rsidR="00CD04D7" w:rsidRPr="00386FDF">
        <w:rPr>
          <w:rFonts w:asciiTheme="majorBidi" w:hAnsiTheme="majorBidi" w:cstheme="majorBidi"/>
          <w:sz w:val="24"/>
          <w:szCs w:val="24"/>
        </w:rPr>
        <w:t xml:space="preserve">in a </w:t>
      </w:r>
      <w:r w:rsidR="00E4172B" w:rsidRPr="007A0600">
        <w:rPr>
          <w:rFonts w:asciiTheme="majorBidi" w:eastAsia="Cambria" w:hAnsiTheme="majorBidi" w:cstheme="majorBidi"/>
          <w:color w:val="auto"/>
          <w:sz w:val="24"/>
          <w:szCs w:val="24"/>
        </w:rPr>
        <w:t xml:space="preserve">protein-protein interaction </w:t>
      </w:r>
      <w:r w:rsidR="00E4172B" w:rsidRPr="00D35EE3">
        <w:rPr>
          <w:rFonts w:asciiTheme="majorBidi" w:eastAsia="Cambria" w:hAnsiTheme="majorBidi" w:cstheme="majorBidi"/>
          <w:color w:val="auto"/>
          <w:sz w:val="24"/>
          <w:szCs w:val="24"/>
        </w:rPr>
        <w:t>(</w:t>
      </w:r>
      <w:r w:rsidR="00CD04D7" w:rsidRPr="00D35EE3">
        <w:rPr>
          <w:rFonts w:asciiTheme="majorBidi" w:hAnsiTheme="majorBidi" w:cstheme="majorBidi"/>
          <w:sz w:val="24"/>
          <w:szCs w:val="24"/>
        </w:rPr>
        <w:t>PPI</w:t>
      </w:r>
      <w:r w:rsidR="00E4172B" w:rsidRPr="00D35EE3">
        <w:rPr>
          <w:rFonts w:asciiTheme="majorBidi" w:hAnsiTheme="majorBidi" w:cstheme="majorBidi"/>
          <w:sz w:val="24"/>
          <w:szCs w:val="24"/>
        </w:rPr>
        <w:t>)</w:t>
      </w:r>
      <w:r w:rsidR="00CD04D7" w:rsidRPr="00D35EE3">
        <w:rPr>
          <w:rFonts w:asciiTheme="majorBidi" w:hAnsiTheme="majorBidi" w:cstheme="majorBidi"/>
          <w:sz w:val="24"/>
          <w:szCs w:val="24"/>
        </w:rPr>
        <w:t xml:space="preserve"> </w:t>
      </w:r>
      <w:r w:rsidR="00CD04D7" w:rsidRPr="00386FDF">
        <w:rPr>
          <w:rFonts w:asciiTheme="majorBidi" w:hAnsiTheme="majorBidi" w:cstheme="majorBidi"/>
          <w:sz w:val="24"/>
          <w:szCs w:val="24"/>
        </w:rPr>
        <w:t xml:space="preserve">network. </w:t>
      </w:r>
      <w:r w:rsidR="00531CF0" w:rsidRPr="00386FDF">
        <w:rPr>
          <w:rFonts w:asciiTheme="majorBidi" w:hAnsiTheme="majorBidi" w:cstheme="majorBidi"/>
          <w:sz w:val="24"/>
          <w:szCs w:val="24"/>
        </w:rPr>
        <w:t>F</w:t>
      </w:r>
      <w:r w:rsidR="002656E3" w:rsidRPr="00386FDF">
        <w:rPr>
          <w:rFonts w:asciiTheme="majorBidi" w:hAnsiTheme="majorBidi" w:cstheme="majorBidi"/>
          <w:sz w:val="24"/>
          <w:szCs w:val="24"/>
        </w:rPr>
        <w:t>igure 1</w:t>
      </w:r>
      <w:r w:rsidR="00CD04D7" w:rsidRPr="00386FDF">
        <w:rPr>
          <w:rFonts w:asciiTheme="majorBidi" w:hAnsiTheme="majorBidi" w:cstheme="majorBidi"/>
          <w:sz w:val="24"/>
          <w:szCs w:val="24"/>
        </w:rPr>
        <w:t xml:space="preserve"> provides an overview of the method:</w:t>
      </w:r>
      <w:r w:rsidR="002656E3" w:rsidRPr="00386FDF">
        <w:rPr>
          <w:rFonts w:asciiTheme="majorBidi" w:hAnsiTheme="majorBidi" w:cstheme="majorBidi"/>
          <w:sz w:val="24"/>
          <w:szCs w:val="24"/>
        </w:rPr>
        <w:t xml:space="preserve"> we start from a general PPI network and personal disease-related data.</w:t>
      </w:r>
      <w:r w:rsidR="00407E27" w:rsidRPr="00386FDF">
        <w:rPr>
          <w:rFonts w:asciiTheme="majorBidi" w:hAnsiTheme="majorBidi" w:cstheme="majorBidi"/>
          <w:sz w:val="24"/>
          <w:szCs w:val="24"/>
        </w:rPr>
        <w:t xml:space="preserve"> We rely on the framework described by Vanunu et al.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vPDNvtg9","properties":{"formattedCitation":"[16]","plainCitation":"[16]"},"citationItems":[{"id":41,"uris":["http://zotero.org/users/2553926/items/JNEM7J7M"],"uri":["http://zotero.org/users/2553926/items/JNEM7J7M"],"itemData":{"id":41,"type":"article-journal","title":"Associating genes and protein complexes with disease via network propagation","container-title":"PLoS computational biology","page":"e1000641","volume":"6","issue":"1","source":"PubMed","abstract":"A fundamental challenge in human health is the identification of disease-causing genes. Recently, several studies have tackled this challenge via a network-based approach, motivated by the observation that genes causing the same or similar diseases tend to lie close to one another in a network of protein-protein or functional interactions. However, most of these approaches use only local network information in the inference process and are restricted to inferring single gene associations. Here, we provide a global, network-based method for prioritizing disease genes and inferring protein complex associations, which we call PRINCE. The method is based on formulating constraints on the prioritization function that relate to its smoothness over the network and usage of prior information. We exploit this function to predict not only genes but also protein complex associations with a disease of interest. We test our method on gene-disease association data, evaluating both the prioritization achieved and the protein complexes inferred. We show that our method outperforms extant approaches in both tasks. Using data on 1,369 diseases from the OMIM knowledgebase, our method is able (in a cross validation setting) to rank the true causal gene first for 34% of the diseases, and infer 139 disease-related complexes that are highly coherent in terms of the function, expression and conservation of their member proteins. Importantly, we apply our method to study three multi-factorial diseases for which some causal genes have been found already: prostate cancer, alzheimer and type 2 diabetes mellitus. PRINCE's predictions for these diseases highly match the known literature, suggesting several novel causal genes and protein complexes for further investigation.","DOI":"10.1371/journal.pcbi.1000641","ISSN":"1553-7358","note":"PMID: 20090828\nPMCID: PMC2797085","journalAbbreviation":"PLoS Comput. Biol.","language":"eng","author":[{"family":"Vanunu","given":"Oron"},{"family":"Magger","given":"Oded"},{"family":"Ruppin","given":"Eytan"},{"family":"Shlomi","given":"Tomer"},{"family":"Sharan","given":"Roded"}],"issued":{"date-parts":[["2010",1]]},"PMID":"20090828","PMCID":"PMC2797085"}}],"schema":"https://github.com/citation-style-language/schema/raw/master/csl-citation.json"} </w:instrText>
      </w:r>
      <w:r w:rsidR="002E29A6"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[16]</w:t>
      </w:r>
      <w:r w:rsidR="002E29A6" w:rsidRPr="00386FDF">
        <w:rPr>
          <w:rFonts w:asciiTheme="majorBidi" w:hAnsiTheme="majorBidi" w:cstheme="majorBidi"/>
          <w:sz w:val="24"/>
          <w:szCs w:val="24"/>
        </w:rPr>
        <w:fldChar w:fldCharType="end"/>
      </w:r>
      <w:r w:rsidR="00EF555E" w:rsidRPr="00386FDF">
        <w:rPr>
          <w:rFonts w:asciiTheme="majorBidi" w:hAnsiTheme="majorBidi" w:cstheme="majorBidi"/>
          <w:sz w:val="24"/>
          <w:szCs w:val="24"/>
        </w:rPr>
        <w:t xml:space="preserve"> </w:t>
      </w:r>
      <w:r w:rsidR="00407E27" w:rsidRPr="00386FDF">
        <w:rPr>
          <w:rFonts w:asciiTheme="majorBidi" w:hAnsiTheme="majorBidi" w:cstheme="majorBidi"/>
          <w:sz w:val="24"/>
          <w:szCs w:val="24"/>
        </w:rPr>
        <w:t xml:space="preserve">to </w:t>
      </w:r>
      <w:r w:rsidR="00DD48AD" w:rsidRPr="00386FDF">
        <w:rPr>
          <w:rFonts w:asciiTheme="majorBidi" w:hAnsiTheme="majorBidi" w:cstheme="majorBidi"/>
          <w:sz w:val="24"/>
          <w:szCs w:val="24"/>
        </w:rPr>
        <w:t xml:space="preserve">prioritize casual </w:t>
      </w:r>
      <w:r w:rsidR="00407E27" w:rsidRPr="00386FDF">
        <w:rPr>
          <w:rFonts w:asciiTheme="majorBidi" w:hAnsiTheme="majorBidi" w:cstheme="majorBidi"/>
          <w:sz w:val="24"/>
          <w:szCs w:val="24"/>
        </w:rPr>
        <w:t xml:space="preserve"> gene</w:t>
      </w:r>
      <w:r w:rsidR="00DD48AD" w:rsidRPr="00386FDF">
        <w:rPr>
          <w:rFonts w:asciiTheme="majorBidi" w:hAnsiTheme="majorBidi" w:cstheme="majorBidi"/>
          <w:sz w:val="24"/>
          <w:szCs w:val="24"/>
        </w:rPr>
        <w:t>s</w:t>
      </w:r>
      <w:r w:rsidR="00407E27" w:rsidRPr="00386FDF">
        <w:rPr>
          <w:rFonts w:asciiTheme="majorBidi" w:hAnsiTheme="majorBidi" w:cstheme="majorBidi"/>
          <w:sz w:val="24"/>
          <w:szCs w:val="24"/>
        </w:rPr>
        <w:t xml:space="preserve">  by network propagation.</w:t>
      </w:r>
      <w:r w:rsidR="002656E3" w:rsidRPr="00386FDF">
        <w:rPr>
          <w:rFonts w:asciiTheme="majorBidi" w:hAnsiTheme="majorBidi" w:cstheme="majorBidi"/>
          <w:sz w:val="24"/>
          <w:szCs w:val="24"/>
        </w:rPr>
        <w:t xml:space="preserve"> We perform multiple network propagation</w:t>
      </w:r>
      <w:r w:rsidR="009E5F75" w:rsidRPr="00386FDF">
        <w:rPr>
          <w:rFonts w:asciiTheme="majorBidi" w:hAnsiTheme="majorBidi" w:cstheme="majorBidi"/>
          <w:sz w:val="24"/>
          <w:szCs w:val="24"/>
        </w:rPr>
        <w:t>s</w:t>
      </w:r>
      <w:r w:rsidR="002656E3" w:rsidRPr="00386FDF">
        <w:rPr>
          <w:rFonts w:asciiTheme="majorBidi" w:hAnsiTheme="majorBidi" w:cstheme="majorBidi"/>
          <w:sz w:val="24"/>
          <w:szCs w:val="24"/>
        </w:rPr>
        <w:t xml:space="preserve"> in order to simulate the current patient state, the patient state after gene k</w:t>
      </w:r>
      <w:r w:rsidR="00723BB0" w:rsidRPr="00386FDF">
        <w:rPr>
          <w:rFonts w:asciiTheme="majorBidi" w:hAnsiTheme="majorBidi" w:cstheme="majorBidi"/>
          <w:sz w:val="24"/>
          <w:szCs w:val="24"/>
        </w:rPr>
        <w:t>nock</w:t>
      </w:r>
      <w:r w:rsidR="002656E3" w:rsidRPr="00386FDF">
        <w:rPr>
          <w:rFonts w:asciiTheme="majorBidi" w:hAnsiTheme="majorBidi" w:cstheme="majorBidi"/>
          <w:sz w:val="24"/>
          <w:szCs w:val="24"/>
        </w:rPr>
        <w:t>outs</w:t>
      </w:r>
      <w:r w:rsidR="00407E27" w:rsidRPr="00386FDF">
        <w:rPr>
          <w:rFonts w:asciiTheme="majorBidi" w:hAnsiTheme="majorBidi" w:cstheme="majorBidi"/>
          <w:sz w:val="24"/>
          <w:szCs w:val="24"/>
        </w:rPr>
        <w:t xml:space="preserve"> (by removing the </w:t>
      </w:r>
      <w:r w:rsidR="00407E27" w:rsidRPr="00386FDF">
        <w:rPr>
          <w:rFonts w:asciiTheme="majorBidi" w:hAnsiTheme="majorBidi" w:cstheme="majorBidi"/>
          <w:sz w:val="24"/>
          <w:szCs w:val="24"/>
        </w:rPr>
        <w:lastRenderedPageBreak/>
        <w:t>gene's node from the network)</w:t>
      </w:r>
      <w:r w:rsidR="002656E3" w:rsidRPr="00386FDF">
        <w:rPr>
          <w:rFonts w:asciiTheme="majorBidi" w:hAnsiTheme="majorBidi" w:cstheme="majorBidi"/>
          <w:sz w:val="24"/>
          <w:szCs w:val="24"/>
        </w:rPr>
        <w:t xml:space="preserve"> and an estimated "healthy" state. We use these different states </w:t>
      </w:r>
      <w:r w:rsidR="00723BB0" w:rsidRPr="00386FDF">
        <w:rPr>
          <w:rFonts w:asciiTheme="majorBidi" w:hAnsiTheme="majorBidi" w:cstheme="majorBidi"/>
          <w:sz w:val="24"/>
          <w:szCs w:val="24"/>
        </w:rPr>
        <w:t>in order to rank the gene knock</w:t>
      </w:r>
      <w:r w:rsidR="002656E3" w:rsidRPr="00386FDF">
        <w:rPr>
          <w:rFonts w:asciiTheme="majorBidi" w:hAnsiTheme="majorBidi" w:cstheme="majorBidi"/>
          <w:sz w:val="24"/>
          <w:szCs w:val="24"/>
        </w:rPr>
        <w:t>outs and retrieve</w:t>
      </w:r>
      <w:r w:rsidR="00723BB0" w:rsidRPr="00386FDF">
        <w:rPr>
          <w:rFonts w:asciiTheme="majorBidi" w:hAnsiTheme="majorBidi" w:cstheme="majorBidi"/>
          <w:sz w:val="24"/>
          <w:szCs w:val="24"/>
        </w:rPr>
        <w:t xml:space="preserve"> a</w:t>
      </w:r>
      <w:r w:rsidR="002656E3" w:rsidRPr="00386FDF">
        <w:rPr>
          <w:rFonts w:asciiTheme="majorBidi" w:hAnsiTheme="majorBidi" w:cstheme="majorBidi"/>
          <w:sz w:val="24"/>
          <w:szCs w:val="24"/>
        </w:rPr>
        <w:t xml:space="preserve"> candidates list for potential novel drug targets.</w:t>
      </w:r>
    </w:p>
    <w:p w:rsidR="006B4CE0" w:rsidRPr="00386FDF" w:rsidRDefault="002656E3" w:rsidP="004464A1">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The</w:t>
      </w:r>
      <w:r w:rsidR="00AE792C" w:rsidRPr="00386FDF">
        <w:rPr>
          <w:rFonts w:asciiTheme="majorBidi" w:hAnsiTheme="majorBidi" w:cstheme="majorBidi"/>
          <w:sz w:val="24"/>
          <w:szCs w:val="24"/>
        </w:rPr>
        <w:t xml:space="preserve"> framework </w:t>
      </w:r>
      <w:r w:rsidRPr="00386FDF">
        <w:rPr>
          <w:rFonts w:asciiTheme="majorBidi" w:hAnsiTheme="majorBidi" w:cstheme="majorBidi"/>
          <w:sz w:val="24"/>
          <w:szCs w:val="24"/>
        </w:rPr>
        <w:t xml:space="preserve">we presented </w:t>
      </w:r>
      <w:r w:rsidR="00CD04D7" w:rsidRPr="00386FDF">
        <w:rPr>
          <w:rFonts w:asciiTheme="majorBidi" w:hAnsiTheme="majorBidi" w:cstheme="majorBidi"/>
          <w:sz w:val="24"/>
          <w:szCs w:val="24"/>
        </w:rPr>
        <w:t>is general and can be applied to</w:t>
      </w:r>
      <w:r w:rsidRPr="00386FDF">
        <w:rPr>
          <w:rFonts w:asciiTheme="majorBidi" w:hAnsiTheme="majorBidi" w:cstheme="majorBidi"/>
          <w:sz w:val="24"/>
          <w:szCs w:val="24"/>
        </w:rPr>
        <w:t xml:space="preserve"> any personalized disease-related data</w:t>
      </w:r>
      <w:r w:rsidR="00176B84" w:rsidRPr="00386FDF">
        <w:rPr>
          <w:rFonts w:asciiTheme="majorBidi" w:hAnsiTheme="majorBidi" w:cstheme="majorBidi"/>
          <w:sz w:val="24"/>
          <w:szCs w:val="24"/>
        </w:rPr>
        <w:t xml:space="preserve">, with cancer being a pronounced </w:t>
      </w:r>
      <w:r w:rsidR="005C64CD" w:rsidRPr="00386FDF">
        <w:rPr>
          <w:rFonts w:asciiTheme="majorBidi" w:hAnsiTheme="majorBidi" w:cstheme="majorBidi"/>
          <w:sz w:val="24"/>
          <w:szCs w:val="24"/>
        </w:rPr>
        <w:t xml:space="preserve">candidate for </w:t>
      </w:r>
      <w:r w:rsidR="00176B84" w:rsidRPr="00386FDF">
        <w:rPr>
          <w:rFonts w:asciiTheme="majorBidi" w:hAnsiTheme="majorBidi" w:cstheme="majorBidi"/>
          <w:sz w:val="24"/>
          <w:szCs w:val="24"/>
        </w:rPr>
        <w:t>application</w:t>
      </w:r>
      <w:r w:rsidRPr="00386FDF">
        <w:rPr>
          <w:rFonts w:asciiTheme="majorBidi" w:hAnsiTheme="majorBidi" w:cstheme="majorBidi"/>
          <w:sz w:val="24"/>
          <w:szCs w:val="24"/>
        </w:rPr>
        <w:t>.</w:t>
      </w:r>
      <w:r w:rsidR="00176B84" w:rsidRPr="00386FDF">
        <w:rPr>
          <w:rFonts w:asciiTheme="majorBidi" w:hAnsiTheme="majorBidi" w:cstheme="majorBidi"/>
          <w:sz w:val="24"/>
          <w:szCs w:val="24"/>
        </w:rPr>
        <w:t xml:space="preserve"> </w:t>
      </w:r>
      <w:r w:rsidR="00405BC9" w:rsidRPr="00386FDF">
        <w:rPr>
          <w:rFonts w:asciiTheme="majorBidi" w:hAnsiTheme="majorBidi" w:cstheme="majorBidi"/>
          <w:sz w:val="24"/>
          <w:szCs w:val="24"/>
        </w:rPr>
        <w:t>Cancer is wildly heterogeneous, in that gene combinations can vary greatly between patients</w:t>
      </w:r>
      <w:r w:rsidR="005C64CD" w:rsidRPr="00386FDF">
        <w:rPr>
          <w:rFonts w:asciiTheme="majorBidi" w:hAnsiTheme="majorBidi" w:cstheme="majorBidi"/>
          <w:sz w:val="24"/>
          <w:szCs w:val="24"/>
        </w:rPr>
        <w:t xml:space="preserve"> suffering from the same type of cancer</w:t>
      </w:r>
      <w:r w:rsidR="00405BC9" w:rsidRPr="00386FDF">
        <w:rPr>
          <w:rFonts w:asciiTheme="majorBidi" w:hAnsiTheme="majorBidi" w:cstheme="majorBidi"/>
          <w:sz w:val="24"/>
          <w:szCs w:val="24"/>
        </w:rPr>
        <w:t xml:space="preserve">.  This is especially true in acute myeloid leukemia (AML), which has striking heterogeneity in gene mutations and expression aberrations across samples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{"citationID":"2707ao39ps","properties":{"formattedCitation":"{\\rtf [17]\\uc0\\u8211{}[19]}","plainCitation":"[17]–[19]"},"citationItems":[{"id":97,"uris":["http://zotero.org/users/2553926/items/QAPSEVNX"],"uri":["http://zotero.org/users/2553926/items/QAPSEVNX"],"itemData":{"id":97,"type":"article-journal","title":"Molecular Genetics of Adult Acute Myeloid Leukemia: Prognostic and Therapeutic Implications","container-title":"Journal of Clinical Oncology","page":"JCO.2010.30.2554","source":"jco.ascopubs.org","abstract":"Molecular analyses of leukemic blasts from patients with acute myeloid leukemia (AML) have revealed a striking heterogeneity with regard to the presence of acquired gene mutations and changes in gene and microRNA expression. Multiple submicroscopic genetic alterations with prognostic significance have been discovered. Application of gene- and microRNA profiling has identified genome-wide expression signatures that separate cytogenetic and molecular subsets of patients with AML into previously unrecognized biologic and/or prognostic subgroups. These and similar future findings are likely to have a major impact on the clinical management of AML because many of the identified genetic alterations not only represent independent prognosticators, but also may constitute targets for specific therapeutic intervention. In this report, we review genetic findings in AML and discuss their clinical implications.","DOI":"10.1200/JCO.2010.30.2554","ISSN":"0732-183X, 1527-7755","note":"PMID: 21220609","shortTitle":"Molecular Genetics of Adult Acute Myeloid Leukemia","journalAbbreviation":"JCO","language":"en","author":[{"family":"Marcucci","given":"Guido"},{"family":"Haferlach","given":"Torsten"},{"family":"Döhner","given":"Hartmut"}],"issued":{"date-parts":[["2011",1,10]]},"PMID":"21220609"},"label":"page"},{"id":101,"uris":["http://zotero.org/users/2553926/items/38DJJ6DS"],"uri":["http://zotero.org/users/2553926/items/38DJJ6DS"],"itemData":{"id":101,"type":"article-journal","title":"Dynamic transcriptomes of human myeloid leukemia cells","container-title":"Genomics","page":"250-256","volume":"102","issue":"4","source":"ScienceDirect","abstract":"To identify the mechanisms controlling chronic myeloid leukemia (CML) and acute myeloid leukemia (AML) in humans, we analyzed genome-wide transcription dynamics in three myeloid leukemia cell lines (K562, HL-60, and THP1) using high-throughput sequencing technology. Using KEGG analysis, we found that the ERK/MAPK, JAK-STAT and ErbB pathways promoted proliferation and metabolism in CML. However, in AML, differentiation and apoptosis blocking resulted in the accumulation of blast cells in marrow. In addition, each cell type had unique characteristics. K562 cells are an ideal model for studying erythroid differentiation and globin gene expression. The chemokine signaling pathway and Fc gamma R-mediated phagocytosis were markedly upregulated in HL-60 cells. In THP1 cells, highly expressed genes ensured strong phagocytosis by monocytes. Further, we provide a new insight into myeloid development. The abundant data sets and well-defined analysis methods will provide a resource and strategy for further investigation of myeloid leukemia.","DOI":"10.1016/j.ygeno.2013.06.004","ISSN":"0888-7543","journalAbbreviation":"Genomics","author":[{"family":"Wang","given":"Hai"},{"family":"Hu","given":"Haiyan"},{"family":"Zhang","given":"Qian"},{"family":"Yang","given":"Yadong"},{"family":"Li","given":"Yanming"},{"family":"Hu","given":"Yang"},{"family":"Ruan","given":"Xiuyan"},{"family":"Yang","given":"Yaran"},{"family":"Zhang","given":"Zhaojun"},{"family":"Shu","given":"Chang"},{"family":"Yan","given":"Jiangwei"},{"family":"Wakeland","given":"Edward K."},{"family":"Li","given":"Quanzhen"},{"family":"Hu","given":"Songnian"},{"family":"Fang","given":"Xiangdong"}],"issued":{"date-parts":[["2013",10]]}},"label":"page"},{"id":104,"uris":["http://zotero.org/users/2553926/items/WFPUAEM7"],"uri":["http://zotero.org/users/2553926/items/WFPUAEM7"],"itemData":{"id":104,"type":"article-journal","title":"Genomic and Epigenomic Landscapes of Adult De Novo Acute Myeloid Leukemia","container-title":"The New England journal of medicine","page":"2059-2074","volume":"368","issue":"22","source":"PubMed Central","abstract":"BACKGROUND\nMany mutations that contribute to the pathogenesis of acute myeloid leukemia (AML) are undefined. The relationships between patterns of mutations and epigenetic phenotypes are not yet clear.\n\nMETHODS\nWe analyzed the genomes of 200 clinically annotated adult cases of de novo AML, using either whole-genome sequencing (50 cases) or whole-exome sequencing (150 cases), along with RNA and microRNA sequencing and DNA-methylation analysis.\n\nRESULTS\nAML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categories.\n\nCONCLUSIONS\nWe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Health.)","DOI":"10.1056/NEJMoa1301689","ISSN":"0028-4793","note":"PMID: 23634996\nPMCID: PMC3767041","journalAbbreviation":"N Engl J Med","issued":{"date-parts":[["2013",5,30]]},"PMID":"23634996","PMCID":"PMC3767041"},"label":"page"}],"schema":"https://github.com/citation-style-language/schema/raw/master/csl-citation.json"} </w:instrText>
      </w:r>
      <w:r w:rsidR="002E29A6"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[17]–[19]</w:t>
      </w:r>
      <w:r w:rsidR="002E29A6" w:rsidRPr="00386FDF">
        <w:rPr>
          <w:rFonts w:asciiTheme="majorBidi" w:hAnsiTheme="majorBidi" w:cstheme="majorBidi"/>
          <w:sz w:val="24"/>
          <w:szCs w:val="24"/>
        </w:rPr>
        <w:fldChar w:fldCharType="end"/>
      </w:r>
      <w:r w:rsidR="00405BC9" w:rsidRPr="00386FDF">
        <w:rPr>
          <w:rFonts w:asciiTheme="majorBidi" w:hAnsiTheme="majorBidi" w:cstheme="majorBidi"/>
          <w:sz w:val="24"/>
          <w:szCs w:val="24"/>
        </w:rPr>
        <w:t xml:space="preserve">. </w:t>
      </w:r>
      <w:r w:rsidR="001E3853" w:rsidRPr="00386FDF">
        <w:rPr>
          <w:rFonts w:asciiTheme="majorBidi" w:hAnsiTheme="majorBidi" w:cstheme="majorBidi"/>
          <w:sz w:val="24"/>
          <w:szCs w:val="24"/>
        </w:rPr>
        <w:t>We therefore</w:t>
      </w:r>
      <w:r w:rsidRPr="00386FDF">
        <w:rPr>
          <w:rFonts w:asciiTheme="majorBidi" w:hAnsiTheme="majorBidi" w:cstheme="majorBidi"/>
          <w:sz w:val="24"/>
          <w:szCs w:val="24"/>
        </w:rPr>
        <w:t xml:space="preserve"> evaluate</w:t>
      </w:r>
      <w:r w:rsidR="00DD3E7F" w:rsidRPr="00386FDF">
        <w:rPr>
          <w:rFonts w:asciiTheme="majorBidi" w:hAnsiTheme="majorBidi" w:cstheme="majorBidi"/>
          <w:sz w:val="24"/>
          <w:szCs w:val="24"/>
        </w:rPr>
        <w:t>d</w:t>
      </w:r>
      <w:r w:rsidRPr="00386FDF">
        <w:rPr>
          <w:rFonts w:asciiTheme="majorBidi" w:hAnsiTheme="majorBidi" w:cstheme="majorBidi"/>
          <w:sz w:val="24"/>
          <w:szCs w:val="24"/>
        </w:rPr>
        <w:t xml:space="preserve"> our performance</w:t>
      </w:r>
      <w:r w:rsidR="009E5F75" w:rsidRPr="00386FDF">
        <w:rPr>
          <w:rFonts w:asciiTheme="majorBidi" w:hAnsiTheme="majorBidi" w:cstheme="majorBidi"/>
          <w:sz w:val="24"/>
          <w:szCs w:val="24"/>
        </w:rPr>
        <w:t xml:space="preserve"> </w:t>
      </w:r>
      <w:r w:rsidR="00DD3E7F" w:rsidRPr="00386FDF">
        <w:rPr>
          <w:rFonts w:asciiTheme="majorBidi" w:hAnsiTheme="majorBidi" w:cstheme="majorBidi"/>
          <w:sz w:val="24"/>
          <w:szCs w:val="24"/>
        </w:rPr>
        <w:t xml:space="preserve">by </w:t>
      </w:r>
      <w:r w:rsidR="00176B84" w:rsidRPr="00386FDF">
        <w:rPr>
          <w:rFonts w:asciiTheme="majorBidi" w:hAnsiTheme="majorBidi" w:cstheme="majorBidi"/>
          <w:sz w:val="24"/>
          <w:szCs w:val="24"/>
        </w:rPr>
        <w:t>applying</w:t>
      </w:r>
      <w:r w:rsidR="009E5F75" w:rsidRPr="00386FDF">
        <w:rPr>
          <w:rFonts w:asciiTheme="majorBidi" w:hAnsiTheme="majorBidi" w:cstheme="majorBidi"/>
          <w:sz w:val="24"/>
          <w:szCs w:val="24"/>
        </w:rPr>
        <w:t xml:space="preserve"> it on patients suffering from </w:t>
      </w:r>
      <w:r w:rsidR="00AE792C" w:rsidRPr="00386FDF">
        <w:rPr>
          <w:rFonts w:asciiTheme="majorBidi" w:hAnsiTheme="majorBidi" w:cstheme="majorBidi"/>
          <w:sz w:val="24"/>
          <w:szCs w:val="24"/>
        </w:rPr>
        <w:t>AML</w:t>
      </w:r>
      <w:r w:rsidR="009E5F75" w:rsidRPr="00386FDF">
        <w:rPr>
          <w:rFonts w:asciiTheme="majorBidi" w:hAnsiTheme="majorBidi" w:cstheme="majorBidi"/>
          <w:sz w:val="24"/>
          <w:szCs w:val="24"/>
        </w:rPr>
        <w:t>,</w:t>
      </w:r>
      <w:r w:rsidR="00DD3E7F" w:rsidRPr="00386FDF">
        <w:rPr>
          <w:rFonts w:asciiTheme="majorBidi" w:hAnsiTheme="majorBidi" w:cstheme="majorBidi"/>
          <w:sz w:val="24"/>
          <w:szCs w:val="24"/>
        </w:rPr>
        <w:t xml:space="preserve"> based upon data generated by the TCGA Research Network: </w:t>
      </w:r>
      <w:hyperlink r:id="rId12" w:history="1">
        <w:r w:rsidR="00DD3E7F" w:rsidRPr="00386FDF">
          <w:rPr>
            <w:rStyle w:val="Hyperlink"/>
            <w:rFonts w:asciiTheme="majorBidi" w:hAnsiTheme="majorBidi" w:cstheme="majorBidi"/>
            <w:sz w:val="24"/>
            <w:szCs w:val="24"/>
          </w:rPr>
          <w:t>http://cancergenome.nih.gov/</w:t>
        </w:r>
      </w:hyperlink>
      <w:r w:rsidR="00DD3E7F" w:rsidRPr="00386FDF">
        <w:rPr>
          <w:rFonts w:asciiTheme="majorBidi" w:hAnsiTheme="majorBidi" w:cstheme="majorBidi"/>
          <w:sz w:val="24"/>
          <w:szCs w:val="24"/>
        </w:rPr>
        <w:t xml:space="preserve">. </w:t>
      </w:r>
      <w:r w:rsidR="00CD04D7" w:rsidRPr="00386FDF">
        <w:rPr>
          <w:rFonts w:asciiTheme="majorBidi" w:hAnsiTheme="majorBidi" w:cstheme="majorBidi"/>
          <w:sz w:val="24"/>
          <w:szCs w:val="24"/>
        </w:rPr>
        <w:t xml:space="preserve">of </w:t>
      </w:r>
      <w:r w:rsidR="009E5F75" w:rsidRPr="00386FDF">
        <w:rPr>
          <w:rFonts w:asciiTheme="majorBidi" w:hAnsiTheme="majorBidi" w:cstheme="majorBidi"/>
          <w:sz w:val="24"/>
          <w:szCs w:val="24"/>
        </w:rPr>
        <w:t>mutated and different</w:t>
      </w:r>
      <w:r w:rsidR="00CD04D7" w:rsidRPr="00386FDF">
        <w:rPr>
          <w:rFonts w:asciiTheme="majorBidi" w:hAnsiTheme="majorBidi" w:cstheme="majorBidi"/>
          <w:sz w:val="24"/>
          <w:szCs w:val="24"/>
        </w:rPr>
        <w:t>ially expressed genes</w:t>
      </w:r>
      <w:r w:rsidR="00176B84" w:rsidRPr="00386FDF">
        <w:rPr>
          <w:rFonts w:asciiTheme="majorBidi" w:hAnsiTheme="majorBidi" w:cstheme="majorBidi"/>
          <w:sz w:val="24"/>
          <w:szCs w:val="24"/>
        </w:rPr>
        <w:t xml:space="preserve">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pTRTyXDJ","properties":{"formattedCitation":"[19]","plainCitation":"[19]"},"citationItems":[{"id":104,"uris":["http://zotero.org/users/2553926/items/WFPUAEM7"],"uri":["http://zotero.org/users/2553926/items/WFPUAEM7"],"itemData":{"id":104,"type":"article-journal","title":"Genomic and Epigenomic Landscapes of Adult De Novo Acute Myeloid Leukemia","container-title":"The New England journal of medicine","page":"2059-2074","volume":"368","issue":"22","source":"PubMed Central","abstract":"BACKGROUND\nMany mutations that contribute to the pathogenesis of acute myeloid leukemia (AML) are undefined. The relationships between patterns of mutations and epigenetic phenotypes are not yet clear.\n\nMETHODS\nWe analyzed the genomes of 200 clinically annotated adult cases of de novo AML, using either whole-genome sequencing (50 cases) or whole-exome sequencing (150 cases), along with RNA and microRNA sequencing and DNA-methylation analysis.\n\nRESULTS\nAML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categories.\n\nCONCLUSIONS\nWe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Health.)","DOI":"10.1056/NEJMoa1301689","ISSN":"0028-4793","note":"PMID: 23634996\nPMCID: PMC3767041","journalAbbreviation":"N Engl J Med","issued":{"date-parts":[["2013",5,30]]},"PMID":"23634996","PMCID":"PMC3767041"}}],"schema":"https://github.com/citation-style-language/schema/raw/master/csl-citation.json"} </w:instrText>
      </w:r>
      <w:r w:rsidR="002E29A6"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[19]</w:t>
      </w:r>
      <w:r w:rsidR="002E29A6" w:rsidRPr="00386FDF">
        <w:rPr>
          <w:rFonts w:asciiTheme="majorBidi" w:hAnsiTheme="majorBidi" w:cstheme="majorBidi"/>
          <w:sz w:val="24"/>
          <w:szCs w:val="24"/>
        </w:rPr>
        <w:fldChar w:fldCharType="end"/>
      </w:r>
      <w:r w:rsidR="009E5F75" w:rsidRPr="00386FDF">
        <w:rPr>
          <w:rFonts w:asciiTheme="majorBidi" w:hAnsiTheme="majorBidi" w:cstheme="majorBidi"/>
          <w:sz w:val="24"/>
          <w:szCs w:val="24"/>
        </w:rPr>
        <w:t>.</w:t>
      </w:r>
      <w:r w:rsidR="006B4CE0" w:rsidRPr="00386FDF">
        <w:rPr>
          <w:rFonts w:asciiTheme="majorBidi" w:hAnsiTheme="majorBidi" w:cstheme="majorBidi"/>
          <w:sz w:val="24"/>
          <w:szCs w:val="24"/>
        </w:rPr>
        <w:t xml:space="preserve"> </w:t>
      </w:r>
    </w:p>
    <w:p w:rsidR="00AE792C" w:rsidRPr="00386FDF" w:rsidRDefault="00AE792C" w:rsidP="002656E3">
      <w:pPr>
        <w:jc w:val="both"/>
        <w:rPr>
          <w:rFonts w:asciiTheme="majorBidi" w:hAnsiTheme="majorBidi" w:cstheme="majorBidi"/>
        </w:rPr>
      </w:pPr>
    </w:p>
    <w:p w:rsidR="00B41BF9" w:rsidRPr="00386FDF" w:rsidRDefault="00B41BF9" w:rsidP="00DC5D75">
      <w:pPr>
        <w:jc w:val="both"/>
        <w:rPr>
          <w:rFonts w:asciiTheme="majorBidi" w:hAnsiTheme="majorBidi" w:cstheme="majorBidi"/>
        </w:rPr>
      </w:pPr>
    </w:p>
    <w:p w:rsidR="00B41BF9" w:rsidRPr="00386FDF" w:rsidRDefault="000F48F6" w:rsidP="00B41BF9">
      <w:pPr>
        <w:jc w:val="center"/>
        <w:rPr>
          <w:rFonts w:asciiTheme="majorBidi" w:hAnsiTheme="majorBidi" w:cstheme="majorBidi"/>
        </w:rPr>
      </w:pPr>
      <w:r>
        <w:rPr>
          <w:rFonts w:asciiTheme="majorBidi" w:hAnsiTheme="majorBidi" w:cstheme="majorBidi"/>
          <w:noProof/>
        </w:rPr>
        <w:drawing>
          <wp:inline distT="0" distB="0" distL="0" distR="0">
            <wp:extent cx="6239510" cy="2209800"/>
            <wp:effectExtent l="0" t="0" r="0" b="0"/>
            <wp:docPr id="1" name="Picture 1" descr="D:\Projects\drug_target_workshop\pape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drug_target_workshop\paper\figure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39510" cy="2209800"/>
                    </a:xfrm>
                    <a:prstGeom prst="rect">
                      <a:avLst/>
                    </a:prstGeom>
                    <a:noFill/>
                    <a:ln>
                      <a:noFill/>
                    </a:ln>
                  </pic:spPr>
                </pic:pic>
              </a:graphicData>
            </a:graphic>
          </wp:inline>
        </w:drawing>
      </w:r>
    </w:p>
    <w:p w:rsidR="00AE792C" w:rsidRPr="00386FDF" w:rsidRDefault="00AE792C" w:rsidP="00DC5D75">
      <w:pPr>
        <w:jc w:val="both"/>
        <w:rPr>
          <w:rFonts w:asciiTheme="majorBidi" w:hAnsiTheme="majorBidi" w:cstheme="majorBidi"/>
        </w:rPr>
      </w:pPr>
    </w:p>
    <w:p w:rsidR="007A57E5" w:rsidRPr="00386FDF" w:rsidRDefault="00B41BF9" w:rsidP="00494843">
      <w:pPr>
        <w:pStyle w:val="Caption"/>
        <w:jc w:val="center"/>
      </w:pPr>
      <w:r w:rsidRPr="00386FDF">
        <w:t>Fig</w:t>
      </w:r>
      <w:r w:rsidR="0055316F" w:rsidRPr="00386FDF">
        <w:t>.</w:t>
      </w:r>
      <w:r w:rsidRPr="00386FDF">
        <w:t xml:space="preserve"> 1</w:t>
      </w:r>
      <w:r w:rsidR="001A0875" w:rsidRPr="00386FDF">
        <w:t xml:space="preserve">. </w:t>
      </w:r>
      <w:r w:rsidR="00CD04D7" w:rsidRPr="00386FDF">
        <w:t>An overview of the algorithmic pipeline.</w:t>
      </w:r>
    </w:p>
    <w:p w:rsidR="0055316F" w:rsidRPr="00386FDF" w:rsidRDefault="0055316F" w:rsidP="000226FB">
      <w:pPr>
        <w:spacing w:line="300" w:lineRule="exact"/>
        <w:jc w:val="center"/>
        <w:rPr>
          <w:rFonts w:asciiTheme="majorBidi" w:hAnsiTheme="majorBidi" w:cstheme="majorBidi"/>
        </w:rPr>
      </w:pPr>
    </w:p>
    <w:p w:rsidR="0055316F" w:rsidRPr="00386FDF" w:rsidRDefault="0055316F" w:rsidP="0055316F">
      <w:pPr>
        <w:pStyle w:val="Heading1"/>
        <w:bidi w:val="0"/>
        <w:ind w:left="357" w:right="357" w:hanging="357"/>
        <w:rPr>
          <w:rFonts w:asciiTheme="majorBidi" w:hAnsiTheme="majorBidi" w:cstheme="majorBidi"/>
        </w:rPr>
      </w:pPr>
      <w:r w:rsidRPr="00386FDF">
        <w:rPr>
          <w:rFonts w:asciiTheme="majorBidi" w:hAnsiTheme="majorBidi" w:cstheme="majorBidi"/>
        </w:rPr>
        <w:t>Results</w:t>
      </w:r>
    </w:p>
    <w:p w:rsidR="002A2D8F" w:rsidRPr="00386FDF" w:rsidRDefault="00CD04D7" w:rsidP="00D35EE3">
      <w:pPr>
        <w:spacing w:line="300" w:lineRule="exact"/>
        <w:jc w:val="both"/>
        <w:rPr>
          <w:rFonts w:asciiTheme="majorBidi" w:hAnsiTheme="majorBidi" w:cstheme="majorBidi"/>
          <w:sz w:val="24"/>
          <w:szCs w:val="24"/>
        </w:rPr>
      </w:pPr>
      <w:r w:rsidRPr="00386FDF">
        <w:rPr>
          <w:rFonts w:asciiTheme="majorBidi" w:hAnsiTheme="majorBidi" w:cstheme="majorBidi"/>
          <w:sz w:val="24"/>
          <w:szCs w:val="24"/>
        </w:rPr>
        <w:t>W</w:t>
      </w:r>
      <w:r w:rsidR="00BB4749" w:rsidRPr="00386FDF">
        <w:rPr>
          <w:rFonts w:asciiTheme="majorBidi" w:hAnsiTheme="majorBidi" w:cstheme="majorBidi"/>
          <w:sz w:val="24"/>
          <w:szCs w:val="24"/>
        </w:rPr>
        <w:t xml:space="preserve">e present a novel approach to tackle the drug target inference problem from a personalized perspective using in-silico knockouts in a PPI network. As described in Figure 1, we start from a general PPI network and </w:t>
      </w:r>
      <w:r w:rsidR="00E569C0" w:rsidRPr="00386FDF">
        <w:rPr>
          <w:rFonts w:asciiTheme="majorBidi" w:hAnsiTheme="majorBidi" w:cstheme="majorBidi"/>
          <w:sz w:val="24"/>
          <w:szCs w:val="24"/>
        </w:rPr>
        <w:t xml:space="preserve">individual-specific </w:t>
      </w:r>
      <w:r w:rsidR="00BB4749" w:rsidRPr="00386FDF">
        <w:rPr>
          <w:rFonts w:asciiTheme="majorBidi" w:hAnsiTheme="majorBidi" w:cstheme="majorBidi"/>
          <w:sz w:val="24"/>
          <w:szCs w:val="24"/>
        </w:rPr>
        <w:t xml:space="preserve">disease-related data. We rely on the framework described by Vanunu et al.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7UWcDDIR","properties":{"formattedCitation":"[16]","plainCitation":"[16]"},"citationItems":[{"id":41,"uris":["http://zotero.org/users/2553926/items/JNEM7J7M"],"uri":["http://zotero.org/users/2553926/items/JNEM7J7M"],"itemData":{"id":41,"type":"article-journal","title":"Associating genes and protein complexes with disease via network propagation","container-title":"PLoS computational biology","page":"e1000641","volume":"6","issue":"1","source":"PubMed","abstract":"A fundamental challenge in human health is the identification of disease-causing genes. Recently, several studies have tackled this challenge via a network-based approach, motivated by the observation that genes causing the same or similar diseases tend to lie close to one another in a network of protein-protein or functional interactions. However, most of these approaches use only local network information in the inference process and are restricted to inferring single gene associations. Here, we provide a global, network-based method for prioritizing disease genes and inferring protein complex associations, which we call PRINCE. The method is based on formulating constraints on the prioritization function that relate to its smoothness over the network and usage of prior information. We exploit this function to predict not only genes but also protein complex associations with a disease of interest. We test our method on gene-disease association data, evaluating both the prioritization achieved and the protein complexes inferred. We show that our method outperforms extant approaches in both tasks. Using data on 1,369 diseases from the OMIM knowledgebase, our method is able (in a cross validation setting) to rank the true causal gene first for 34% of the diseases, and infer 139 disease-related complexes that are highly coherent in terms of the function, expression and conservation of their member proteins. Importantly, we apply our method to study three multi-factorial diseases for which some causal genes have been found already: prostate cancer, alzheimer and type 2 diabetes mellitus. PRINCE's predictions for these diseases highly match the known literature, suggesting several novel causal genes and protein complexes for further investigation.","DOI":"10.1371/journal.pcbi.1000641","ISSN":"1553-7358","note":"PMID: 20090828\nPMCID: PMC2797085","journalAbbreviation":"PLoS Comput. Biol.","language":"eng","author":[{"family":"Vanunu","given":"Oron"},{"family":"Magger","given":"Oded"},{"family":"Ruppin","given":"Eytan"},{"family":"Shlomi","given":"Tomer"},{"family":"Sharan","given":"Roded"}],"issued":{"date-parts":[["2010",1]]},"PMID":"20090828","PMCID":"PMC2797085"}}],"schema":"https://github.com/citation-style-language/schema/raw/master/csl-citation.json"} </w:instrText>
      </w:r>
      <w:r w:rsidR="002E29A6"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[16]</w:t>
      </w:r>
      <w:r w:rsidR="002E29A6" w:rsidRPr="00386FDF">
        <w:rPr>
          <w:rFonts w:asciiTheme="majorBidi" w:hAnsiTheme="majorBidi" w:cstheme="majorBidi"/>
          <w:sz w:val="24"/>
          <w:szCs w:val="24"/>
        </w:rPr>
        <w:fldChar w:fldCharType="end"/>
      </w:r>
      <w:r w:rsidR="00E569C0" w:rsidRPr="00386FDF">
        <w:rPr>
          <w:rFonts w:asciiTheme="majorBidi" w:hAnsiTheme="majorBidi" w:cstheme="majorBidi"/>
          <w:sz w:val="24"/>
          <w:szCs w:val="24"/>
        </w:rPr>
        <w:t xml:space="preserve"> </w:t>
      </w:r>
      <w:r w:rsidR="00BB4749" w:rsidRPr="00386FDF">
        <w:rPr>
          <w:rFonts w:asciiTheme="majorBidi" w:hAnsiTheme="majorBidi" w:cstheme="majorBidi"/>
          <w:sz w:val="24"/>
          <w:szCs w:val="24"/>
        </w:rPr>
        <w:t xml:space="preserve">to infer gene prioritization by network propagation. We perform multiple network propagations in order to simulate the current patient state, the patient state after gene </w:t>
      </w:r>
      <w:r w:rsidR="00E569C0" w:rsidRPr="00386FDF">
        <w:rPr>
          <w:rFonts w:asciiTheme="majorBidi" w:hAnsiTheme="majorBidi" w:cstheme="majorBidi"/>
          <w:sz w:val="24"/>
          <w:szCs w:val="24"/>
        </w:rPr>
        <w:t>knockouts</w:t>
      </w:r>
      <w:r w:rsidR="00BB4749" w:rsidRPr="00386FDF">
        <w:rPr>
          <w:rFonts w:asciiTheme="majorBidi" w:hAnsiTheme="majorBidi" w:cstheme="majorBidi"/>
          <w:sz w:val="24"/>
          <w:szCs w:val="24"/>
        </w:rPr>
        <w:t xml:space="preserve"> (by removing the gene's node from the network) and an estimated "healthy" state. We use these different states in </w:t>
      </w:r>
      <w:r w:rsidR="002A2D8F" w:rsidRPr="00386FDF">
        <w:rPr>
          <w:rFonts w:asciiTheme="majorBidi" w:hAnsiTheme="majorBidi" w:cstheme="majorBidi"/>
          <w:sz w:val="24"/>
          <w:szCs w:val="24"/>
        </w:rPr>
        <w:t xml:space="preserve">order to rank the gene </w:t>
      </w:r>
      <w:r w:rsidR="00E569C0" w:rsidRPr="00386FDF">
        <w:rPr>
          <w:rFonts w:asciiTheme="majorBidi" w:hAnsiTheme="majorBidi" w:cstheme="majorBidi"/>
          <w:sz w:val="24"/>
          <w:szCs w:val="24"/>
        </w:rPr>
        <w:t>knockout</w:t>
      </w:r>
      <w:r w:rsidR="002A2D8F" w:rsidRPr="00386FDF">
        <w:rPr>
          <w:rFonts w:asciiTheme="majorBidi" w:hAnsiTheme="majorBidi" w:cstheme="majorBidi"/>
          <w:sz w:val="24"/>
          <w:szCs w:val="24"/>
        </w:rPr>
        <w:t>s</w:t>
      </w:r>
      <w:r w:rsidR="00BB4749" w:rsidRPr="00386FDF">
        <w:rPr>
          <w:rFonts w:asciiTheme="majorBidi" w:hAnsiTheme="majorBidi" w:cstheme="majorBidi"/>
          <w:sz w:val="24"/>
          <w:szCs w:val="24"/>
        </w:rPr>
        <w:t xml:space="preserve"> and retrieve a candidates list for potential novel drug targets.</w:t>
      </w:r>
      <w:r w:rsidR="002A2D8F" w:rsidRPr="00386FDF">
        <w:rPr>
          <w:rFonts w:asciiTheme="majorBidi" w:hAnsiTheme="majorBidi" w:cstheme="majorBidi"/>
          <w:sz w:val="24"/>
          <w:szCs w:val="24"/>
        </w:rPr>
        <w:t xml:space="preserve"> </w:t>
      </w:r>
    </w:p>
    <w:p w:rsidR="00B7095B" w:rsidRPr="00386FDF" w:rsidRDefault="002A2D8F" w:rsidP="00D52C4D">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To</w:t>
      </w:r>
      <w:r w:rsidR="00BB4749" w:rsidRPr="00386FDF">
        <w:rPr>
          <w:rFonts w:asciiTheme="majorBidi" w:hAnsiTheme="majorBidi" w:cstheme="majorBidi"/>
          <w:sz w:val="24"/>
          <w:szCs w:val="24"/>
        </w:rPr>
        <w:t xml:space="preserve"> evaluat</w:t>
      </w:r>
      <w:r w:rsidRPr="00386FDF">
        <w:rPr>
          <w:rFonts w:asciiTheme="majorBidi" w:hAnsiTheme="majorBidi" w:cstheme="majorBidi"/>
          <w:sz w:val="24"/>
          <w:szCs w:val="24"/>
        </w:rPr>
        <w:t>e our performance we applied our method to</w:t>
      </w:r>
      <w:r w:rsidR="00BB4749" w:rsidRPr="00386FDF">
        <w:rPr>
          <w:rFonts w:asciiTheme="majorBidi" w:hAnsiTheme="majorBidi" w:cstheme="majorBidi"/>
          <w:sz w:val="24"/>
          <w:szCs w:val="24"/>
        </w:rPr>
        <w:t xml:space="preserve"> TCGA </w:t>
      </w:r>
      <w:r w:rsidRPr="00386FDF">
        <w:rPr>
          <w:rFonts w:asciiTheme="majorBidi" w:hAnsiTheme="majorBidi" w:cstheme="majorBidi"/>
          <w:sz w:val="24"/>
          <w:szCs w:val="24"/>
        </w:rPr>
        <w:t>gene expression and mutation data</w:t>
      </w:r>
      <w:r w:rsidR="00BB4749" w:rsidRPr="00386FDF">
        <w:rPr>
          <w:rFonts w:asciiTheme="majorBidi" w:hAnsiTheme="majorBidi" w:cstheme="majorBidi"/>
          <w:sz w:val="24"/>
          <w:szCs w:val="24"/>
        </w:rPr>
        <w:t xml:space="preserve"> of patients suffering from acute myeloid leukemia (AML</w:t>
      </w:r>
      <w:r w:rsidRPr="00386FDF">
        <w:rPr>
          <w:rFonts w:asciiTheme="majorBidi" w:hAnsiTheme="majorBidi" w:cstheme="majorBidi"/>
          <w:sz w:val="24"/>
          <w:szCs w:val="24"/>
        </w:rPr>
        <w:t>)</w:t>
      </w:r>
      <w:r w:rsidR="00BB4749" w:rsidRPr="00386FDF">
        <w:rPr>
          <w:rFonts w:asciiTheme="majorBidi" w:hAnsiTheme="majorBidi" w:cstheme="majorBidi"/>
          <w:sz w:val="24"/>
          <w:szCs w:val="24"/>
        </w:rPr>
        <w:t>. We gathered this data</w:t>
      </w:r>
      <w:r w:rsidRPr="00386FDF">
        <w:rPr>
          <w:rFonts w:asciiTheme="majorBidi" w:hAnsiTheme="majorBidi" w:cstheme="majorBidi"/>
          <w:sz w:val="24"/>
          <w:szCs w:val="24"/>
        </w:rPr>
        <w:t>set</w:t>
      </w:r>
      <w:r w:rsidR="00BB4749" w:rsidRPr="00386FDF">
        <w:rPr>
          <w:rFonts w:asciiTheme="majorBidi" w:hAnsiTheme="majorBidi" w:cstheme="majorBidi"/>
          <w:sz w:val="24"/>
          <w:szCs w:val="24"/>
        </w:rPr>
        <w:t xml:space="preserve"> from </w:t>
      </w:r>
      <w:r w:rsidRPr="00386FDF">
        <w:rPr>
          <w:rFonts w:asciiTheme="majorBidi" w:hAnsiTheme="majorBidi" w:cstheme="majorBidi"/>
          <w:sz w:val="24"/>
          <w:szCs w:val="24"/>
        </w:rPr>
        <w:t xml:space="preserve">the </w:t>
      </w:r>
      <w:r w:rsidR="00BB4749" w:rsidRPr="00386FDF">
        <w:rPr>
          <w:rFonts w:asciiTheme="majorBidi" w:hAnsiTheme="majorBidi" w:cstheme="majorBidi"/>
          <w:sz w:val="24"/>
          <w:szCs w:val="24"/>
        </w:rPr>
        <w:lastRenderedPageBreak/>
        <w:t xml:space="preserve">COSMIC cancer gene census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Cc6nqspo","properties":{"formattedCitation":"[20]","plainCitation":"[20]"},"citationItems":[{"id":59,"uris":["http://zotero.org/users/2553926/items/MWPAQQRM"],"uri":["http://zotero.org/users/2553926/items/MWPAQQRM"],"itemData":{"id":59,"type":"article-journal","title":"COSMIC: mining complete cancer genomes in the Catalogue of Somatic Mutations in Cancer","container-title":"Nucleic Acids Research","page":"D945-D950","volume":"39","issue":"Database issue","source":"PubMed Central","abstract":"COSMIC (http://www.sanger.ac.uk/cosmic) curates comprehensive information on somatic mutations in human cancer. Release v48 (July 2010) describes over 136 000 coding mutations in almost 542 000 tumour samples; of the 18 490 genes documented, 4803 (26%) have one or more mutations. Full scientific literature curations are available on 83 major cancer genes and 49 fusion gene pairs (19 new cancer genes and 30 new fusion pairs this year) and this number is continually increasing. Key amongst these is TP53, now available through a collaboration with the IARC p53 database. In addition to data from the Cancer Genome Project (CGP) at the Sanger Institute, UK, and The Cancer Genome Atlas project (TCGA), large systematic screens are also now curated. Major website upgrades now make these data much more mineable, with many new selection filters and graphics. A Biomart is now available allowing more automated data mining and integration with other biological databases. Annotation of genomic features has become a significant focus; COSMIC has begun curating full-genome resequencing experiments, developing new web pages, export formats and graphics styles. With all genomic information recently updated to GRCh37, COSMIC integrates many diverse types of mutation information and is making much closer links with Ensembl and other data resources.","DOI":"10.1093/nar/gkq929","ISSN":"0305-1048","note":"PMID: 20952405\nPMCID: PMC3013785","shortTitle":"COSMIC","journalAbbreviation":"Nucleic Acids Res","author":[{"family":"Forbes","given":"Simon A."},{"family":"Bindal","given":"Nidhi"},{"family":"Bamford","given":"Sally"},{"family":"Cole","given":"Charlotte"},{"family":"Kok","given":"Chai Yin"},{"family":"Beare","given":"David"},{"family":"Jia","given":"Mingming"},{"family":"Shepherd","given":"Rebecca"},{"family":"Leung","given":"Kenric"},{"family":"Menzies","given":"Andrew"},{"family":"Teague","given":"Jon W."},{"family":"Campbell","given":"Peter J."},{"family":"Stratton","given":"Michael R."},{"family":"Futreal","given":"P. Andrew"}],"issued":{"date-parts":[["2011",1]]},"PMID":"20952405","PMCID":"PMC3013785"}}],"schema":"https://github.com/citation-style-language/schema/raw/master/csl-citation.json"} </w:instrText>
      </w:r>
      <w:r w:rsidR="002E29A6"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[20]</w:t>
      </w:r>
      <w:r w:rsidR="002E29A6" w:rsidRPr="00386FDF">
        <w:rPr>
          <w:rFonts w:asciiTheme="majorBidi" w:hAnsiTheme="majorBidi" w:cstheme="majorBidi"/>
          <w:sz w:val="24"/>
          <w:szCs w:val="24"/>
        </w:rPr>
        <w:fldChar w:fldCharType="end"/>
      </w:r>
      <w:r w:rsidR="00BB4749" w:rsidRPr="00386FDF">
        <w:rPr>
          <w:rFonts w:asciiTheme="majorBidi" w:hAnsiTheme="majorBidi" w:cstheme="majorBidi"/>
          <w:sz w:val="24"/>
          <w:szCs w:val="24"/>
        </w:rPr>
        <w:t>.</w:t>
      </w:r>
      <w:r w:rsidRPr="00386FDF">
        <w:rPr>
          <w:rFonts w:asciiTheme="majorBidi" w:hAnsiTheme="majorBidi" w:cstheme="majorBidi"/>
          <w:sz w:val="24"/>
          <w:szCs w:val="24"/>
        </w:rPr>
        <w:t xml:space="preserve"> </w:t>
      </w:r>
      <w:r w:rsidR="00CB3972" w:rsidRPr="00386FDF">
        <w:rPr>
          <w:rFonts w:asciiTheme="majorBidi" w:hAnsiTheme="majorBidi" w:cstheme="majorBidi"/>
          <w:sz w:val="24"/>
          <w:szCs w:val="24"/>
        </w:rPr>
        <w:t xml:space="preserve">First, we show that we can identify common AML causal genes </w:t>
      </w:r>
      <w:r w:rsidR="00D35EE3">
        <w:rPr>
          <w:rFonts w:asciiTheme="majorBidi" w:hAnsiTheme="majorBidi" w:cstheme="majorBidi"/>
          <w:sz w:val="24"/>
          <w:szCs w:val="24"/>
        </w:rPr>
        <w:t xml:space="preserve">and components in consensus pathway </w:t>
      </w:r>
      <w:r w:rsidR="00CB3972" w:rsidRPr="00386FDF">
        <w:rPr>
          <w:rFonts w:asciiTheme="majorBidi" w:hAnsiTheme="majorBidi" w:cstheme="majorBidi"/>
          <w:sz w:val="24"/>
          <w:szCs w:val="24"/>
        </w:rPr>
        <w:t xml:space="preserve">by synthesizing the individual mutations set propagations and ranking according to propagation scores. </w:t>
      </w:r>
      <w:r w:rsidR="00D00B42" w:rsidRPr="00386FDF">
        <w:rPr>
          <w:rFonts w:asciiTheme="majorBidi" w:hAnsiTheme="majorBidi" w:cstheme="majorBidi"/>
          <w:sz w:val="24"/>
          <w:szCs w:val="24"/>
        </w:rPr>
        <w:t>Second</w:t>
      </w:r>
      <w:r w:rsidR="00FD47A8" w:rsidRPr="00386FDF">
        <w:rPr>
          <w:rFonts w:asciiTheme="majorBidi" w:hAnsiTheme="majorBidi" w:cstheme="majorBidi"/>
          <w:sz w:val="24"/>
          <w:szCs w:val="24"/>
        </w:rPr>
        <w:t>, we show that</w:t>
      </w:r>
      <w:r w:rsidR="00CD2FE6" w:rsidRPr="00386FDF">
        <w:rPr>
          <w:rFonts w:asciiTheme="majorBidi" w:hAnsiTheme="majorBidi" w:cstheme="majorBidi"/>
          <w:sz w:val="24"/>
          <w:szCs w:val="24"/>
        </w:rPr>
        <w:t xml:space="preserve"> by</w:t>
      </w:r>
      <w:r w:rsidR="00FD47A8" w:rsidRPr="00386FDF">
        <w:rPr>
          <w:rFonts w:asciiTheme="majorBidi" w:hAnsiTheme="majorBidi" w:cstheme="majorBidi"/>
          <w:sz w:val="24"/>
          <w:szCs w:val="24"/>
        </w:rPr>
        <w:t xml:space="preserve"> integrating </w:t>
      </w:r>
      <w:r w:rsidR="00D00B42" w:rsidRPr="00386FDF">
        <w:rPr>
          <w:rFonts w:asciiTheme="majorBidi" w:hAnsiTheme="majorBidi" w:cstheme="majorBidi"/>
          <w:sz w:val="24"/>
          <w:szCs w:val="24"/>
        </w:rPr>
        <w:t xml:space="preserve">results from </w:t>
      </w:r>
      <w:r w:rsidR="00FD47A8" w:rsidRPr="00386FDF">
        <w:rPr>
          <w:rFonts w:asciiTheme="majorBidi" w:hAnsiTheme="majorBidi" w:cstheme="majorBidi"/>
          <w:sz w:val="24"/>
          <w:szCs w:val="24"/>
        </w:rPr>
        <w:t>a</w:t>
      </w:r>
      <w:r w:rsidR="00CD2FE6" w:rsidRPr="00386FDF">
        <w:rPr>
          <w:rFonts w:asciiTheme="majorBidi" w:hAnsiTheme="majorBidi" w:cstheme="majorBidi"/>
          <w:sz w:val="24"/>
          <w:szCs w:val="24"/>
        </w:rPr>
        <w:t xml:space="preserve"> personalized </w:t>
      </w:r>
      <w:r w:rsidR="00FD47A8" w:rsidRPr="00386FDF">
        <w:rPr>
          <w:rFonts w:asciiTheme="majorBidi" w:hAnsiTheme="majorBidi" w:cstheme="majorBidi"/>
          <w:sz w:val="24"/>
          <w:szCs w:val="24"/>
        </w:rPr>
        <w:t>knockout process we can infer potential drug targets</w:t>
      </w:r>
      <w:r w:rsidR="00D35EE3">
        <w:rPr>
          <w:rFonts w:asciiTheme="majorBidi" w:hAnsiTheme="majorBidi" w:cstheme="majorBidi"/>
          <w:sz w:val="24"/>
          <w:szCs w:val="24"/>
        </w:rPr>
        <w:t xml:space="preserve"> and rank their efficacy </w:t>
      </w:r>
      <w:r w:rsidR="00D52C4D">
        <w:rPr>
          <w:rFonts w:asciiTheme="majorBidi" w:hAnsiTheme="majorBidi" w:cstheme="majorBidi"/>
          <w:sz w:val="24"/>
          <w:szCs w:val="24"/>
        </w:rPr>
        <w:t>i</w:t>
      </w:r>
      <w:r w:rsidR="00D35EE3">
        <w:rPr>
          <w:rFonts w:asciiTheme="majorBidi" w:hAnsiTheme="majorBidi" w:cstheme="majorBidi"/>
          <w:sz w:val="24"/>
          <w:szCs w:val="24"/>
        </w:rPr>
        <w:t xml:space="preserve">n a patient or </w:t>
      </w:r>
      <w:r w:rsidR="00D52C4D">
        <w:rPr>
          <w:rFonts w:asciiTheme="majorBidi" w:hAnsiTheme="majorBidi" w:cstheme="majorBidi"/>
          <w:sz w:val="24"/>
          <w:szCs w:val="24"/>
        </w:rPr>
        <w:t>a</w:t>
      </w:r>
      <w:r w:rsidR="00D35EE3">
        <w:rPr>
          <w:rFonts w:asciiTheme="majorBidi" w:hAnsiTheme="majorBidi" w:cstheme="majorBidi"/>
          <w:sz w:val="24"/>
          <w:szCs w:val="24"/>
        </w:rPr>
        <w:t xml:space="preserve"> sub-group of patients</w:t>
      </w:r>
      <w:r w:rsidR="00CD2FE6" w:rsidRPr="00386FDF">
        <w:rPr>
          <w:rFonts w:asciiTheme="majorBidi" w:hAnsiTheme="majorBidi" w:cstheme="majorBidi"/>
          <w:sz w:val="24"/>
          <w:szCs w:val="24"/>
        </w:rPr>
        <w:t>.</w:t>
      </w:r>
    </w:p>
    <w:p w:rsidR="00CB3972" w:rsidRPr="00386FDF" w:rsidRDefault="00FD47A8" w:rsidP="007D251C">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 xml:space="preserve">We </w:t>
      </w:r>
      <w:r w:rsidR="00563474" w:rsidRPr="00386FDF">
        <w:rPr>
          <w:rFonts w:asciiTheme="majorBidi" w:hAnsiTheme="majorBidi" w:cstheme="majorBidi"/>
          <w:sz w:val="24"/>
          <w:szCs w:val="24"/>
        </w:rPr>
        <w:t>executed</w:t>
      </w:r>
      <w:r w:rsidRPr="00386FDF">
        <w:rPr>
          <w:rFonts w:asciiTheme="majorBidi" w:hAnsiTheme="majorBidi" w:cstheme="majorBidi"/>
          <w:sz w:val="24"/>
          <w:szCs w:val="24"/>
        </w:rPr>
        <w:t xml:space="preserve"> the algorithm using diffe</w:t>
      </w:r>
      <w:r w:rsidR="00563474" w:rsidRPr="00386FDF">
        <w:rPr>
          <w:rFonts w:asciiTheme="majorBidi" w:hAnsiTheme="majorBidi" w:cstheme="majorBidi"/>
          <w:sz w:val="24"/>
          <w:szCs w:val="24"/>
        </w:rPr>
        <w:t xml:space="preserve">rent settings for its </w:t>
      </w:r>
      <w:r w:rsidR="00563474" w:rsidRPr="00386FDF">
        <w:rPr>
          <w:rFonts w:asciiTheme="majorBidi" w:hAnsiTheme="majorBidi" w:cstheme="majorBidi"/>
          <w:i/>
          <w:iCs/>
          <w:sz w:val="24"/>
          <w:szCs w:val="24"/>
        </w:rPr>
        <w:t>alpha</w:t>
      </w:r>
      <w:r w:rsidR="00563474" w:rsidRPr="00386FDF">
        <w:rPr>
          <w:rFonts w:asciiTheme="majorBidi" w:hAnsiTheme="majorBidi" w:cstheme="majorBidi"/>
          <w:sz w:val="24"/>
          <w:szCs w:val="24"/>
        </w:rPr>
        <w:t xml:space="preserve"> parameter </w:t>
      </w:r>
      <w:r w:rsidR="00372D56" w:rsidRPr="00386FDF">
        <w:rPr>
          <w:rFonts w:asciiTheme="majorBidi" w:hAnsiTheme="majorBidi" w:cstheme="majorBidi"/>
          <w:sz w:val="24"/>
          <w:szCs w:val="24"/>
        </w:rPr>
        <w:t xml:space="preserve">(0.5, 0.75 and 0.9, see Methods) </w:t>
      </w:r>
      <w:r w:rsidR="00563474" w:rsidRPr="00386FDF">
        <w:rPr>
          <w:rFonts w:asciiTheme="majorBidi" w:hAnsiTheme="majorBidi" w:cstheme="majorBidi"/>
          <w:sz w:val="24"/>
          <w:szCs w:val="24"/>
        </w:rPr>
        <w:t xml:space="preserve">and </w:t>
      </w:r>
      <w:r w:rsidR="0070150D" w:rsidRPr="00386FDF">
        <w:rPr>
          <w:rFonts w:asciiTheme="majorBidi" w:hAnsiTheme="majorBidi" w:cstheme="majorBidi"/>
          <w:sz w:val="24"/>
          <w:szCs w:val="24"/>
        </w:rPr>
        <w:t xml:space="preserve">different </w:t>
      </w:r>
      <w:r w:rsidR="00E569C0" w:rsidRPr="00386FDF">
        <w:rPr>
          <w:rFonts w:asciiTheme="majorBidi" w:hAnsiTheme="majorBidi" w:cstheme="majorBidi"/>
          <w:i/>
          <w:iCs/>
          <w:sz w:val="24"/>
          <w:szCs w:val="24"/>
        </w:rPr>
        <w:t>prior knowledge gene set</w:t>
      </w:r>
      <w:r w:rsidR="00E569C0" w:rsidRPr="00386FDF">
        <w:rPr>
          <w:rFonts w:asciiTheme="majorBidi" w:hAnsiTheme="majorBidi" w:cstheme="majorBidi"/>
          <w:sz w:val="24"/>
          <w:szCs w:val="24"/>
        </w:rPr>
        <w:t>s (labeled P, see Methods)</w:t>
      </w:r>
      <w:r w:rsidR="00563474" w:rsidRPr="00386FDF">
        <w:rPr>
          <w:rFonts w:asciiTheme="majorBidi" w:hAnsiTheme="majorBidi" w:cstheme="majorBidi"/>
          <w:sz w:val="24"/>
          <w:szCs w:val="24"/>
        </w:rPr>
        <w:t xml:space="preserve">. </w:t>
      </w:r>
      <w:r w:rsidR="00372D56" w:rsidRPr="00386FDF">
        <w:rPr>
          <w:rFonts w:asciiTheme="majorBidi" w:hAnsiTheme="majorBidi" w:cstheme="majorBidi"/>
          <w:sz w:val="24"/>
          <w:szCs w:val="24"/>
        </w:rPr>
        <w:t>To evaluate the results, w</w:t>
      </w:r>
      <w:r w:rsidRPr="00386FDF">
        <w:rPr>
          <w:rFonts w:asciiTheme="majorBidi" w:hAnsiTheme="majorBidi" w:cstheme="majorBidi"/>
          <w:sz w:val="24"/>
          <w:szCs w:val="24"/>
        </w:rPr>
        <w:t>e used three sets of known causal genes, varying in confidence and size: 10</w:t>
      </w:r>
      <w:r w:rsidR="008B72FE" w:rsidRPr="00386FDF">
        <w:rPr>
          <w:rFonts w:asciiTheme="majorBidi" w:hAnsiTheme="majorBidi" w:cstheme="majorBidi"/>
          <w:sz w:val="24"/>
          <w:szCs w:val="24"/>
        </w:rPr>
        <w:t xml:space="preserve"> </w:t>
      </w:r>
      <w:r w:rsidR="00E569C0" w:rsidRPr="00386FDF">
        <w:rPr>
          <w:rFonts w:asciiTheme="majorBidi" w:hAnsiTheme="majorBidi" w:cstheme="majorBidi"/>
          <w:sz w:val="24"/>
          <w:szCs w:val="24"/>
        </w:rPr>
        <w:t xml:space="preserve">known </w:t>
      </w:r>
      <w:r w:rsidR="008B72FE" w:rsidRPr="00386FDF">
        <w:rPr>
          <w:rFonts w:asciiTheme="majorBidi" w:hAnsiTheme="majorBidi" w:cstheme="majorBidi"/>
          <w:sz w:val="24"/>
          <w:szCs w:val="24"/>
        </w:rPr>
        <w:t>AML causal genes from</w:t>
      </w:r>
      <w:r w:rsidR="002E3D26" w:rsidRPr="00386FDF">
        <w:rPr>
          <w:rFonts w:asciiTheme="majorBidi" w:hAnsiTheme="majorBidi" w:cstheme="majorBidi"/>
          <w:sz w:val="24"/>
          <w:szCs w:val="24"/>
        </w:rPr>
        <w:t xml:space="preserve"> the Kyoto Encyclopedia of Genes and Genomes (KEGG) database (</w:t>
      </w:r>
      <w:hyperlink r:id="rId14" w:history="1">
        <w:r w:rsidR="002E3D26" w:rsidRPr="00386FDF">
          <w:rPr>
            <w:rStyle w:val="Hyperlink"/>
            <w:rFonts w:asciiTheme="majorBidi" w:hAnsiTheme="majorBidi" w:cstheme="majorBidi"/>
            <w:sz w:val="24"/>
            <w:szCs w:val="24"/>
          </w:rPr>
          <w:t>http://www.genome.jp/kegg/</w:t>
        </w:r>
      </w:hyperlink>
      <w:r w:rsidR="002E3D26" w:rsidRPr="00386FDF">
        <w:rPr>
          <w:rFonts w:asciiTheme="majorBidi" w:hAnsiTheme="majorBidi" w:cstheme="majorBidi"/>
          <w:sz w:val="24"/>
          <w:szCs w:val="24"/>
        </w:rPr>
        <w:t xml:space="preserve">)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{"citationID":"1sj0ghlet","properties":{"formattedCitation":"[21], [22]","plainCitation":"[21], [22]"},"citationItems":[{"id":107,"uris":["http://zotero.org/users/2553926/items/C3GGJ8AG"],"uri":["http://zotero.org/users/2553926/items/C3GGJ8AG"],"itemData":{"id":107,"type":"article-journal","title":"KEGG: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label":"page"},{"id":111,"uris":["http://zotero.org/users/2553926/items/E8ZU7IB6"],"uri":["http://zotero.org/users/2553926/items/E8ZU7IB6"],"itemData":{"id":111,"type":"article-journal","title":"Data, information, knowledge and principle: back to metabolism in KEGG","container-title":"Nucleic Acids Research","page":"D199-205","volume":"42","issue":"Database issue","source":"PubMed","abstract":"In the hierarchy of data, information and knowledge, computational methods play a major role in the initial processing of data to extract information, but they alone become less effective to compile knowledge from information. The Kyoto Encyclopedia of Genes and Genomes (KEGG) resource (http://www.kegg.jp/ or http://www.genome.jp/kegg/) has been developed as a reference knowledge base to assist this latter process. In particular, the KEGG pathway maps are widely used for biological interpretation of genome sequences and other high-throughput data. The link from genomes to pathways is made through the KEGG Orthology system, a collection of manually defined ortholog groups identified by K numbers. To better automate this interpretation process the KEGG modules defined by Boolean expressions of K numbers have been expanded and improved. Once genes in a genome are annotated with K numbers, the KEGG modules can be computationally evaluated revealing metabolic capacities and other phenotypic features. The reaction modules, which represent chemical units of reactions, have been used to analyze design principles of metabolic networks and also to improve the definition of K numbers and associated annotations. For translational bioinformatics, the KEGG MEDICUS resource has been developed by integrating drug labels (package inserts) used in society.","DOI":"10.1093/nar/gkt1076","ISSN":"1362-4962","note":"PMID: 24214961\nPMCID: PMC3965122","shortTitle":"Data, information, knowledge and principle","journalAbbreviation":"Nucleic Acids Res.","language":"eng","author":[{"family":"Kanehisa","given":"Minoru"},{"family":"Goto","given":"Susumu"},{"family":"Sato","given":"Yoko"},{"family":"Kawashima","given":"Masayuki"},{"family":"Furumichi","given":"Miho"},{"family":"Tanabe","given":"Mao"}],"issued":{"date-parts":[["2014",1]]},"PMID":"24214961","PMCID":"PMC3965122"},"label":"page"}],"schema":"https://github.com/citation-style-language/schema/raw/master/csl-citation.json"} </w:instrText>
      </w:r>
      <w:r w:rsidR="002E29A6"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[21], [22]</w:t>
      </w:r>
      <w:r w:rsidR="002E29A6" w:rsidRPr="00386FDF">
        <w:rPr>
          <w:rFonts w:asciiTheme="majorBidi" w:hAnsiTheme="majorBidi" w:cstheme="majorBidi"/>
          <w:sz w:val="24"/>
          <w:szCs w:val="24"/>
        </w:rPr>
        <w:fldChar w:fldCharType="end"/>
      </w:r>
      <w:r w:rsidR="002E3D26" w:rsidRPr="00386FDF">
        <w:rPr>
          <w:rFonts w:asciiTheme="majorBidi" w:hAnsiTheme="majorBidi" w:cstheme="majorBidi"/>
          <w:sz w:val="24"/>
          <w:szCs w:val="24"/>
        </w:rPr>
        <w:t xml:space="preserve">, </w:t>
      </w:r>
      <w:r w:rsidR="00755C7D" w:rsidRPr="00386FDF">
        <w:rPr>
          <w:rFonts w:asciiTheme="majorBidi" w:hAnsiTheme="majorBidi" w:cstheme="majorBidi"/>
          <w:sz w:val="24"/>
          <w:szCs w:val="24"/>
        </w:rPr>
        <w:t>72</w:t>
      </w:r>
      <w:r w:rsidRPr="00386FDF">
        <w:rPr>
          <w:rFonts w:asciiTheme="majorBidi" w:hAnsiTheme="majorBidi" w:cstheme="majorBidi"/>
          <w:sz w:val="24"/>
          <w:szCs w:val="24"/>
        </w:rPr>
        <w:t xml:space="preserve"> </w:t>
      </w:r>
      <w:r w:rsidR="00E569C0" w:rsidRPr="00386FDF">
        <w:rPr>
          <w:rFonts w:asciiTheme="majorBidi" w:hAnsiTheme="majorBidi" w:cstheme="majorBidi"/>
          <w:sz w:val="24"/>
          <w:szCs w:val="24"/>
        </w:rPr>
        <w:t xml:space="preserve">known </w:t>
      </w:r>
      <w:r w:rsidRPr="00386FDF">
        <w:rPr>
          <w:rFonts w:asciiTheme="majorBidi" w:hAnsiTheme="majorBidi" w:cstheme="majorBidi"/>
          <w:sz w:val="24"/>
          <w:szCs w:val="24"/>
        </w:rPr>
        <w:t>AML causal genes from COSMIC</w:t>
      </w:r>
      <w:r w:rsidR="00372D56" w:rsidRPr="00386FDF">
        <w:rPr>
          <w:rFonts w:asciiTheme="majorBidi" w:hAnsiTheme="majorBidi" w:cstheme="majorBidi"/>
          <w:sz w:val="24"/>
          <w:szCs w:val="24"/>
        </w:rPr>
        <w:t xml:space="preserve"> </w:t>
      </w:r>
      <w:r w:rsidRPr="00386FDF">
        <w:rPr>
          <w:rFonts w:asciiTheme="majorBidi" w:hAnsiTheme="majorBidi" w:cstheme="majorBidi"/>
          <w:sz w:val="24"/>
          <w:szCs w:val="24"/>
        </w:rPr>
        <w:t xml:space="preserve">and </w:t>
      </w:r>
      <w:r w:rsidR="00755C7D" w:rsidRPr="00386FDF">
        <w:rPr>
          <w:rFonts w:asciiTheme="majorBidi" w:hAnsiTheme="majorBidi" w:cstheme="majorBidi"/>
          <w:sz w:val="24"/>
          <w:szCs w:val="24"/>
        </w:rPr>
        <w:t>363</w:t>
      </w:r>
      <w:r w:rsidRPr="00386FDF">
        <w:rPr>
          <w:rFonts w:asciiTheme="majorBidi" w:hAnsiTheme="majorBidi" w:cstheme="majorBidi"/>
          <w:sz w:val="24"/>
          <w:szCs w:val="24"/>
        </w:rPr>
        <w:t xml:space="preserve"> </w:t>
      </w:r>
      <w:r w:rsidR="00E569C0" w:rsidRPr="00386FDF">
        <w:rPr>
          <w:rFonts w:asciiTheme="majorBidi" w:hAnsiTheme="majorBidi" w:cstheme="majorBidi"/>
          <w:sz w:val="24"/>
          <w:szCs w:val="24"/>
        </w:rPr>
        <w:t xml:space="preserve">known </w:t>
      </w:r>
      <w:r w:rsidRPr="00386FDF">
        <w:rPr>
          <w:rFonts w:asciiTheme="majorBidi" w:hAnsiTheme="majorBidi" w:cstheme="majorBidi"/>
          <w:sz w:val="24"/>
          <w:szCs w:val="24"/>
        </w:rPr>
        <w:t xml:space="preserve">cancer causal genes from COSMIC. </w:t>
      </w:r>
      <w:r w:rsidR="00372D56" w:rsidRPr="00386FDF">
        <w:rPr>
          <w:rFonts w:asciiTheme="majorBidi" w:hAnsiTheme="majorBidi" w:cstheme="majorBidi"/>
          <w:sz w:val="24"/>
          <w:szCs w:val="24"/>
        </w:rPr>
        <w:t xml:space="preserve">The application of the method to each patient resulted in a propagation score for each gene. We aggregated the rank of each gene over </w:t>
      </w:r>
      <w:r w:rsidR="002E7C50" w:rsidRPr="00386FDF">
        <w:rPr>
          <w:rFonts w:asciiTheme="majorBidi" w:hAnsiTheme="majorBidi" w:cstheme="majorBidi"/>
          <w:sz w:val="24"/>
          <w:szCs w:val="24"/>
        </w:rPr>
        <w:t>all</w:t>
      </w:r>
      <w:r w:rsidR="00372D56" w:rsidRPr="00386FDF">
        <w:rPr>
          <w:rFonts w:asciiTheme="majorBidi" w:hAnsiTheme="majorBidi" w:cstheme="majorBidi"/>
          <w:sz w:val="24"/>
          <w:szCs w:val="24"/>
        </w:rPr>
        <w:t xml:space="preserve"> patients to yield a gene-based score, retaining the top 10% </w:t>
      </w:r>
      <w:r w:rsidR="007410BC" w:rsidRPr="00386FDF">
        <w:rPr>
          <w:rFonts w:asciiTheme="majorBidi" w:hAnsiTheme="majorBidi" w:cstheme="majorBidi"/>
          <w:sz w:val="24"/>
          <w:szCs w:val="24"/>
        </w:rPr>
        <w:t>affected</w:t>
      </w:r>
      <w:r w:rsidR="00372D56" w:rsidRPr="00386FDF">
        <w:rPr>
          <w:rFonts w:asciiTheme="majorBidi" w:hAnsiTheme="majorBidi" w:cstheme="majorBidi"/>
          <w:sz w:val="24"/>
          <w:szCs w:val="24"/>
        </w:rPr>
        <w:t xml:space="preserve"> genes</w:t>
      </w:r>
      <w:r w:rsidR="0070150D" w:rsidRPr="00386FDF">
        <w:rPr>
          <w:rFonts w:asciiTheme="majorBidi" w:hAnsiTheme="majorBidi" w:cstheme="majorBidi"/>
          <w:sz w:val="24"/>
          <w:szCs w:val="24"/>
        </w:rPr>
        <w:t xml:space="preserve"> in the network</w:t>
      </w:r>
      <w:r w:rsidR="00372D56" w:rsidRPr="00386FDF">
        <w:rPr>
          <w:rFonts w:asciiTheme="majorBidi" w:hAnsiTheme="majorBidi" w:cstheme="majorBidi"/>
          <w:sz w:val="24"/>
          <w:szCs w:val="24"/>
        </w:rPr>
        <w:t xml:space="preserve">. We then computed the hypergeometric enrichment of this set of genes with the different sets of known causal genes. </w:t>
      </w:r>
      <w:r w:rsidR="00CB3972" w:rsidRPr="00386FDF">
        <w:rPr>
          <w:rFonts w:asciiTheme="majorBidi" w:hAnsiTheme="majorBidi" w:cstheme="majorBidi"/>
          <w:sz w:val="24"/>
          <w:szCs w:val="24"/>
        </w:rPr>
        <w:t xml:space="preserve">All choices of </w:t>
      </w:r>
      <m:oMath>
        <m:r>
          <w:rPr>
            <w:rFonts w:ascii="Cambria Math" w:hAnsi="Cambria Math" w:cstheme="majorBidi"/>
            <w:sz w:val="24"/>
            <w:szCs w:val="24"/>
          </w:rPr>
          <m:t>α</m:t>
        </m:r>
      </m:oMath>
      <w:r w:rsidR="00CB3972" w:rsidRPr="00386FDF">
        <w:rPr>
          <w:rFonts w:asciiTheme="majorBidi" w:hAnsiTheme="majorBidi" w:cstheme="majorBidi"/>
          <w:sz w:val="24"/>
          <w:szCs w:val="24"/>
        </w:rPr>
        <w:t xml:space="preserve"> resulted in significant</w:t>
      </w:r>
      <w:ins w:id="0" w:author="Eyal" w:date="2015-07-28T01:04:00Z">
        <w:r w:rsidR="007D251C">
          <w:rPr>
            <w:rFonts w:asciiTheme="majorBidi" w:hAnsiTheme="majorBidi" w:cstheme="majorBidi"/>
            <w:sz w:val="24"/>
            <w:szCs w:val="24"/>
          </w:rPr>
          <w:t xml:space="preserve"> and similar</w:t>
        </w:r>
      </w:ins>
      <w:r w:rsidR="00CB3972" w:rsidRPr="00386FDF">
        <w:rPr>
          <w:rFonts w:asciiTheme="majorBidi" w:hAnsiTheme="majorBidi" w:cstheme="majorBidi"/>
          <w:sz w:val="24"/>
          <w:szCs w:val="24"/>
        </w:rPr>
        <w:t xml:space="preserve"> p-values (</w:t>
      </w:r>
      <m:oMath>
        <m:r>
          <w:rPr>
            <w:rFonts w:ascii="Cambria Math" w:hAnsi="Cambria Math" w:cstheme="majorBidi"/>
            <w:sz w:val="24"/>
            <w:szCs w:val="24"/>
          </w:rPr>
          <m:t>p</m:t>
        </m:r>
        <m:r>
          <w:rPr>
            <w:rFonts w:ascii="Cambria Math" w:hAnsiTheme="majorBidi" w:cstheme="majorBidi"/>
            <w:sz w:val="24"/>
            <w:szCs w:val="24"/>
          </w:rPr>
          <m:t xml:space="preserve"> &lt; 1</m:t>
        </m:r>
        <m:sSup>
          <m:sSupPr>
            <m:ctrlPr>
              <w:rPr>
                <w:rFonts w:ascii="Cambria Math" w:hAnsiTheme="majorBidi" w:cstheme="majorBidi"/>
                <w:i/>
                <w:sz w:val="24"/>
                <w:szCs w:val="24"/>
              </w:rPr>
            </m:ctrlPr>
          </m:sSupPr>
          <m:e>
            <m:r>
              <w:rPr>
                <w:rFonts w:ascii="Cambria Math" w:hAnsiTheme="majorBidi" w:cstheme="majorBidi"/>
                <w:sz w:val="24"/>
                <w:szCs w:val="24"/>
              </w:rPr>
              <m:t>0</m:t>
            </m:r>
          </m:e>
          <m:sup>
            <m:r>
              <w:rPr>
                <w:rFonts w:asciiTheme="majorBidi" w:hAnsiTheme="majorBidi" w:cstheme="majorBidi"/>
                <w:sz w:val="24"/>
                <w:szCs w:val="24"/>
              </w:rPr>
              <m:t>-</m:t>
            </m:r>
            <m:r>
              <w:rPr>
                <w:rFonts w:ascii="Cambria Math" w:hAnsiTheme="majorBidi" w:cstheme="majorBidi"/>
                <w:sz w:val="24"/>
                <w:szCs w:val="24"/>
              </w:rPr>
              <m:t>5</m:t>
            </m:r>
          </m:sup>
        </m:sSup>
      </m:oMath>
      <w:r w:rsidR="00CB3972" w:rsidRPr="00386FDF">
        <w:rPr>
          <w:rFonts w:asciiTheme="majorBidi" w:hAnsiTheme="majorBidi" w:cstheme="majorBidi"/>
          <w:sz w:val="24"/>
          <w:szCs w:val="24"/>
        </w:rPr>
        <w:t>)</w:t>
      </w:r>
      <w:ins w:id="1" w:author="Eyal" w:date="2015-07-28T01:07:00Z">
        <w:r w:rsidR="007D251C">
          <w:rPr>
            <w:rFonts w:asciiTheme="majorBidi" w:hAnsiTheme="majorBidi" w:cstheme="majorBidi"/>
            <w:sz w:val="24"/>
            <w:szCs w:val="24"/>
          </w:rPr>
          <w:t>, as shown in Figure 2A</w:t>
        </w:r>
      </w:ins>
      <w:ins w:id="2" w:author="Eyal" w:date="2015-07-28T01:05:00Z">
        <w:r w:rsidR="007D251C">
          <w:rPr>
            <w:rFonts w:asciiTheme="majorBidi" w:hAnsiTheme="majorBidi" w:cstheme="majorBidi"/>
            <w:sz w:val="24"/>
            <w:szCs w:val="24"/>
          </w:rPr>
          <w:t xml:space="preserve">. </w:t>
        </w:r>
      </w:ins>
      <w:ins w:id="3" w:author="Eyal" w:date="2015-07-28T01:07:00Z">
        <w:r w:rsidR="007D251C">
          <w:rPr>
            <w:rFonts w:asciiTheme="majorBidi" w:hAnsiTheme="majorBidi" w:cstheme="majorBidi"/>
            <w:sz w:val="24"/>
            <w:szCs w:val="24"/>
          </w:rPr>
          <w:t>Resulting</w:t>
        </w:r>
      </w:ins>
      <w:ins w:id="4" w:author="Eyal" w:date="2015-07-28T01:05:00Z">
        <w:r w:rsidR="007D251C">
          <w:rPr>
            <w:rFonts w:asciiTheme="majorBidi" w:hAnsiTheme="majorBidi" w:cstheme="majorBidi"/>
            <w:sz w:val="24"/>
            <w:szCs w:val="24"/>
          </w:rPr>
          <w:t xml:space="preserve"> </w:t>
        </w:r>
      </w:ins>
      <w:ins w:id="5" w:author="Eyal" w:date="2015-07-28T01:07:00Z">
        <w:r w:rsidR="007D251C">
          <w:rPr>
            <w:rFonts w:asciiTheme="majorBidi" w:hAnsiTheme="majorBidi" w:cstheme="majorBidi"/>
            <w:sz w:val="24"/>
            <w:szCs w:val="24"/>
          </w:rPr>
          <w:t>from</w:t>
        </w:r>
      </w:ins>
      <w:ins w:id="6" w:author="Eyal" w:date="2015-07-28T01:05:00Z">
        <w:r w:rsidR="007D251C">
          <w:rPr>
            <w:rFonts w:asciiTheme="majorBidi" w:hAnsiTheme="majorBidi" w:cstheme="majorBidi"/>
            <w:sz w:val="24"/>
            <w:szCs w:val="24"/>
          </w:rPr>
          <w:t xml:space="preserve"> the high similarity between all choices of </w:t>
        </w:r>
      </w:ins>
      <w:ins w:id="7" w:author="Eyal" w:date="2015-07-28T01:06:00Z">
        <m:oMath>
          <m:r>
            <w:rPr>
              <w:rFonts w:ascii="Cambria Math" w:hAnsi="Cambria Math" w:cstheme="majorBidi"/>
              <w:sz w:val="24"/>
              <w:szCs w:val="24"/>
            </w:rPr>
            <m:t>α</m:t>
          </m:r>
        </m:oMath>
        <w:r w:rsidR="007D251C">
          <w:rPr>
            <w:rFonts w:asciiTheme="majorBidi" w:hAnsiTheme="majorBidi" w:cstheme="majorBidi"/>
            <w:sz w:val="24"/>
            <w:szCs w:val="24"/>
          </w:rPr>
          <w:t>, we</w:t>
        </w:r>
      </w:ins>
      <w:ins w:id="8" w:author="Eyal" w:date="2015-07-28T01:08:00Z">
        <w:r w:rsidR="007D251C">
          <w:rPr>
            <w:rFonts w:asciiTheme="majorBidi" w:hAnsiTheme="majorBidi" w:cstheme="majorBidi"/>
            <w:sz w:val="24"/>
            <w:szCs w:val="24"/>
          </w:rPr>
          <w:t xml:space="preserve"> decided to base our choice on </w:t>
        </w:r>
      </w:ins>
      <w:ins w:id="9" w:author="Eyal" w:date="2015-07-28T01:10:00Z">
        <w:r w:rsidR="007D251C">
          <w:rPr>
            <w:rFonts w:asciiTheme="majorBidi" w:hAnsiTheme="majorBidi" w:cstheme="majorBidi"/>
            <w:sz w:val="24"/>
            <w:szCs w:val="24"/>
          </w:rPr>
          <w:t xml:space="preserve">additional </w:t>
        </w:r>
      </w:ins>
      <w:ins w:id="10" w:author="Eyal" w:date="2015-07-28T01:08:00Z">
        <w:r w:rsidR="007D251C">
          <w:rPr>
            <w:rFonts w:asciiTheme="majorBidi" w:hAnsiTheme="majorBidi" w:cstheme="majorBidi"/>
            <w:sz w:val="24"/>
            <w:szCs w:val="24"/>
          </w:rPr>
          <w:t xml:space="preserve">tests where a subset of patients was selected, in which </w:t>
        </w:r>
        <m:oMath>
          <m:r>
            <w:rPr>
              <w:rFonts w:ascii="Cambria Math" w:hAnsi="Cambria Math" w:cstheme="majorBidi"/>
              <w:sz w:val="24"/>
              <w:szCs w:val="24"/>
            </w:rPr>
            <m:t>α=0.9</m:t>
          </m:r>
        </m:oMath>
        <w:r w:rsidR="007D251C">
          <w:rPr>
            <w:rFonts w:asciiTheme="majorBidi" w:hAnsiTheme="majorBidi" w:cstheme="majorBidi"/>
            <w:sz w:val="24"/>
            <w:szCs w:val="24"/>
          </w:rPr>
          <w:t xml:space="preserve"> proved to be the best one</w:t>
        </w:r>
      </w:ins>
      <w:bookmarkStart w:id="11" w:name="_GoBack"/>
      <w:bookmarkEnd w:id="11"/>
      <w:del w:id="12" w:author="Eyal" w:date="2015-07-28T01:05:00Z">
        <w:r w:rsidR="00CB3972" w:rsidRPr="00386FDF" w:rsidDel="007D251C">
          <w:rPr>
            <w:rFonts w:asciiTheme="majorBidi" w:hAnsiTheme="majorBidi" w:cstheme="majorBidi"/>
            <w:sz w:val="24"/>
            <w:szCs w:val="24"/>
          </w:rPr>
          <w:delText xml:space="preserve">, </w:delText>
        </w:r>
      </w:del>
      <w:del w:id="13" w:author="Eyal" w:date="2015-07-28T01:07:00Z">
        <w:r w:rsidR="00CB3972" w:rsidRPr="00386FDF" w:rsidDel="007D251C">
          <w:rPr>
            <w:rFonts w:asciiTheme="majorBidi" w:hAnsiTheme="majorBidi" w:cstheme="majorBidi"/>
            <w:sz w:val="24"/>
            <w:szCs w:val="24"/>
          </w:rPr>
          <w:delText>though the best one out</w:delText>
        </w:r>
        <w:r w:rsidR="00372D56" w:rsidRPr="00386FDF" w:rsidDel="007D251C">
          <w:rPr>
            <w:rFonts w:asciiTheme="majorBidi" w:hAnsiTheme="majorBidi" w:cstheme="majorBidi"/>
            <w:sz w:val="24"/>
            <w:szCs w:val="24"/>
          </w:rPr>
          <w:delText xml:space="preserve"> of the three is 0.9, as </w:delText>
        </w:r>
        <w:r w:rsidR="00CB3972" w:rsidRPr="00386FDF" w:rsidDel="007D251C">
          <w:rPr>
            <w:rFonts w:asciiTheme="majorBidi" w:hAnsiTheme="majorBidi" w:cstheme="majorBidi"/>
            <w:sz w:val="24"/>
            <w:szCs w:val="24"/>
          </w:rPr>
          <w:delText xml:space="preserve">shown </w:delText>
        </w:r>
        <w:r w:rsidR="00372D56" w:rsidRPr="00386FDF" w:rsidDel="007D251C">
          <w:rPr>
            <w:rFonts w:asciiTheme="majorBidi" w:hAnsiTheme="majorBidi" w:cstheme="majorBidi"/>
            <w:sz w:val="24"/>
            <w:szCs w:val="24"/>
          </w:rPr>
          <w:delText>in Figure 2A</w:delText>
        </w:r>
      </w:del>
      <w:r w:rsidR="00372D56" w:rsidRPr="00386FDF">
        <w:rPr>
          <w:rFonts w:asciiTheme="majorBidi" w:hAnsiTheme="majorBidi" w:cstheme="majorBidi"/>
          <w:sz w:val="24"/>
          <w:szCs w:val="24"/>
        </w:rPr>
        <w:t xml:space="preserve">. This value was used in the sequel. </w:t>
      </w:r>
    </w:p>
    <w:p w:rsidR="00961B5B" w:rsidRPr="00386FDF" w:rsidRDefault="00CB3972" w:rsidP="00753167">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 xml:space="preserve">Next, we </w:t>
      </w:r>
      <w:r w:rsidR="00FF138C" w:rsidRPr="00386FDF">
        <w:rPr>
          <w:rFonts w:asciiTheme="majorBidi" w:hAnsiTheme="majorBidi" w:cstheme="majorBidi"/>
          <w:sz w:val="24"/>
          <w:szCs w:val="24"/>
        </w:rPr>
        <w:t>wish</w:t>
      </w:r>
      <w:r w:rsidRPr="00386FDF">
        <w:rPr>
          <w:rFonts w:asciiTheme="majorBidi" w:hAnsiTheme="majorBidi" w:cstheme="majorBidi"/>
          <w:sz w:val="24"/>
          <w:szCs w:val="24"/>
        </w:rPr>
        <w:t xml:space="preserve"> to </w:t>
      </w:r>
      <w:r w:rsidR="00FF138C" w:rsidRPr="00386FDF">
        <w:rPr>
          <w:rFonts w:asciiTheme="majorBidi" w:hAnsiTheme="majorBidi" w:cstheme="majorBidi"/>
          <w:sz w:val="24"/>
          <w:szCs w:val="24"/>
        </w:rPr>
        <w:t>assess</w:t>
      </w:r>
      <w:r w:rsidRPr="00386FDF">
        <w:rPr>
          <w:rFonts w:asciiTheme="majorBidi" w:hAnsiTheme="majorBidi" w:cstheme="majorBidi"/>
          <w:sz w:val="24"/>
          <w:szCs w:val="24"/>
        </w:rPr>
        <w:t xml:space="preserve"> different </w:t>
      </w:r>
      <w:r w:rsidR="001E508C" w:rsidRPr="00386FDF">
        <w:rPr>
          <w:rFonts w:asciiTheme="majorBidi" w:hAnsiTheme="majorBidi" w:cstheme="majorBidi"/>
          <w:sz w:val="24"/>
          <w:szCs w:val="24"/>
        </w:rPr>
        <w:t xml:space="preserve">individual-specific data sources for the assembly </w:t>
      </w:r>
      <w:r w:rsidR="00E569C0" w:rsidRPr="00386FDF">
        <w:rPr>
          <w:rFonts w:asciiTheme="majorBidi" w:hAnsiTheme="majorBidi" w:cstheme="majorBidi"/>
          <w:sz w:val="24"/>
          <w:szCs w:val="24"/>
        </w:rPr>
        <w:t xml:space="preserve">of </w:t>
      </w:r>
      <w:r w:rsidR="001E508C" w:rsidRPr="00386FDF">
        <w:rPr>
          <w:rFonts w:asciiTheme="majorBidi" w:hAnsiTheme="majorBidi" w:cstheme="majorBidi"/>
          <w:sz w:val="24"/>
          <w:szCs w:val="24"/>
        </w:rPr>
        <w:t xml:space="preserve">prior knowledge </w:t>
      </w:r>
      <w:r w:rsidR="00E569C0" w:rsidRPr="00386FDF">
        <w:rPr>
          <w:rFonts w:asciiTheme="majorBidi" w:hAnsiTheme="majorBidi" w:cstheme="majorBidi"/>
          <w:sz w:val="24"/>
          <w:szCs w:val="24"/>
        </w:rPr>
        <w:t xml:space="preserve">gene sets </w:t>
      </w:r>
      <w:r w:rsidR="00FF138C" w:rsidRPr="00386FDF">
        <w:rPr>
          <w:rFonts w:asciiTheme="majorBidi" w:hAnsiTheme="majorBidi" w:cstheme="majorBidi"/>
          <w:sz w:val="24"/>
          <w:szCs w:val="24"/>
        </w:rPr>
        <w:t xml:space="preserve">(P) </w:t>
      </w:r>
      <w:r w:rsidR="001F1645" w:rsidRPr="00386FDF">
        <w:rPr>
          <w:rFonts w:asciiTheme="majorBidi" w:hAnsiTheme="majorBidi" w:cstheme="majorBidi"/>
          <w:sz w:val="24"/>
          <w:szCs w:val="24"/>
        </w:rPr>
        <w:t>used to initiat</w:t>
      </w:r>
      <w:r w:rsidR="0070150D" w:rsidRPr="00386FDF">
        <w:rPr>
          <w:rFonts w:asciiTheme="majorBidi" w:hAnsiTheme="majorBidi" w:cstheme="majorBidi"/>
          <w:sz w:val="24"/>
          <w:szCs w:val="24"/>
        </w:rPr>
        <w:t>e the propagation (see Methods)</w:t>
      </w:r>
      <w:r w:rsidRPr="00386FDF">
        <w:rPr>
          <w:rFonts w:asciiTheme="majorBidi" w:hAnsiTheme="majorBidi" w:cstheme="majorBidi"/>
          <w:sz w:val="24"/>
          <w:szCs w:val="24"/>
        </w:rPr>
        <w:t xml:space="preserve">. Each </w:t>
      </w:r>
      <w:r w:rsidR="001E508C" w:rsidRPr="00386FDF">
        <w:rPr>
          <w:rFonts w:asciiTheme="majorBidi" w:hAnsiTheme="majorBidi" w:cstheme="majorBidi"/>
          <w:sz w:val="24"/>
          <w:szCs w:val="24"/>
        </w:rPr>
        <w:t xml:space="preserve">individual </w:t>
      </w:r>
      <w:r w:rsidRPr="00386FDF">
        <w:rPr>
          <w:rFonts w:asciiTheme="majorBidi" w:hAnsiTheme="majorBidi" w:cstheme="majorBidi"/>
          <w:sz w:val="24"/>
          <w:szCs w:val="24"/>
        </w:rPr>
        <w:t>holds information about each gene - whether it is mutated and/or differentially expressed. Therefore</w:t>
      </w:r>
      <w:r w:rsidR="00FF138C" w:rsidRPr="00386FDF">
        <w:rPr>
          <w:rFonts w:asciiTheme="majorBidi" w:hAnsiTheme="majorBidi" w:cstheme="majorBidi"/>
          <w:sz w:val="24"/>
          <w:szCs w:val="24"/>
        </w:rPr>
        <w:t>,</w:t>
      </w:r>
      <w:r w:rsidRPr="00386FDF">
        <w:rPr>
          <w:rFonts w:asciiTheme="majorBidi" w:hAnsiTheme="majorBidi" w:cstheme="majorBidi"/>
          <w:sz w:val="24"/>
          <w:szCs w:val="24"/>
        </w:rPr>
        <w:t xml:space="preserve"> we examined four </w:t>
      </w:r>
      <w:r w:rsidR="00FF138C" w:rsidRPr="00386FDF">
        <w:rPr>
          <w:rFonts w:asciiTheme="majorBidi" w:hAnsiTheme="majorBidi" w:cstheme="majorBidi"/>
          <w:sz w:val="24"/>
          <w:szCs w:val="24"/>
        </w:rPr>
        <w:t xml:space="preserve">settings – defining P based on (i) mutated genes; (ii) differentially expressed genes; (iii) both, but running them separately and averaging the propagation scores obtained; and (iv) same as (iii) but taking the maximum scores rather than the average. </w:t>
      </w:r>
      <w:r w:rsidR="00553318" w:rsidRPr="00386FDF">
        <w:rPr>
          <w:rFonts w:asciiTheme="majorBidi" w:hAnsiTheme="majorBidi" w:cstheme="majorBidi"/>
          <w:sz w:val="24"/>
          <w:szCs w:val="24"/>
        </w:rPr>
        <w:t xml:space="preserve">We apply the method to each patient </w:t>
      </w:r>
      <w:r w:rsidR="00EE5124" w:rsidRPr="00386FDF">
        <w:rPr>
          <w:rFonts w:asciiTheme="majorBidi" w:hAnsiTheme="majorBidi" w:cstheme="majorBidi"/>
          <w:sz w:val="24"/>
          <w:szCs w:val="24"/>
        </w:rPr>
        <w:t>starting from</w:t>
      </w:r>
      <w:r w:rsidR="005767E6" w:rsidRPr="00386FDF">
        <w:rPr>
          <w:rFonts w:asciiTheme="majorBidi" w:hAnsiTheme="majorBidi" w:cstheme="majorBidi"/>
          <w:sz w:val="24"/>
          <w:szCs w:val="24"/>
        </w:rPr>
        <w:t xml:space="preserve"> the respected</w:t>
      </w:r>
      <w:r w:rsidR="00EE5124" w:rsidRPr="00386FDF">
        <w:rPr>
          <w:rFonts w:asciiTheme="majorBidi" w:hAnsiTheme="majorBidi" w:cstheme="majorBidi"/>
          <w:sz w:val="24"/>
          <w:szCs w:val="24"/>
        </w:rPr>
        <w:t xml:space="preserve"> </w:t>
      </w:r>
      <w:r w:rsidR="00553318" w:rsidRPr="00386FDF">
        <w:rPr>
          <w:rFonts w:asciiTheme="majorBidi" w:hAnsiTheme="majorBidi" w:cstheme="majorBidi"/>
          <w:sz w:val="24"/>
          <w:szCs w:val="24"/>
        </w:rPr>
        <w:t xml:space="preserve">prior knowledge </w:t>
      </w:r>
      <w:r w:rsidR="00EE5124" w:rsidRPr="00386FDF">
        <w:rPr>
          <w:rFonts w:asciiTheme="majorBidi" w:hAnsiTheme="majorBidi" w:cstheme="majorBidi"/>
          <w:sz w:val="24"/>
          <w:szCs w:val="24"/>
        </w:rPr>
        <w:t xml:space="preserve">variant </w:t>
      </w:r>
      <m:oMath>
        <m:sSub>
          <m:sSubPr>
            <m:ctrlPr>
              <w:rPr>
                <w:rFonts w:ascii="Cambria Math" w:hAnsiTheme="majorBidi"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patient</m:t>
            </m:r>
          </m:sub>
        </m:sSub>
      </m:oMath>
      <w:r w:rsidR="00EE5124" w:rsidRPr="00386FDF">
        <w:rPr>
          <w:rFonts w:asciiTheme="majorBidi" w:hAnsiTheme="majorBidi" w:cstheme="majorBidi"/>
          <w:sz w:val="24"/>
          <w:szCs w:val="24"/>
        </w:rPr>
        <w:t xml:space="preserve"> </w:t>
      </w:r>
      <w:r w:rsidR="005767E6" w:rsidRPr="00386FDF">
        <w:rPr>
          <w:rFonts w:asciiTheme="majorBidi" w:hAnsiTheme="majorBidi" w:cstheme="majorBidi"/>
          <w:sz w:val="24"/>
          <w:szCs w:val="24"/>
        </w:rPr>
        <w:t>and aggregate the results to retain the top 10% affected genes</w:t>
      </w:r>
      <w:r w:rsidR="00EE5124" w:rsidRPr="00386FDF">
        <w:rPr>
          <w:rFonts w:asciiTheme="majorBidi" w:hAnsiTheme="majorBidi" w:cstheme="majorBidi"/>
          <w:sz w:val="24"/>
          <w:szCs w:val="24"/>
        </w:rPr>
        <w:t xml:space="preserve"> according to the current variant.</w:t>
      </w:r>
      <w:r w:rsidR="005767E6" w:rsidRPr="00386FDF">
        <w:rPr>
          <w:rFonts w:asciiTheme="majorBidi" w:hAnsiTheme="majorBidi" w:cstheme="majorBidi"/>
          <w:sz w:val="24"/>
          <w:szCs w:val="24"/>
        </w:rPr>
        <w:t xml:space="preserve"> </w:t>
      </w:r>
      <w:r w:rsidR="00553318" w:rsidRPr="00386FDF">
        <w:rPr>
          <w:rFonts w:asciiTheme="majorBidi" w:hAnsiTheme="majorBidi" w:cstheme="majorBidi"/>
          <w:sz w:val="24"/>
          <w:szCs w:val="24"/>
        </w:rPr>
        <w:t>We again compute the hypergeometric enrichment of this gene</w:t>
      </w:r>
      <w:r w:rsidR="002E7C50" w:rsidRPr="00386FDF">
        <w:rPr>
          <w:rFonts w:asciiTheme="majorBidi" w:hAnsiTheme="majorBidi" w:cstheme="majorBidi"/>
          <w:sz w:val="24"/>
          <w:szCs w:val="24"/>
        </w:rPr>
        <w:t xml:space="preserve"> set</w:t>
      </w:r>
      <w:r w:rsidR="00553318" w:rsidRPr="00386FDF">
        <w:rPr>
          <w:rFonts w:asciiTheme="majorBidi" w:hAnsiTheme="majorBidi" w:cstheme="majorBidi"/>
          <w:sz w:val="24"/>
          <w:szCs w:val="24"/>
        </w:rPr>
        <w:t xml:space="preserve"> with the different sets of known causal genes.</w:t>
      </w:r>
      <w:r w:rsidR="00EE5124" w:rsidRPr="00386FDF">
        <w:rPr>
          <w:rFonts w:asciiTheme="majorBidi" w:hAnsiTheme="majorBidi" w:cstheme="majorBidi"/>
          <w:sz w:val="24"/>
          <w:szCs w:val="24"/>
        </w:rPr>
        <w:t xml:space="preserve"> </w:t>
      </w:r>
      <w:r w:rsidRPr="00386FDF">
        <w:rPr>
          <w:rFonts w:asciiTheme="majorBidi" w:hAnsiTheme="majorBidi" w:cstheme="majorBidi"/>
          <w:sz w:val="24"/>
          <w:szCs w:val="24"/>
        </w:rPr>
        <w:t xml:space="preserve">All </w:t>
      </w:r>
      <w:r w:rsidR="001F1645" w:rsidRPr="00386FDF">
        <w:rPr>
          <w:rFonts w:asciiTheme="majorBidi" w:hAnsiTheme="majorBidi" w:cstheme="majorBidi"/>
          <w:sz w:val="24"/>
          <w:szCs w:val="24"/>
        </w:rPr>
        <w:t xml:space="preserve">prior knowledge </w:t>
      </w:r>
      <w:r w:rsidRPr="00386FDF">
        <w:rPr>
          <w:rFonts w:asciiTheme="majorBidi" w:hAnsiTheme="majorBidi" w:cstheme="majorBidi"/>
          <w:sz w:val="24"/>
          <w:szCs w:val="24"/>
        </w:rPr>
        <w:t>variants resulted in significant p-values (</w:t>
      </w:r>
      <m:oMath>
        <m:r>
          <m:rPr>
            <m:sty m:val="p"/>
          </m:rPr>
          <w:rPr>
            <w:rFonts w:ascii="Cambria Math" w:hAnsiTheme="majorBidi" w:cstheme="majorBidi"/>
            <w:sz w:val="24"/>
            <w:szCs w:val="24"/>
          </w:rPr>
          <m:t xml:space="preserve">p </m:t>
        </m:r>
        <m:r>
          <w:rPr>
            <w:rFonts w:ascii="Cambria Math" w:hAnsiTheme="majorBidi" w:cstheme="majorBidi"/>
            <w:sz w:val="24"/>
            <w:szCs w:val="24"/>
          </w:rPr>
          <m:t>&lt; 1</m:t>
        </m:r>
        <m:sSup>
          <m:sSupPr>
            <m:ctrlPr>
              <w:rPr>
                <w:rFonts w:ascii="Cambria Math" w:hAnsiTheme="majorBidi" w:cstheme="majorBidi"/>
                <w:sz w:val="24"/>
                <w:szCs w:val="24"/>
              </w:rPr>
            </m:ctrlPr>
          </m:sSupPr>
          <m:e>
            <m:r>
              <m:rPr>
                <m:sty m:val="p"/>
              </m:rPr>
              <w:rPr>
                <w:rFonts w:ascii="Cambria Math" w:hAnsiTheme="majorBidi" w:cstheme="majorBidi"/>
                <w:sz w:val="24"/>
                <w:szCs w:val="24"/>
              </w:rPr>
              <m:t>0</m:t>
            </m:r>
          </m:e>
          <m:sup>
            <m:r>
              <m:rPr>
                <m:sty m:val="p"/>
              </m:rPr>
              <w:rPr>
                <w:rFonts w:asciiTheme="majorBidi" w:hAnsiTheme="majorBidi" w:cstheme="majorBidi"/>
                <w:sz w:val="24"/>
                <w:szCs w:val="24"/>
              </w:rPr>
              <m:t>-</m:t>
            </m:r>
            <m:r>
              <m:rPr>
                <m:sty m:val="p"/>
              </m:rPr>
              <w:rPr>
                <w:rFonts w:ascii="Cambria Math" w:hAnsiTheme="majorBidi" w:cstheme="majorBidi"/>
                <w:sz w:val="24"/>
                <w:szCs w:val="24"/>
              </w:rPr>
              <m:t>5</m:t>
            </m:r>
          </m:sup>
        </m:sSup>
      </m:oMath>
      <w:r w:rsidRPr="00386FDF">
        <w:rPr>
          <w:rFonts w:asciiTheme="majorBidi" w:hAnsiTheme="majorBidi" w:cstheme="majorBidi"/>
          <w:sz w:val="24"/>
          <w:szCs w:val="24"/>
        </w:rPr>
        <w:t xml:space="preserve">). The best variant was </w:t>
      </w:r>
      <w:r w:rsidR="00FF138C" w:rsidRPr="00386FDF">
        <w:rPr>
          <w:rFonts w:asciiTheme="majorBidi" w:hAnsiTheme="majorBidi" w:cstheme="majorBidi"/>
          <w:sz w:val="24"/>
          <w:szCs w:val="24"/>
        </w:rPr>
        <w:t xml:space="preserve">the first – </w:t>
      </w:r>
      <w:r w:rsidRPr="00386FDF">
        <w:rPr>
          <w:rFonts w:asciiTheme="majorBidi" w:hAnsiTheme="majorBidi" w:cstheme="majorBidi"/>
          <w:sz w:val="24"/>
          <w:szCs w:val="24"/>
        </w:rPr>
        <w:t>setting</w:t>
      </w:r>
      <w:r w:rsidR="00FF138C" w:rsidRPr="00386FDF">
        <w:rPr>
          <w:rFonts w:asciiTheme="majorBidi" w:hAnsiTheme="majorBidi" w:cstheme="majorBidi"/>
          <w:sz w:val="24"/>
          <w:szCs w:val="24"/>
        </w:rPr>
        <w:t xml:space="preserve"> </w:t>
      </w:r>
      <w:r w:rsidRPr="00386FDF">
        <w:rPr>
          <w:rFonts w:asciiTheme="majorBidi" w:hAnsiTheme="majorBidi" w:cstheme="majorBidi"/>
          <w:sz w:val="24"/>
          <w:szCs w:val="24"/>
        </w:rPr>
        <w:t xml:space="preserve">P to be </w:t>
      </w:r>
      <w:r w:rsidR="00FF138C" w:rsidRPr="00386FDF">
        <w:rPr>
          <w:rFonts w:asciiTheme="majorBidi" w:hAnsiTheme="majorBidi" w:cstheme="majorBidi"/>
          <w:sz w:val="24"/>
          <w:szCs w:val="24"/>
        </w:rPr>
        <w:t>the set of mutated genes</w:t>
      </w:r>
      <w:r w:rsidR="00EE5124" w:rsidRPr="00386FDF">
        <w:rPr>
          <w:rFonts w:asciiTheme="majorBidi" w:hAnsiTheme="majorBidi" w:cstheme="majorBidi"/>
          <w:sz w:val="24"/>
          <w:szCs w:val="24"/>
        </w:rPr>
        <w:t xml:space="preserve"> in each patient</w:t>
      </w:r>
      <w:r w:rsidR="00FF138C" w:rsidRPr="00386FDF">
        <w:rPr>
          <w:rFonts w:asciiTheme="majorBidi" w:hAnsiTheme="majorBidi" w:cstheme="majorBidi"/>
          <w:sz w:val="24"/>
          <w:szCs w:val="24"/>
        </w:rPr>
        <w:t xml:space="preserve"> (Figure 2B), a choice we use in the sequel. </w:t>
      </w:r>
    </w:p>
    <w:p w:rsidR="00AA4093" w:rsidRPr="00386FDF" w:rsidRDefault="00D7478A" w:rsidP="00E37678">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The c</w:t>
      </w:r>
      <w:r w:rsidR="00E66DC7" w:rsidRPr="00386FDF">
        <w:rPr>
          <w:rFonts w:asciiTheme="majorBidi" w:hAnsiTheme="majorBidi" w:cstheme="majorBidi"/>
          <w:sz w:val="24"/>
          <w:szCs w:val="24"/>
        </w:rPr>
        <w:t xml:space="preserve">ausal genes trigger malignant behavior by </w:t>
      </w:r>
      <w:r w:rsidR="007410BC" w:rsidRPr="00386FDF">
        <w:rPr>
          <w:rFonts w:asciiTheme="majorBidi" w:hAnsiTheme="majorBidi" w:cstheme="majorBidi"/>
          <w:sz w:val="24"/>
          <w:szCs w:val="24"/>
        </w:rPr>
        <w:t>perturbing</w:t>
      </w:r>
      <w:r w:rsidR="00E66DC7" w:rsidRPr="00386FDF">
        <w:rPr>
          <w:rFonts w:asciiTheme="majorBidi" w:hAnsiTheme="majorBidi" w:cstheme="majorBidi"/>
          <w:sz w:val="24"/>
          <w:szCs w:val="24"/>
        </w:rPr>
        <w:t xml:space="preserve"> signaling pathways that regulate three core cellular processes: cell fate, cell survival, and genome maintenance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mvschbc94","properties":{"formattedCitation":"[23]","plainCitation":"[23]"},"citationItems":[{"id":37,"uris":["http://zotero.org/users/2553926/items/TBS3FH22"],"uri":["http://zotero.org/users/2553926/items/TBS3FH22"],"itemData":{"id":37,"type":"article-journal","title":"Cancer Genome Landscapes","container-title":"Science (New York, N.Y.)","page":"1546-1558","volume":"339","issue":"6127","source":"PubMed Central","abstract":"Over the past decade, comprehensive sequencing efforts have revealed the genomic landscapes of common forms of human cancer. For most cancer types, this landscape consists of a small number of “mountains” (genes altered in a high percentage of tumors) and a much larger number of “hills” (genes altered infrequently). To date, these studies have revealed ~140 genes that, when altered by intragenic mutations, can promote or “drive” tumorigenesis. A typical tumor contains two to eight of these “driver gene” mutations; the remaining mutations are passengers that confer no selective growth advantage. Driver genes can be classified into 12 signaling pathways that regulate three core cellular processes: cell fate, cell survival, and genome maintenance. A better understanding of these pathways is one of the most pressing needs in basic cancer research. Even now, however, our knowledge of cancer genomes is sufficient to guide the development of more effective approaches for reducing cancer morbidity and mortality.","DOI":"10.1126/science.1235122","ISSN":"0036-8075","note":"PMID: 23539594\nPMCID: PMC3749880","journalAbbreviation":"Science","author":[{"family":"Vogelstein","given":"Bert"},{"family":"Papadopoulos","given":"Nickolas"},{"family":"Velculescu","given":"Victor E."},{"family":"Zhou","given":"Shibin"},{"family":"Diaz","given":"Luis A."},{"family":"Kinzler","given":"Kenneth W."}],"issued":{"date-parts":[["2013",3,29]]},"PMID":"23539594","PMCID":"PMC3749880"}}],"schema":"https://github.com/citation-style-language/schema/raw/master/csl-citation.json"} </w:instrText>
      </w:r>
      <w:r w:rsidR="002E29A6" w:rsidRPr="00386FDF">
        <w:rPr>
          <w:rFonts w:asciiTheme="majorBidi" w:hAnsiTheme="majorBidi" w:cstheme="majorBidi"/>
          <w:sz w:val="24"/>
          <w:szCs w:val="24"/>
        </w:rPr>
        <w:fldChar w:fldCharType="separate"/>
      </w:r>
      <w:r w:rsidR="00E66DC7" w:rsidRPr="00386FDF">
        <w:rPr>
          <w:rFonts w:asciiTheme="majorBidi" w:hAnsiTheme="majorBidi" w:cstheme="majorBidi"/>
          <w:sz w:val="24"/>
          <w:szCs w:val="24"/>
        </w:rPr>
        <w:t>[23]</w:t>
      </w:r>
      <w:r w:rsidR="002E29A6" w:rsidRPr="00386FDF">
        <w:rPr>
          <w:rFonts w:asciiTheme="majorBidi" w:hAnsiTheme="majorBidi" w:cstheme="majorBidi"/>
          <w:sz w:val="24"/>
          <w:szCs w:val="24"/>
        </w:rPr>
        <w:fldChar w:fldCharType="end"/>
      </w:r>
      <w:r w:rsidR="00E66DC7" w:rsidRPr="00386FDF">
        <w:rPr>
          <w:rFonts w:asciiTheme="majorBidi" w:hAnsiTheme="majorBidi" w:cstheme="majorBidi"/>
          <w:sz w:val="24"/>
          <w:szCs w:val="24"/>
        </w:rPr>
        <w:t xml:space="preserve">. </w:t>
      </w:r>
      <w:r w:rsidR="00870E3A" w:rsidRPr="00386FDF">
        <w:rPr>
          <w:rFonts w:asciiTheme="majorBidi" w:hAnsiTheme="majorBidi" w:cstheme="majorBidi"/>
          <w:sz w:val="24"/>
          <w:szCs w:val="24"/>
        </w:rPr>
        <w:t xml:space="preserve">In AML </w:t>
      </w:r>
      <w:r w:rsidR="007410BC" w:rsidRPr="00386FDF">
        <w:rPr>
          <w:rFonts w:asciiTheme="majorBidi" w:hAnsiTheme="majorBidi" w:cstheme="majorBidi"/>
          <w:sz w:val="24"/>
          <w:szCs w:val="24"/>
        </w:rPr>
        <w:t xml:space="preserve">cell </w:t>
      </w:r>
      <w:r w:rsidR="00870E3A" w:rsidRPr="00386FDF">
        <w:rPr>
          <w:rFonts w:asciiTheme="majorBidi" w:hAnsiTheme="majorBidi" w:cstheme="majorBidi"/>
          <w:sz w:val="24"/>
          <w:szCs w:val="24"/>
        </w:rPr>
        <w:t xml:space="preserve">survival and proliferation </w:t>
      </w:r>
      <w:r w:rsidR="007410BC" w:rsidRPr="00386FDF">
        <w:rPr>
          <w:rFonts w:asciiTheme="majorBidi" w:hAnsiTheme="majorBidi" w:cstheme="majorBidi"/>
          <w:sz w:val="24"/>
          <w:szCs w:val="24"/>
        </w:rPr>
        <w:t xml:space="preserve">is enhanced </w:t>
      </w:r>
      <w:r w:rsidR="00870E3A" w:rsidRPr="00386FDF">
        <w:rPr>
          <w:rFonts w:asciiTheme="majorBidi" w:hAnsiTheme="majorBidi" w:cstheme="majorBidi"/>
          <w:sz w:val="24"/>
          <w:szCs w:val="24"/>
        </w:rPr>
        <w:t>through an aberrant signal pathway</w:t>
      </w:r>
      <w:r w:rsidRPr="00386FDF">
        <w:rPr>
          <w:rFonts w:asciiTheme="majorBidi" w:hAnsiTheme="majorBidi" w:cstheme="majorBidi"/>
          <w:sz w:val="24"/>
          <w:szCs w:val="24"/>
        </w:rPr>
        <w:t xml:space="preserve"> </w:t>
      </w:r>
      <w:r w:rsidR="002E29A6" w:rsidRPr="00386FDF">
        <w:rPr>
          <w:rFonts w:asciiTheme="majorBidi" w:hAnsiTheme="majorBidi" w:cstheme="majorBidi"/>
          <w:sz w:val="24"/>
          <w:szCs w:val="24"/>
        </w:rPr>
        <w:fldChar w:fldCharType="begin"/>
      </w:r>
      <w:r w:rsidR="007410BC" w:rsidRPr="00386FDF">
        <w:rPr>
          <w:rFonts w:asciiTheme="majorBidi" w:hAnsiTheme="majorBidi" w:cstheme="majorBidi"/>
          <w:sz w:val="24"/>
          <w:szCs w:val="24"/>
        </w:rPr>
        <w:instrText xml:space="preserve"> ADDIN ZOTERO_ITEM CSL_CITATION {"citationID":"3pjmzKi8","properties":{"formattedCitation":"[24]","plainCitation":"[24]"},"citationItems":[{"id":155,"uris":["http://zotero.org/users/2553926/items/UHUIJK4U"],"uri":["http://zotero.org/users/2553926/items/UHUIJK4U"],"itemData":{"id":155,"type":"article-journal","title":"Deregulation of signaling pathways in acute myeloid leukemia","container-title":"Seminars in Oncology","page":"336-345","volume":"35","issue":"4","source":"PubMed","abstract":"In acute myeloid leukemia (AML), aberrant signal transduction enhances the survival and proliferation of hematopoietic progenitor cells. Activation of signal transduction in AML may occur through a variety of genetic alterations affecting different signaling molecules, such as the FLT3 and KIT receptor tyrosine kinases (RTKs) and members of the RAS family of guanine nucleotide-binding proteins. These mutant signaling proteins are attractive therapeutic targets; however, developing targeted therapies for each genotypic variant and determining the relationships between different genotypes and critical functional dependencies of the leukemic cells remain major challenges. As the large number of mutant signaling proteins that have been identified in AML are likely to reflect activation of a more limited number of downstream effector pathways, such as the RAF/MEK/ERK and PI3K/AKT cascades, targeting these unifying pathways may represent a more broadly applicable therapeutic strategy. Furthermore, integrative genomic studies combining DNA sequencing, DNA copy number analysis, transcriptional profiling, and functional genetic approaches hold great promise for identifying additional signaling abnormalities in AML that are relevant to leukemogenesis and can be exploited therapeutically. Eventually, it may become possible to use pathogenesis-oriented combinations of signal transduction inhibitors to improve the cure rate in AML patients.","DOI":"10.1053/j.seminoncol.2008.04.004","ISSN":"0093-7754","note":"PMID: 18692684","journalAbbreviation":"Semin. Oncol.","language":"eng","author":[{"family":"Scholl","given":"Claudia"},{"family":"Gilliland","given":"D. Gary"},{"family":"Fröhling","given":"Stefan"}],"issued":{"date-parts":[["2008",8]]},"PMID":"18692684"}}],"schema":"https://github.com/citation-style-language/schema/raw/master/csl-citation.json"} </w:instrText>
      </w:r>
      <w:r w:rsidR="002E29A6" w:rsidRPr="00386FDF">
        <w:rPr>
          <w:rFonts w:asciiTheme="majorBidi" w:hAnsiTheme="majorBidi" w:cstheme="majorBidi"/>
          <w:sz w:val="24"/>
          <w:szCs w:val="24"/>
        </w:rPr>
        <w:fldChar w:fldCharType="separate"/>
      </w:r>
      <w:r w:rsidR="007410BC" w:rsidRPr="00386FDF">
        <w:rPr>
          <w:rFonts w:asciiTheme="majorBidi" w:hAnsiTheme="majorBidi" w:cstheme="majorBidi"/>
          <w:sz w:val="24"/>
          <w:szCs w:val="24"/>
        </w:rPr>
        <w:t>[24]</w:t>
      </w:r>
      <w:r w:rsidR="002E29A6" w:rsidRPr="00386FDF">
        <w:rPr>
          <w:rFonts w:asciiTheme="majorBidi" w:hAnsiTheme="majorBidi" w:cstheme="majorBidi"/>
          <w:sz w:val="24"/>
          <w:szCs w:val="24"/>
        </w:rPr>
        <w:fldChar w:fldCharType="end"/>
      </w:r>
      <w:r w:rsidR="007410BC" w:rsidRPr="00386FDF">
        <w:rPr>
          <w:rFonts w:asciiTheme="majorBidi" w:hAnsiTheme="majorBidi" w:cstheme="majorBidi"/>
          <w:sz w:val="24"/>
          <w:szCs w:val="24"/>
        </w:rPr>
        <w:t xml:space="preserve"> </w:t>
      </w:r>
      <w:r w:rsidRPr="00386FDF">
        <w:rPr>
          <w:rFonts w:asciiTheme="majorBidi" w:hAnsiTheme="majorBidi" w:cstheme="majorBidi"/>
          <w:sz w:val="24"/>
          <w:szCs w:val="24"/>
        </w:rPr>
        <w:t xml:space="preserve">represented in </w:t>
      </w:r>
      <w:r w:rsidR="00961B5B" w:rsidRPr="00386FDF">
        <w:rPr>
          <w:rFonts w:asciiTheme="majorBidi" w:hAnsiTheme="majorBidi" w:cstheme="majorBidi"/>
          <w:sz w:val="24"/>
          <w:szCs w:val="24"/>
        </w:rPr>
        <w:t xml:space="preserve">the </w:t>
      </w:r>
      <w:r w:rsidRPr="00386FDF">
        <w:rPr>
          <w:rFonts w:asciiTheme="majorBidi" w:hAnsiTheme="majorBidi" w:cstheme="majorBidi"/>
          <w:sz w:val="24"/>
          <w:szCs w:val="24"/>
        </w:rPr>
        <w:t>KEGG</w:t>
      </w:r>
      <w:r w:rsidR="00870E3A" w:rsidRPr="00386FDF">
        <w:rPr>
          <w:rFonts w:asciiTheme="majorBidi" w:hAnsiTheme="majorBidi" w:cstheme="majorBidi"/>
          <w:sz w:val="24"/>
          <w:szCs w:val="24"/>
        </w:rPr>
        <w:t xml:space="preserve"> </w:t>
      </w:r>
      <w:r w:rsidR="00961B5B" w:rsidRPr="00386FDF">
        <w:rPr>
          <w:rFonts w:asciiTheme="majorBidi" w:hAnsiTheme="majorBidi" w:cstheme="majorBidi"/>
          <w:sz w:val="24"/>
          <w:szCs w:val="24"/>
        </w:rPr>
        <w:t>database</w:t>
      </w:r>
      <w:r w:rsidRPr="00386FDF">
        <w:rPr>
          <w:rFonts w:asciiTheme="majorBidi" w:hAnsiTheme="majorBidi" w:cstheme="majorBidi"/>
          <w:sz w:val="24"/>
          <w:szCs w:val="24"/>
        </w:rPr>
        <w:t xml:space="preserve">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1dqcg8ul8m","properties":{"formattedCitation":"[21]","plainCitation":"[21]"},"citationItems":[{"id":107,"uris":["http://zotero.org/users/2553926/items/C3GGJ8AG"],"uri":["http://zotero.org/users/2553926/items/C3GGJ8AG"],"itemData":{"id":107,"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2E29A6" w:rsidRPr="00386FDF">
        <w:rPr>
          <w:rFonts w:asciiTheme="majorBidi" w:hAnsiTheme="majorBidi" w:cstheme="majorBidi"/>
          <w:sz w:val="24"/>
          <w:szCs w:val="24"/>
        </w:rPr>
        <w:fldChar w:fldCharType="separate"/>
      </w:r>
      <w:r w:rsidR="00E66DC7" w:rsidRPr="00386FDF">
        <w:rPr>
          <w:rFonts w:asciiTheme="majorBidi" w:hAnsiTheme="majorBidi" w:cstheme="majorBidi"/>
          <w:sz w:val="24"/>
          <w:szCs w:val="24"/>
        </w:rPr>
        <w:t>[21]</w:t>
      </w:r>
      <w:r w:rsidR="002E29A6" w:rsidRPr="00386FDF">
        <w:rPr>
          <w:rFonts w:asciiTheme="majorBidi" w:hAnsiTheme="majorBidi" w:cstheme="majorBidi"/>
          <w:sz w:val="24"/>
          <w:szCs w:val="24"/>
        </w:rPr>
        <w:fldChar w:fldCharType="end"/>
      </w:r>
      <w:r w:rsidRPr="00386FDF">
        <w:rPr>
          <w:rFonts w:asciiTheme="majorBidi" w:hAnsiTheme="majorBidi" w:cstheme="majorBidi"/>
          <w:sz w:val="24"/>
          <w:szCs w:val="24"/>
        </w:rPr>
        <w:t>. We computed the hypergeometric enrichment of the top 10% affected genes with</w:t>
      </w:r>
      <w:r w:rsidR="00961B5B" w:rsidRPr="00386FDF">
        <w:rPr>
          <w:rFonts w:asciiTheme="majorBidi" w:hAnsiTheme="majorBidi" w:cstheme="majorBidi"/>
          <w:sz w:val="24"/>
          <w:szCs w:val="24"/>
        </w:rPr>
        <w:t>in</w:t>
      </w:r>
      <w:r w:rsidRPr="00386FDF">
        <w:rPr>
          <w:rFonts w:asciiTheme="majorBidi" w:hAnsiTheme="majorBidi" w:cstheme="majorBidi"/>
          <w:sz w:val="24"/>
          <w:szCs w:val="24"/>
        </w:rPr>
        <w:t xml:space="preserve"> </w:t>
      </w:r>
      <w:r w:rsidR="00961B5B" w:rsidRPr="00386FDF">
        <w:rPr>
          <w:rFonts w:asciiTheme="majorBidi" w:hAnsiTheme="majorBidi" w:cstheme="majorBidi"/>
          <w:sz w:val="24"/>
          <w:szCs w:val="24"/>
        </w:rPr>
        <w:t>this particular</w:t>
      </w:r>
      <w:r w:rsidRPr="00386FDF">
        <w:rPr>
          <w:rFonts w:asciiTheme="majorBidi" w:hAnsiTheme="majorBidi" w:cstheme="majorBidi"/>
          <w:sz w:val="24"/>
          <w:szCs w:val="24"/>
        </w:rPr>
        <w:t xml:space="preserve"> </w:t>
      </w:r>
      <w:r w:rsidR="00961B5B" w:rsidRPr="00386FDF">
        <w:rPr>
          <w:rFonts w:asciiTheme="majorBidi" w:hAnsiTheme="majorBidi" w:cstheme="majorBidi"/>
          <w:sz w:val="24"/>
          <w:szCs w:val="24"/>
        </w:rPr>
        <w:t xml:space="preserve">KEGG </w:t>
      </w:r>
      <w:r w:rsidRPr="00386FDF">
        <w:rPr>
          <w:rFonts w:asciiTheme="majorBidi" w:hAnsiTheme="majorBidi" w:cstheme="majorBidi"/>
          <w:sz w:val="24"/>
          <w:szCs w:val="24"/>
        </w:rPr>
        <w:t>pathway</w:t>
      </w:r>
      <w:r w:rsidR="00961B5B" w:rsidRPr="00386FDF">
        <w:rPr>
          <w:rFonts w:asciiTheme="majorBidi" w:hAnsiTheme="majorBidi" w:cstheme="majorBidi"/>
          <w:sz w:val="24"/>
          <w:szCs w:val="24"/>
        </w:rPr>
        <w:t xml:space="preserve"> and</w:t>
      </w:r>
      <w:r w:rsidRPr="00386FDF">
        <w:rPr>
          <w:rFonts w:asciiTheme="majorBidi" w:hAnsiTheme="majorBidi" w:cstheme="majorBidi"/>
          <w:sz w:val="24"/>
          <w:szCs w:val="24"/>
        </w:rPr>
        <w:t xml:space="preserve"> found that the affected genes </w:t>
      </w:r>
      <w:r w:rsidR="00961B5B" w:rsidRPr="00386FDF">
        <w:rPr>
          <w:rFonts w:asciiTheme="majorBidi" w:hAnsiTheme="majorBidi" w:cstheme="majorBidi"/>
          <w:sz w:val="24"/>
          <w:szCs w:val="24"/>
        </w:rPr>
        <w:t xml:space="preserve">comprise </w:t>
      </w:r>
      <w:r w:rsidRPr="00386FDF">
        <w:rPr>
          <w:rFonts w:asciiTheme="majorBidi" w:hAnsiTheme="majorBidi" w:cstheme="majorBidi"/>
          <w:sz w:val="24"/>
          <w:szCs w:val="24"/>
        </w:rPr>
        <w:t>15 out of 21</w:t>
      </w:r>
      <w:r w:rsidR="00E37678" w:rsidRPr="00386FDF">
        <w:rPr>
          <w:rFonts w:asciiTheme="majorBidi" w:hAnsiTheme="majorBidi" w:cstheme="majorBidi"/>
          <w:sz w:val="24"/>
          <w:szCs w:val="24"/>
        </w:rPr>
        <w:t xml:space="preserve"> </w:t>
      </w:r>
      <w:r w:rsidR="00961B5B" w:rsidRPr="00386FDF">
        <w:rPr>
          <w:rFonts w:asciiTheme="majorBidi" w:hAnsiTheme="majorBidi" w:cstheme="majorBidi"/>
          <w:sz w:val="24"/>
          <w:szCs w:val="24"/>
        </w:rPr>
        <w:t xml:space="preserve">pathway </w:t>
      </w:r>
      <w:r w:rsidR="00AA4093" w:rsidRPr="00386FDF">
        <w:rPr>
          <w:rFonts w:asciiTheme="majorBidi" w:hAnsiTheme="majorBidi" w:cstheme="majorBidi"/>
          <w:sz w:val="24"/>
          <w:szCs w:val="24"/>
        </w:rPr>
        <w:t>components</w:t>
      </w:r>
      <w:r w:rsidRPr="00386FDF">
        <w:rPr>
          <w:rFonts w:asciiTheme="majorBidi" w:hAnsiTheme="majorBidi" w:cstheme="majorBidi"/>
          <w:sz w:val="24"/>
          <w:szCs w:val="24"/>
        </w:rPr>
        <w:t xml:space="preserve"> </w:t>
      </w:r>
      <w:r w:rsidR="00E37678" w:rsidRPr="00386FDF">
        <w:rPr>
          <w:rFonts w:asciiTheme="majorBidi" w:hAnsiTheme="majorBidi" w:cstheme="majorBidi"/>
          <w:sz w:val="24"/>
          <w:szCs w:val="24"/>
        </w:rPr>
        <w:t xml:space="preserve">(Figure 3) </w:t>
      </w:r>
      <w:r w:rsidR="00961B5B" w:rsidRPr="00386FDF">
        <w:rPr>
          <w:rFonts w:asciiTheme="majorBidi" w:hAnsiTheme="majorBidi" w:cstheme="majorBidi"/>
          <w:sz w:val="24"/>
          <w:szCs w:val="24"/>
        </w:rPr>
        <w:t xml:space="preserve">resulting in a </w:t>
      </w:r>
      <w:r w:rsidRPr="00386FDF">
        <w:rPr>
          <w:rFonts w:asciiTheme="majorBidi" w:hAnsiTheme="majorBidi" w:cstheme="majorBidi"/>
          <w:sz w:val="24"/>
          <w:szCs w:val="24"/>
        </w:rPr>
        <w:t>significant p-value</w:t>
      </w:r>
      <w:r w:rsidR="00AA4093" w:rsidRPr="00386FDF">
        <w:rPr>
          <w:rFonts w:asciiTheme="majorBidi" w:hAnsiTheme="majorBidi" w:cstheme="majorBidi"/>
          <w:sz w:val="24"/>
          <w:szCs w:val="24"/>
        </w:rPr>
        <w:t xml:space="preserve"> (</w:t>
      </w:r>
      <m:oMath>
        <m:r>
          <m:rPr>
            <m:sty m:val="p"/>
          </m:rPr>
          <w:rPr>
            <w:rFonts w:ascii="Cambria Math" w:hAnsiTheme="majorBidi" w:cstheme="majorBidi"/>
            <w:sz w:val="24"/>
            <w:szCs w:val="24"/>
          </w:rPr>
          <m:t xml:space="preserve">p </m:t>
        </m:r>
        <m:r>
          <w:rPr>
            <w:rFonts w:ascii="Cambria Math" w:hAnsiTheme="majorBidi" w:cstheme="majorBidi"/>
            <w:sz w:val="24"/>
            <w:szCs w:val="24"/>
          </w:rPr>
          <m:t>&lt; 1</m:t>
        </m:r>
        <m:sSup>
          <m:sSupPr>
            <m:ctrlPr>
              <w:rPr>
                <w:rFonts w:ascii="Cambria Math" w:hAnsiTheme="majorBidi" w:cstheme="majorBidi"/>
                <w:sz w:val="24"/>
                <w:szCs w:val="24"/>
              </w:rPr>
            </m:ctrlPr>
          </m:sSupPr>
          <m:e>
            <m:r>
              <m:rPr>
                <m:sty m:val="p"/>
              </m:rPr>
              <w:rPr>
                <w:rFonts w:ascii="Cambria Math" w:hAnsiTheme="majorBidi" w:cstheme="majorBidi"/>
                <w:sz w:val="24"/>
                <w:szCs w:val="24"/>
              </w:rPr>
              <m:t>0</m:t>
            </m:r>
          </m:e>
          <m:sup>
            <m:r>
              <m:rPr>
                <m:sty m:val="p"/>
              </m:rPr>
              <w:rPr>
                <w:rFonts w:asciiTheme="majorBidi" w:hAnsiTheme="majorBidi" w:cstheme="majorBidi"/>
                <w:sz w:val="24"/>
                <w:szCs w:val="24"/>
              </w:rPr>
              <m:t>-</m:t>
            </m:r>
            <m:r>
              <m:rPr>
                <m:sty m:val="p"/>
              </m:rPr>
              <w:rPr>
                <w:rFonts w:ascii="Cambria Math" w:hAnsiTheme="majorBidi" w:cstheme="majorBidi"/>
                <w:sz w:val="24"/>
                <w:szCs w:val="24"/>
              </w:rPr>
              <m:t>11</m:t>
            </m:r>
          </m:sup>
        </m:sSup>
      </m:oMath>
      <w:r w:rsidR="00AA4093" w:rsidRPr="00386FDF">
        <w:rPr>
          <w:rFonts w:asciiTheme="majorBidi" w:hAnsiTheme="majorBidi" w:cstheme="majorBidi"/>
          <w:sz w:val="24"/>
          <w:szCs w:val="24"/>
        </w:rPr>
        <w:t>).</w:t>
      </w:r>
    </w:p>
    <w:p w:rsidR="00755C7D" w:rsidRPr="00386FDF" w:rsidRDefault="00755C7D" w:rsidP="00CB3972">
      <w:pPr>
        <w:jc w:val="center"/>
        <w:rPr>
          <w:rFonts w:asciiTheme="majorBidi" w:hAnsiTheme="majorBidi" w:cstheme="majorBidi"/>
          <w:sz w:val="24"/>
          <w:szCs w:val="24"/>
        </w:rPr>
      </w:pPr>
    </w:p>
    <w:p w:rsidR="00CB3972" w:rsidRPr="00386FDF" w:rsidRDefault="007C1B8D" w:rsidP="00CB3972">
      <w:pPr>
        <w:jc w:val="center"/>
        <w:rPr>
          <w:rFonts w:asciiTheme="majorBidi" w:hAnsiTheme="majorBidi" w:cstheme="majorBidi"/>
        </w:rPr>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3217545</wp:posOffset>
                </wp:positionH>
                <wp:positionV relativeFrom="paragraph">
                  <wp:posOffset>1905</wp:posOffset>
                </wp:positionV>
                <wp:extent cx="318770" cy="342265"/>
                <wp:effectExtent l="0" t="0" r="24130" b="19685"/>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 cy="342265"/>
                        </a:xfrm>
                        <a:prstGeom prst="rect">
                          <a:avLst/>
                        </a:prstGeom>
                        <a:solidFill>
                          <a:srgbClr val="FFFFFF"/>
                        </a:solidFill>
                        <a:ln w="9525">
                          <a:solidFill>
                            <a:schemeClr val="bg1">
                              <a:lumMod val="100000"/>
                              <a:lumOff val="0"/>
                            </a:schemeClr>
                          </a:solidFill>
                          <a:miter lim="800000"/>
                          <a:headEnd/>
                          <a:tailEnd/>
                        </a:ln>
                      </wps:spPr>
                      <wps:txbx>
                        <w:txbxContent>
                          <w:p w:rsidR="00B571B2" w:rsidRPr="00221D3B" w:rsidRDefault="00B571B2" w:rsidP="00221D3B">
                            <w:pPr>
                              <w:rPr>
                                <w:b/>
                                <w:bCs/>
                                <w:sz w:val="28"/>
                                <w:szCs w:val="28"/>
                              </w:rPr>
                            </w:pPr>
                            <w:r>
                              <w:rPr>
                                <w:b/>
                                <w:bCs/>
                                <w:sz w:val="28"/>
                                <w:szCs w:val="28"/>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53.35pt;margin-top:.15pt;width:25.1pt;height:2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" strokecolor="white [3212]">
                <v:textbox>
                  <w:txbxContent>
                    <w:p w:rsidR="00B571B2" w:rsidRPr="00221D3B" w:rsidRDefault="00B571B2" w:rsidP="00221D3B">
                      <w:pPr>
                        <w:rPr>
                          <w:b/>
                          <w:bCs/>
                          <w:sz w:val="28"/>
                          <w:szCs w:val="28"/>
                        </w:rPr>
                      </w:pPr>
                      <w:r>
                        <w:rPr>
                          <w:b/>
                          <w:bCs/>
                          <w:sz w:val="28"/>
                          <w:szCs w:val="28"/>
                        </w:rPr>
                        <w:t>B</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simplePos x="0" y="0"/>
                <wp:positionH relativeFrom="column">
                  <wp:posOffset>194310</wp:posOffset>
                </wp:positionH>
                <wp:positionV relativeFrom="paragraph">
                  <wp:posOffset>1905</wp:posOffset>
                </wp:positionV>
                <wp:extent cx="318770" cy="342265"/>
                <wp:effectExtent l="0" t="0" r="24130" b="19685"/>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 cy="342265"/>
                        </a:xfrm>
                        <a:prstGeom prst="rect">
                          <a:avLst/>
                        </a:prstGeom>
                        <a:solidFill>
                          <a:srgbClr val="FFFFFF"/>
                        </a:solidFill>
                        <a:ln w="9525">
                          <a:solidFill>
                            <a:schemeClr val="bg1">
                              <a:lumMod val="100000"/>
                              <a:lumOff val="0"/>
                            </a:schemeClr>
                          </a:solidFill>
                          <a:miter lim="800000"/>
                          <a:headEnd/>
                          <a:tailEnd/>
                        </a:ln>
                      </wps:spPr>
                      <wps:txbx>
                        <w:txbxContent>
                          <w:p w:rsidR="00B571B2" w:rsidRPr="00221D3B" w:rsidRDefault="00B571B2" w:rsidP="00221D3B">
                            <w:pPr>
                              <w:rPr>
                                <w:b/>
                                <w:bCs/>
                                <w:sz w:val="28"/>
                                <w:szCs w:val="28"/>
                              </w:rPr>
                            </w:pPr>
                            <w:r w:rsidRPr="00221D3B">
                              <w:rPr>
                                <w:b/>
                                <w:bCs/>
                                <w:sz w:val="28"/>
                                <w:szCs w:val="28"/>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15.3pt;margin-top:.15pt;width:25.1pt;height:2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" strokecolor="white [3212]">
                <v:textbox>
                  <w:txbxContent>
                    <w:p w:rsidR="00B571B2" w:rsidRPr="00221D3B" w:rsidRDefault="00B571B2" w:rsidP="00221D3B">
                      <w:pPr>
                        <w:rPr>
                          <w:b/>
                          <w:bCs/>
                          <w:sz w:val="28"/>
                          <w:szCs w:val="28"/>
                        </w:rPr>
                      </w:pPr>
                      <w:r w:rsidRPr="00221D3B">
                        <w:rPr>
                          <w:b/>
                          <w:bCs/>
                          <w:sz w:val="28"/>
                          <w:szCs w:val="28"/>
                        </w:rPr>
                        <w:t>A</w:t>
                      </w:r>
                    </w:p>
                  </w:txbxContent>
                </v:textbox>
              </v:shape>
            </w:pict>
          </mc:Fallback>
        </mc:AlternateContent>
      </w:r>
      <w:r w:rsidR="00A85324" w:rsidRPr="00386FDF">
        <w:rPr>
          <w:rFonts w:asciiTheme="majorBidi" w:hAnsiTheme="majorBidi" w:cstheme="majorBidi"/>
          <w:noProof/>
        </w:rPr>
        <w:t xml:space="preserve"> </w:t>
      </w:r>
      <w:r w:rsidR="00221D3B" w:rsidRPr="00386FDF">
        <w:rPr>
          <w:rFonts w:asciiTheme="majorBidi" w:hAnsiTheme="majorBidi" w:cstheme="majorBidi"/>
          <w:noProof/>
        </w:rPr>
        <w:drawing>
          <wp:inline distT="0" distB="0" distL="0" distR="0">
            <wp:extent cx="2910177" cy="2417196"/>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221D3B" w:rsidRPr="00386FDF">
        <w:rPr>
          <w:rFonts w:asciiTheme="majorBidi" w:hAnsiTheme="majorBidi" w:cstheme="majorBidi"/>
        </w:rPr>
        <w:t xml:space="preserve"> </w:t>
      </w:r>
      <w:r w:rsidR="00221D3B" w:rsidRPr="00386FDF">
        <w:rPr>
          <w:rFonts w:asciiTheme="majorBidi" w:hAnsiTheme="majorBidi" w:cstheme="majorBidi"/>
          <w:noProof/>
        </w:rPr>
        <w:drawing>
          <wp:inline distT="0" distB="0" distL="0" distR="0">
            <wp:extent cx="3204376" cy="2417196"/>
            <wp:effectExtent l="0" t="0" r="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F1583" w:rsidRPr="00386FDF" w:rsidRDefault="006F1583" w:rsidP="006F1583">
      <w:pPr>
        <w:pStyle w:val="Caption"/>
        <w:jc w:val="center"/>
        <w:rPr>
          <w:rtl/>
        </w:rPr>
      </w:pPr>
      <w:r w:rsidRPr="00386FDF">
        <w:t>Fig. 2. Performance evaluation under different parameter (A) and prior knowledge set (B) choices. The red line stands for a p-value of 0.01.</w:t>
      </w:r>
    </w:p>
    <w:p w:rsidR="006F1583" w:rsidRPr="00386FDF" w:rsidRDefault="006F1583" w:rsidP="006F1583">
      <w:pPr>
        <w:spacing w:line="300" w:lineRule="exact"/>
        <w:jc w:val="both"/>
        <w:rPr>
          <w:rFonts w:asciiTheme="majorBidi" w:hAnsiTheme="majorBidi" w:cstheme="majorBidi"/>
          <w:sz w:val="24"/>
          <w:szCs w:val="24"/>
        </w:rPr>
      </w:pPr>
    </w:p>
    <w:p w:rsidR="002565CF" w:rsidRDefault="007C1B8D" w:rsidP="00E37678">
      <w:pPr>
        <w:jc w:val="center"/>
        <w:rPr>
          <w:rFonts w:asciiTheme="majorBidi" w:hAnsiTheme="majorBidi" w:cstheme="majorBidi"/>
          <w:noProof/>
        </w:rPr>
      </w:pPr>
      <w:r>
        <w:rPr>
          <w:rFonts w:asciiTheme="majorBidi" w:hAnsiTheme="majorBidi" w:cstheme="majorBidi"/>
          <w:noProof/>
        </w:rPr>
        <mc:AlternateContent>
          <mc:Choice Requires="wps">
            <w:drawing>
              <wp:anchor distT="0" distB="0" distL="114300" distR="114300" simplePos="0" relativeHeight="251666432" behindDoc="0" locked="0" layoutInCell="1" allowOverlap="1">
                <wp:simplePos x="0" y="0"/>
                <wp:positionH relativeFrom="column">
                  <wp:posOffset>454660</wp:posOffset>
                </wp:positionH>
                <wp:positionV relativeFrom="paragraph">
                  <wp:posOffset>501015</wp:posOffset>
                </wp:positionV>
                <wp:extent cx="954405" cy="211455"/>
                <wp:effectExtent l="0" t="0" r="0" b="0"/>
                <wp:wrapNone/>
                <wp:docPr id="2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4405" cy="21145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10" o:spid="_x0000_s1026" type="#_x0000_t32" style="position:absolute;left:0;text-align:left;margin-left:35.8pt;margin-top:39.45pt;width:75.1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" stroked="f"/>
            </w:pict>
          </mc:Fallback>
        </mc:AlternateContent>
      </w:r>
    </w:p>
    <w:p w:rsidR="00A85324" w:rsidRPr="00386FDF" w:rsidRDefault="007C1B8D" w:rsidP="00E37678">
      <w:pPr>
        <w:jc w:val="center"/>
        <w:rPr>
          <w:rFonts w:asciiTheme="minorHAnsi" w:hAnsiTheme="minorHAnsi" w:cstheme="majorBidi"/>
        </w:rPr>
      </w:pPr>
      <w:r>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simplePos x="0" y="0"/>
                <wp:positionH relativeFrom="column">
                  <wp:posOffset>144145</wp:posOffset>
                </wp:positionH>
                <wp:positionV relativeFrom="paragraph">
                  <wp:posOffset>1287145</wp:posOffset>
                </wp:positionV>
                <wp:extent cx="307975" cy="114935"/>
                <wp:effectExtent l="0" t="0" r="15875" b="18415"/>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975" cy="114935"/>
                        </a:xfrm>
                        <a:prstGeom prst="rect">
                          <a:avLst/>
                        </a:prstGeom>
                        <a:solidFill>
                          <a:srgbClr val="FFFFFF">
                            <a:alpha val="0"/>
                          </a:srgbClr>
                        </a:solidFill>
                        <a:ln w="9525">
                          <a:solidFill>
                            <a:srgbClr val="FF0000"/>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1.35pt;margin-top:101.35pt;width:24.25pt;height:9.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" strokecolor="red">
                <v:fill opacity="0"/>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simplePos x="0" y="0"/>
                <wp:positionH relativeFrom="column">
                  <wp:posOffset>144145</wp:posOffset>
                </wp:positionH>
                <wp:positionV relativeFrom="paragraph">
                  <wp:posOffset>1109345</wp:posOffset>
                </wp:positionV>
                <wp:extent cx="307975" cy="114935"/>
                <wp:effectExtent l="0" t="0" r="15875" b="18415"/>
                <wp:wrapNone/>
                <wp:docPr id="1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975" cy="114935"/>
                        </a:xfrm>
                        <a:prstGeom prst="rect">
                          <a:avLst/>
                        </a:prstGeom>
                        <a:solidFill>
                          <a:srgbClr val="FFFFFF">
                            <a:alpha val="0"/>
                          </a:srgbClr>
                        </a:solidFill>
                        <a:ln w="9525">
                          <a:solidFill>
                            <a:srgbClr val="FF0000"/>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1.35pt;margin-top:87.35pt;width:24.25pt;height:9.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" strokecolor="red">
                <v:fill opacity="0"/>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simplePos x="0" y="0"/>
                <wp:positionH relativeFrom="column">
                  <wp:posOffset>327025</wp:posOffset>
                </wp:positionH>
                <wp:positionV relativeFrom="paragraph">
                  <wp:posOffset>1228725</wp:posOffset>
                </wp:positionV>
                <wp:extent cx="45085" cy="62230"/>
                <wp:effectExtent l="0" t="0" r="0" b="0"/>
                <wp:wrapNone/>
                <wp:docPr id="1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62230"/>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left:0;text-align:left;margin-left:25.75pt;margin-top:96.75pt;width:3.55pt;height: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simplePos x="0" y="0"/>
                <wp:positionH relativeFrom="column">
                  <wp:posOffset>325755</wp:posOffset>
                </wp:positionH>
                <wp:positionV relativeFrom="paragraph">
                  <wp:posOffset>1402715</wp:posOffset>
                </wp:positionV>
                <wp:extent cx="46355" cy="647700"/>
                <wp:effectExtent l="0" t="0" r="0" b="0"/>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647700"/>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25.65pt;margin-top:110.45pt;width:3.65pt;height: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simplePos x="0" y="0"/>
                <wp:positionH relativeFrom="column">
                  <wp:posOffset>236220</wp:posOffset>
                </wp:positionH>
                <wp:positionV relativeFrom="paragraph">
                  <wp:posOffset>1402715</wp:posOffset>
                </wp:positionV>
                <wp:extent cx="46355" cy="647700"/>
                <wp:effectExtent l="0" t="0" r="0" b="0"/>
                <wp:wrapNone/>
                <wp:docPr id="1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647700"/>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left:0;text-align:left;margin-left:18.6pt;margin-top:110.45pt;width:3.65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simplePos x="0" y="0"/>
                <wp:positionH relativeFrom="column">
                  <wp:posOffset>231775</wp:posOffset>
                </wp:positionH>
                <wp:positionV relativeFrom="paragraph">
                  <wp:posOffset>232410</wp:posOffset>
                </wp:positionV>
                <wp:extent cx="45085" cy="876935"/>
                <wp:effectExtent l="0" t="0" r="0" b="0"/>
                <wp:wrapNone/>
                <wp:docPr id="1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87693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left:0;text-align:left;margin-left:18.25pt;margin-top:18.3pt;width:3.55pt;height:6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simplePos x="0" y="0"/>
                <wp:positionH relativeFrom="column">
                  <wp:posOffset>321310</wp:posOffset>
                </wp:positionH>
                <wp:positionV relativeFrom="paragraph">
                  <wp:posOffset>232410</wp:posOffset>
                </wp:positionV>
                <wp:extent cx="45085" cy="876935"/>
                <wp:effectExtent l="0" t="0" r="0" b="0"/>
                <wp:wrapNone/>
                <wp:docPr id="1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87693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left:0;text-align:left;margin-left:25.3pt;margin-top:18.3pt;width:3.55pt;height:69.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simplePos x="0" y="0"/>
                <wp:positionH relativeFrom="column">
                  <wp:posOffset>237490</wp:posOffset>
                </wp:positionH>
                <wp:positionV relativeFrom="paragraph">
                  <wp:posOffset>1228725</wp:posOffset>
                </wp:positionV>
                <wp:extent cx="45085" cy="62230"/>
                <wp:effectExtent l="0" t="0" r="0" b="0"/>
                <wp:wrapNone/>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62230"/>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left:0;text-align:left;margin-left:18.7pt;margin-top:96.75pt;width:3.55pt;height: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simplePos x="0" y="0"/>
                <wp:positionH relativeFrom="column">
                  <wp:posOffset>1657350</wp:posOffset>
                </wp:positionH>
                <wp:positionV relativeFrom="paragraph">
                  <wp:posOffset>1349375</wp:posOffset>
                </wp:positionV>
                <wp:extent cx="307975" cy="109855"/>
                <wp:effectExtent l="0" t="0" r="15875" b="23495"/>
                <wp:wrapNone/>
                <wp:docPr id="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975" cy="109855"/>
                        </a:xfrm>
                        <a:prstGeom prst="rect">
                          <a:avLst/>
                        </a:prstGeom>
                        <a:solidFill>
                          <a:srgbClr val="FFFFFF">
                            <a:alpha val="0"/>
                          </a:srgbClr>
                        </a:solidFill>
                        <a:ln w="9525">
                          <a:solidFill>
                            <a:srgbClr val="FF0000"/>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30.5pt;margin-top:106.25pt;width:24.25pt;height: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" strokecolor="red">
                <v:fill opacity="0"/>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simplePos x="0" y="0"/>
                <wp:positionH relativeFrom="column">
                  <wp:posOffset>1657350</wp:posOffset>
                </wp:positionH>
                <wp:positionV relativeFrom="paragraph">
                  <wp:posOffset>1012190</wp:posOffset>
                </wp:positionV>
                <wp:extent cx="307975" cy="109855"/>
                <wp:effectExtent l="0" t="0" r="15875" b="23495"/>
                <wp:wrapNone/>
                <wp:docPr id="1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975" cy="109855"/>
                        </a:xfrm>
                        <a:prstGeom prst="rect">
                          <a:avLst/>
                        </a:prstGeom>
                        <a:solidFill>
                          <a:srgbClr val="FFFFFF">
                            <a:alpha val="0"/>
                          </a:srgbClr>
                        </a:solidFill>
                        <a:ln w="9525">
                          <a:solidFill>
                            <a:srgbClr val="FF0000"/>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30.5pt;margin-top:79.7pt;width:24.25pt;height:8.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" strokecolor="red">
                <v:fill opacity="0"/>
                <v:textbox style="mso-fit-shape-to-text:t"/>
              </v:rect>
            </w:pict>
          </mc:Fallback>
        </mc:AlternateContent>
      </w:r>
      <w:r w:rsidR="002565CF">
        <w:rPr>
          <w:rFonts w:asciiTheme="majorBidi" w:hAnsiTheme="majorBidi" w:cstheme="majorBidi"/>
          <w:noProof/>
        </w:rPr>
        <w:drawing>
          <wp:inline distT="0" distB="0" distL="0" distR="0">
            <wp:extent cx="6248582" cy="2097741"/>
            <wp:effectExtent l="19050" t="0" r="0" b="0"/>
            <wp:docPr id="3" name="Picture 2" descr="aml kegg pathwa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l kegg pathway 4.png"/>
                    <pic:cNvPicPr/>
                  </pic:nvPicPr>
                  <pic:blipFill>
                    <a:blip r:embed="rId17" cstate="print"/>
                    <a:srcRect t="22222"/>
                    <a:stretch>
                      <a:fillRect/>
                    </a:stretch>
                  </pic:blipFill>
                  <pic:spPr>
                    <a:xfrm>
                      <a:off x="0" y="0"/>
                      <a:ext cx="6248582" cy="2097741"/>
                    </a:xfrm>
                    <a:prstGeom prst="rect">
                      <a:avLst/>
                    </a:prstGeom>
                  </pic:spPr>
                </pic:pic>
              </a:graphicData>
            </a:graphic>
          </wp:inline>
        </w:drawing>
      </w:r>
      <w:r w:rsidR="00B3631A" w:rsidRPr="00386FDF">
        <w:rPr>
          <w:rFonts w:asciiTheme="majorBidi" w:hAnsiTheme="majorBidi" w:cstheme="majorBidi"/>
        </w:rPr>
        <w:br w:type="textWrapping" w:clear="all"/>
      </w:r>
      <w:r w:rsidR="006F1583" w:rsidRPr="00386FDF">
        <w:rPr>
          <w:rFonts w:asciiTheme="minorHAnsi" w:hAnsiTheme="minorHAnsi" w:cstheme="majorBidi"/>
        </w:rPr>
        <w:t xml:space="preserve">Fig. 3. </w:t>
      </w:r>
      <w:r w:rsidR="00EC0FF0" w:rsidRPr="00386FDF">
        <w:rPr>
          <w:rFonts w:asciiTheme="minorHAnsi" w:hAnsiTheme="minorHAnsi" w:cstheme="majorBidi"/>
        </w:rPr>
        <w:t>AML KEGG pathway marking top 10% affected genes (green) and</w:t>
      </w:r>
      <w:r w:rsidR="00E37678" w:rsidRPr="00386FDF">
        <w:rPr>
          <w:rFonts w:asciiTheme="minorHAnsi" w:hAnsiTheme="minorHAnsi" w:cstheme="majorBidi"/>
        </w:rPr>
        <w:t xml:space="preserve"> mutations appearing in at least 2 patients </w:t>
      </w:r>
      <w:r w:rsidR="00EC0FF0" w:rsidRPr="00386FDF">
        <w:rPr>
          <w:rFonts w:asciiTheme="minorHAnsi" w:hAnsiTheme="minorHAnsi" w:cstheme="majorBidi"/>
        </w:rPr>
        <w:t>(red box)</w:t>
      </w:r>
      <w:r w:rsidR="008C3D69" w:rsidRPr="00386FDF">
        <w:rPr>
          <w:rFonts w:asciiTheme="minorHAnsi" w:hAnsiTheme="minorHAnsi" w:cstheme="majorBidi"/>
        </w:rPr>
        <w:t>.</w:t>
      </w:r>
    </w:p>
    <w:p w:rsidR="00A72F69" w:rsidRPr="00386FDF" w:rsidRDefault="00A72F69" w:rsidP="00C52191">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The previous results imply that our propagation based scores are able to infer disease-related</w:t>
      </w:r>
      <w:r w:rsidR="002544A0" w:rsidRPr="00386FDF">
        <w:rPr>
          <w:rFonts w:asciiTheme="majorBidi" w:hAnsiTheme="majorBidi" w:cstheme="majorBidi"/>
          <w:sz w:val="24"/>
          <w:szCs w:val="24"/>
        </w:rPr>
        <w:t xml:space="preserve"> genes</w:t>
      </w:r>
      <w:r w:rsidR="0021610C" w:rsidRPr="00386FDF">
        <w:rPr>
          <w:rFonts w:asciiTheme="majorBidi" w:hAnsiTheme="majorBidi" w:cstheme="majorBidi"/>
          <w:sz w:val="24"/>
          <w:szCs w:val="24"/>
        </w:rPr>
        <w:t xml:space="preserve"> and agree with observations made by Rufallo et al. </w:t>
      </w:r>
      <w:r w:rsidR="002E29A6" w:rsidRPr="00386FDF">
        <w:rPr>
          <w:rFonts w:asciiTheme="majorBidi" w:hAnsiTheme="majorBidi" w:cstheme="majorBidi"/>
          <w:sz w:val="24"/>
          <w:szCs w:val="24"/>
        </w:rPr>
        <w:fldChar w:fldCharType="begin"/>
      </w:r>
      <w:r w:rsidR="00C04BFA">
        <w:rPr>
          <w:rFonts w:asciiTheme="majorBidi" w:hAnsiTheme="majorBidi" w:cstheme="majorBidi"/>
          <w:sz w:val="24"/>
          <w:szCs w:val="24"/>
        </w:rPr>
        <w:instrText xml:space="preserve"> ADDIN ZOTERO_ITEM CSL_CITATION {"citationID":"jMIx1Wqj","properties":{"formattedCitation":"[25]","plainCitation":"[25]"},"citationItems":[{"id":139,"uris":["http://zotero.org/users/2553926/items/IBZXP8KV"],"uri":["http://zotero.org/users/2553926/items/IBZXP8KV"],"itemData":{"id":139,"type":"article-journal","title":"Network-Based Integration of Disparate Omic Data To Identify “Silent Players” in Cancer","container-title":"submitted","author":[{"family":"M Ruffalo","given":""},{"family":"M Koyuturk","given":""},{"family":"R Sharan","given":""}],"issued":{"date-parts":[["2015"]]}}}],"schema":"https://github.com/citation-style-language/schema/raw/master/csl-citation.json"} </w:instrText>
      </w:r>
      <w:r w:rsidR="002E29A6" w:rsidRPr="00386FDF">
        <w:rPr>
          <w:rFonts w:asciiTheme="majorBidi" w:hAnsiTheme="majorBidi" w:cstheme="majorBidi"/>
          <w:sz w:val="24"/>
          <w:szCs w:val="24"/>
        </w:rPr>
        <w:fldChar w:fldCharType="separate"/>
      </w:r>
      <w:r w:rsidR="00870E3A" w:rsidRPr="00386FDF">
        <w:rPr>
          <w:rFonts w:asciiTheme="majorBidi" w:hAnsiTheme="majorBidi" w:cstheme="majorBidi"/>
          <w:sz w:val="24"/>
          <w:szCs w:val="24"/>
        </w:rPr>
        <w:t>[25]</w:t>
      </w:r>
      <w:r w:rsidR="002E29A6" w:rsidRPr="00386FDF">
        <w:rPr>
          <w:rFonts w:asciiTheme="majorBidi" w:hAnsiTheme="majorBidi" w:cstheme="majorBidi"/>
          <w:sz w:val="24"/>
          <w:szCs w:val="24"/>
        </w:rPr>
        <w:fldChar w:fldCharType="end"/>
      </w:r>
      <w:r w:rsidRPr="00386FDF">
        <w:rPr>
          <w:rFonts w:asciiTheme="majorBidi" w:hAnsiTheme="majorBidi" w:cstheme="majorBidi"/>
          <w:sz w:val="24"/>
          <w:szCs w:val="24"/>
        </w:rPr>
        <w:t>. We hypothesized that good drug targets for the disease could be genes whose knockout is predicted to reverse the disease-related effects</w:t>
      </w:r>
      <w:r w:rsidR="00390EF7" w:rsidRPr="00386FDF">
        <w:rPr>
          <w:rFonts w:asciiTheme="majorBidi" w:hAnsiTheme="majorBidi" w:cstheme="majorBidi"/>
          <w:sz w:val="24"/>
          <w:szCs w:val="24"/>
        </w:rPr>
        <w:t xml:space="preserve">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i076qn2v4","properties":{"formattedCitation":"[7]","plainCitation":"[7]"},"citationItems":[{"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R."}],"issued":{"date-parts":[["2006",9,29]]},"PMID":"17008526"}}],"schema":"https://github.com/citation-style-language/schema/raw/master/csl-citation.json"} </w:instrText>
      </w:r>
      <w:r w:rsidR="002E29A6" w:rsidRPr="00386FDF">
        <w:rPr>
          <w:rFonts w:asciiTheme="majorBidi" w:hAnsiTheme="majorBidi" w:cstheme="majorBidi"/>
          <w:sz w:val="24"/>
          <w:szCs w:val="24"/>
        </w:rPr>
        <w:fldChar w:fldCharType="separate"/>
      </w:r>
      <w:r w:rsidR="00390EF7" w:rsidRPr="00386FDF">
        <w:rPr>
          <w:rFonts w:asciiTheme="majorBidi" w:hAnsiTheme="majorBidi" w:cstheme="majorBidi"/>
          <w:sz w:val="24"/>
          <w:szCs w:val="24"/>
        </w:rPr>
        <w:t>[7]</w:t>
      </w:r>
      <w:r w:rsidR="002E29A6" w:rsidRPr="00386FDF">
        <w:rPr>
          <w:rFonts w:asciiTheme="majorBidi" w:hAnsiTheme="majorBidi" w:cstheme="majorBidi"/>
          <w:sz w:val="24"/>
          <w:szCs w:val="24"/>
        </w:rPr>
        <w:fldChar w:fldCharType="end"/>
      </w:r>
      <w:r w:rsidRPr="00386FDF">
        <w:rPr>
          <w:rFonts w:asciiTheme="majorBidi" w:hAnsiTheme="majorBidi" w:cstheme="majorBidi"/>
          <w:sz w:val="24"/>
          <w:szCs w:val="24"/>
        </w:rPr>
        <w:t xml:space="preserve">. To identify such genes in-silico, we rerun the propagation based scoring while removing each gene in turn from the network, </w:t>
      </w:r>
      <w:r w:rsidR="00C52191">
        <w:rPr>
          <w:rFonts w:asciiTheme="majorBidi" w:hAnsiTheme="majorBidi" w:cstheme="majorBidi"/>
          <w:sz w:val="24"/>
          <w:szCs w:val="24"/>
        </w:rPr>
        <w:t xml:space="preserve">and </w:t>
      </w:r>
      <w:r w:rsidRPr="00386FDF">
        <w:rPr>
          <w:rFonts w:asciiTheme="majorBidi" w:hAnsiTheme="majorBidi" w:cstheme="majorBidi"/>
          <w:sz w:val="24"/>
          <w:szCs w:val="24"/>
        </w:rPr>
        <w:t>assessing the similarity between the obtained scores and those that characterize a “healthy” state. To this end, we use a Back2Healthy distance score (B2H; See Methods), taking the top scoring genes as our candidates for potential personalized drug targets</w:t>
      </w:r>
      <w:r w:rsidR="00B571B2">
        <w:rPr>
          <w:rFonts w:asciiTheme="majorBidi" w:hAnsiTheme="majorBidi" w:cstheme="majorBidi"/>
          <w:sz w:val="24"/>
          <w:szCs w:val="24"/>
        </w:rPr>
        <w:t>.</w:t>
      </w:r>
      <w:r w:rsidR="00C52191">
        <w:rPr>
          <w:rFonts w:asciiTheme="majorBidi" w:hAnsiTheme="majorBidi" w:cstheme="majorBidi"/>
          <w:sz w:val="24"/>
          <w:szCs w:val="24"/>
        </w:rPr>
        <w:t xml:space="preserve"> We focus on non-trivial targets by excluding the patient's mutated genes from our ranking. </w:t>
      </w:r>
    </w:p>
    <w:p w:rsidR="00CB3972" w:rsidRPr="00386FDF" w:rsidRDefault="000231F7" w:rsidP="006F1583">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lastRenderedPageBreak/>
        <w:t>The</w:t>
      </w:r>
      <w:r w:rsidR="00CB3972" w:rsidRPr="00386FDF">
        <w:rPr>
          <w:rFonts w:asciiTheme="majorBidi" w:hAnsiTheme="majorBidi" w:cstheme="majorBidi"/>
          <w:sz w:val="24"/>
          <w:szCs w:val="24"/>
        </w:rPr>
        <w:t xml:space="preserve"> process </w:t>
      </w:r>
      <w:r w:rsidRPr="00386FDF">
        <w:rPr>
          <w:rFonts w:asciiTheme="majorBidi" w:hAnsiTheme="majorBidi" w:cstheme="majorBidi"/>
          <w:sz w:val="24"/>
          <w:szCs w:val="24"/>
        </w:rPr>
        <w:t xml:space="preserve">above </w:t>
      </w:r>
      <w:r w:rsidR="00CB3972" w:rsidRPr="00386FDF">
        <w:rPr>
          <w:rFonts w:asciiTheme="majorBidi" w:hAnsiTheme="majorBidi" w:cstheme="majorBidi"/>
          <w:sz w:val="24"/>
          <w:szCs w:val="24"/>
        </w:rPr>
        <w:t xml:space="preserve">infers drug targets for each patient. As </w:t>
      </w:r>
      <w:r w:rsidR="00A72F69" w:rsidRPr="00386FDF">
        <w:rPr>
          <w:rFonts w:asciiTheme="majorBidi" w:hAnsiTheme="majorBidi" w:cstheme="majorBidi"/>
          <w:sz w:val="24"/>
          <w:szCs w:val="24"/>
        </w:rPr>
        <w:t xml:space="preserve">information about </w:t>
      </w:r>
      <w:r w:rsidR="00CB3972" w:rsidRPr="00386FDF">
        <w:rPr>
          <w:rFonts w:asciiTheme="majorBidi" w:hAnsiTheme="majorBidi" w:cstheme="majorBidi"/>
          <w:sz w:val="24"/>
          <w:szCs w:val="24"/>
        </w:rPr>
        <w:t xml:space="preserve">personalized drug targets </w:t>
      </w:r>
      <w:r w:rsidR="00A72F69" w:rsidRPr="00386FDF">
        <w:rPr>
          <w:rFonts w:asciiTheme="majorBidi" w:hAnsiTheme="majorBidi" w:cstheme="majorBidi"/>
          <w:sz w:val="24"/>
          <w:szCs w:val="24"/>
        </w:rPr>
        <w:t>is very scarce and hard to validate, we aggregated the results over</w:t>
      </w:r>
      <w:r w:rsidR="00CB3972" w:rsidRPr="00386FDF">
        <w:rPr>
          <w:rFonts w:asciiTheme="majorBidi" w:hAnsiTheme="majorBidi" w:cstheme="majorBidi"/>
          <w:sz w:val="24"/>
          <w:szCs w:val="24"/>
        </w:rPr>
        <w:t xml:space="preserve"> all patients, </w:t>
      </w:r>
      <w:r w:rsidR="00A72F69" w:rsidRPr="00386FDF">
        <w:rPr>
          <w:rFonts w:asciiTheme="majorBidi" w:hAnsiTheme="majorBidi" w:cstheme="majorBidi"/>
          <w:sz w:val="24"/>
          <w:szCs w:val="24"/>
        </w:rPr>
        <w:t>evaluating the results using</w:t>
      </w:r>
      <w:r w:rsidR="00CB3972" w:rsidRPr="00386FDF">
        <w:rPr>
          <w:rFonts w:asciiTheme="majorBidi" w:hAnsiTheme="majorBidi" w:cstheme="majorBidi"/>
          <w:sz w:val="24"/>
          <w:szCs w:val="24"/>
        </w:rPr>
        <w:t xml:space="preserve"> known AML drug targets</w:t>
      </w:r>
      <w:r w:rsidR="00A72F69" w:rsidRPr="00386FDF">
        <w:rPr>
          <w:rFonts w:asciiTheme="majorBidi" w:hAnsiTheme="majorBidi" w:cstheme="majorBidi"/>
          <w:sz w:val="24"/>
          <w:szCs w:val="24"/>
        </w:rPr>
        <w:t xml:space="preserve"> der</w:t>
      </w:r>
      <w:r w:rsidRPr="00386FDF">
        <w:rPr>
          <w:rFonts w:asciiTheme="majorBidi" w:hAnsiTheme="majorBidi" w:cstheme="majorBidi"/>
          <w:sz w:val="24"/>
          <w:szCs w:val="24"/>
        </w:rPr>
        <w:t>ived from</w:t>
      </w:r>
      <w:r w:rsidR="00043F3B" w:rsidRPr="00386FDF">
        <w:rPr>
          <w:rFonts w:asciiTheme="majorBidi" w:hAnsiTheme="majorBidi" w:cstheme="majorBidi"/>
          <w:sz w:val="24"/>
          <w:szCs w:val="24"/>
        </w:rPr>
        <w:t xml:space="preserve"> the</w:t>
      </w:r>
      <w:r w:rsidRPr="00386FDF">
        <w:rPr>
          <w:rFonts w:asciiTheme="majorBidi" w:hAnsiTheme="majorBidi" w:cstheme="majorBidi"/>
          <w:sz w:val="24"/>
          <w:szCs w:val="24"/>
        </w:rPr>
        <w:t xml:space="preserve"> DrugBank</w:t>
      </w:r>
      <w:r w:rsidR="00043F3B" w:rsidRPr="00386FDF">
        <w:rPr>
          <w:rFonts w:asciiTheme="majorBidi" w:hAnsiTheme="majorBidi" w:cstheme="majorBidi"/>
          <w:sz w:val="24"/>
          <w:szCs w:val="24"/>
        </w:rPr>
        <w:t xml:space="preserve"> database</w:t>
      </w:r>
      <w:r w:rsidRPr="00386FDF">
        <w:rPr>
          <w:rFonts w:asciiTheme="majorBidi" w:hAnsiTheme="majorBidi" w:cstheme="majorBidi"/>
          <w:sz w:val="24"/>
          <w:szCs w:val="24"/>
        </w:rPr>
        <w:t xml:space="preserve"> </w:t>
      </w:r>
      <w:r w:rsidR="002E29A6" w:rsidRPr="00386FDF">
        <w:rPr>
          <w:rFonts w:asciiTheme="majorBidi" w:hAnsiTheme="majorBidi" w:cstheme="majorBidi"/>
          <w:sz w:val="24"/>
          <w:szCs w:val="24"/>
        </w:rPr>
        <w:fldChar w:fldCharType="begin"/>
      </w:r>
      <w:r w:rsidR="00870E3A" w:rsidRPr="00386FDF">
        <w:rPr>
          <w:rFonts w:asciiTheme="majorBidi" w:hAnsiTheme="majorBidi" w:cstheme="majorBidi"/>
          <w:sz w:val="24"/>
          <w:szCs w:val="24"/>
        </w:rPr>
        <w:instrText xml:space="preserve"> ADDIN ZOTERO_ITEM CSL_CITATION {"citationID":"kfrgo273d","properties":{"formattedCitation":"{\\rtf [26]\\uc0\\u8211{}[29]}","plainCitation":"[26]–[29]"},"citationItems":[{"id":117,"uris":["http://zotero.org/users/2553926/items/KQUVIPFX"],"uri":["http://zotero.org/users/2553926/items/KQUVIPFX"],"itemData":{"id":117,"type":"article-journal","title":"DrugBank 3.0: a comprehensive resource for 'omics' research on drugs","container-title":"Nucleic Acids Research","page":"D1035-1041","volume":"39","issue":"Database issue","source":"PubMed","abstract":"DrugBank (http://www.drugbank.ca) is a richly annotated database of drug and drug target information. It contains extensive data on the nomenclature, ontology, chemistry, structure, function, action, pharmacology, pharmacokinetics, metabolism and pharmaceutical properties of both small molecule and large molecule (biotech) drugs. It also contains comprehensive information on the target diseases, proteins, genes and organisms on which these drugs act. First released in 2006, DrugBank has become widely used by pharmacists, medicinal chemists, pharmaceutical researchers, clinicians, educators and the general public. Since its last update in 2008, DrugBank has been greatly expanded through the addition of new drugs, new targets and the inclusion of more than 40 new data fields per drug entry (a 40% increase in data 'depth'). These data field additions include illustrated drug-action pathways, drug transporter data, drug metabolite data, pharmacogenomic data, adverse drug response data, ADMET data, pharmacokinetic data, computed property data and chemical classification data. DrugBank 3.0 also offers expanded database links, improved search tools for drug-drug and food-drug interaction, new resources for querying and viewing drug pathways and hundreds of new drug entries with detailed patent, pricing and manufacturer data. These additions have been complemented by enhancements to the quality and quantity of existing data, particularly with regard to drug target, drug description and drug action data. DrugBank 3.0 represents the result of 2 years of manual annotation work aimed at making the database much more useful for a wide range of 'omics' (i.e. pharmacogenomic, pharmacoproteomic, pharmacometabolomic and even pharmacoeconomic) applications.","DOI":"10.1093/nar/gkq1126","ISSN":"1362-4962","note":"PMID: 21059682\nPMCID: PMC3013709","shortTitle":"DrugBank 3.0","journalAbbreviation":"Nucleic Acids Res.","language":"eng","author":[{"family":"Knox","given":"Craig"},{"family":"Law","given":"Vivian"},{"family":"Jewison","given":"Timothy"},{"family":"Liu","given":"Philip"},{"family":"Ly","given":"Son"},{"family":"Frolkis","given":"Alex"},{"family":"Pon","given":"Allison"},{"family":"Banco","given":"Kelly"},{"family":"Mak","given":"Christine"},{"family":"Neveu","given":"Vanessa"},{"family":"Djoumbou","given":"Yannick"},{"family":"Eisner","given":"Roman"},{"family":"Guo","given":"An Chi"},{"family":"Wishart","given":"David S."}],"issued":{"date-parts":[["2011",1]]},"PMID":"21059682","PMCID":"PMC3013709"},"label":"page"},{"id":62,"uris":["http://zotero.org/users/2553926/items/C4SQ25E8"],"uri":["http://zotero.org/users/2553926/items/C4SQ25E8"],"itemData":{"id":62,"type":"article-journal","title":"DrugBank 4.0: shedding new light on drug metabolism","container-title":"Nucleic Acids Research","page":"gkt1068","source":"nar.oxfordjournals.org","abstract":"DrugBank (http://www.drugbank.ca) is a comprehensive online database containing extensive biochemical and pharmacological information about drugs, their mechanisms and their targets. Since it was first described in 2006, DrugBank has rapidly evolved, both in response to user requests and in response to changing trends in drug research and development. Previous versions of DrugBank have been widely used to facilitate drug and in silico drug target discovery. The latest update, DrugBank 4.0, has been further expanded to contain data on drug metabolism, absorption, distribution, metabolism, excretion and toxicity (ADMET) and other kinds of quantitative structure activity relationships (QSAR) information. These enhancements are intended to facilitate research in xenobiotic metabolism (both prediction and characterization), pharmacokinetics, pharmacodynamics and drug design/discovery. For this release, &gt;1200 drug metabolites (including their structures, names, activity, abundance and other detailed data) have been added along with &gt;1300 drug metabolism reactions (including metabolizing enzymes and reaction types) and dozens of drug metabolism pathways. Another 30 predicted or measured ADMET parameters have been added to each DrugCard, bringing the average number of quantitative ADMET values for Food and Drug Administration-approved drugs close to 40. Referential nuclear magnetic resonance and MS spectra have been added for almost 400 drugs as well as spectral and mass matching tools to facilitate compound identification. This expanded collection of drug information is complemented by a number of new or improved search tools, including one that provides a simple analyses of drug–target, –enzyme and –transporter associations to provide insight on drug–drug interactions.","DOI":"10.1093/nar/gkt1068","ISSN":"0305-1048, 1362-4962","note":"PMID: 24203711","shortTitle":"DrugBank 4.0","journalAbbreviation":"Nucl. Acids Res.","language":"en","author":[{"family":"Law","given":"Vivian"},{"family":"Knox","given":"Craig"},{"family":"Djoumbou","given":"Yannick"},{"family":"Jewison","given":"Tim"},{"family":"Guo","given":"An Chi"},{"family":"Liu","given":"Yifeng"},{"family":"Maciejewski","given":"Adam"},{"family":"Arndt","given":"David"},{"family":"Wilson","given":"Michael"},{"family":"Neveu","given":"Vanessa"},{"family":"Tang","given":"Alexandra"},{"family":"Gabriel","given":"Geraldine"},{"family":"Ly","given":"Carol"},{"family":"Adamjee","given":"Sakina"},{"family":"Dame","given":"Zerihun T."},{"family":"Han","given":"Beomsoo"},{"family":"Zhou","given":"You"},{"family":"Wishart","given":"David S."}],"issued":{"date-parts":[["2013",11,6]]},"PMID":"24203711"},"label":"page"},{"id":121,"uris":["http://zotero.org/users/2553926/items/MZME43NB"],"uri":["http://zotero.org/users/2553926/items/MZME43NB"],"itemData":{"id":121,"type":"article-journal","title":"DrugBank: a comprehensive resource for in silico drug discovery and exploration","container-title":"Nucleic Acids Research","page":"D668-672","volume":"34","issue":"Database issue","source":"PubMed","abstract":"DrugBank is a unique bioinformatics/cheminformatics resource that combines detailed drug (i.e. chemical) data with comprehensive drug target (i.e. protein) information. The database contains &gt;4100 drug entries including &gt;800 FDA approved small molecule and biotech drugs as well as &gt;3200 experimental drugs. Additionally, &gt;14,000 protein or drug target sequences are linked to these drug entries. Each DrugCard entry contains &gt;80 data fields with half of the information being devoted to drug/chemical data and the other half devoted to drug target or protein data. Many data fields are hyperlinked to other databases (KEGG, PubChem, ChEBI, PDB, Swiss-Prot and GenBank) and a variety of structure viewing applets. The database is fully searchable supporting extensive text, sequence, chemical structure and relational query searches. Potential applications of DrugBank include in silico drug target discovery, drug design, drug docking or screening, drug metabolism prediction, drug interaction prediction and general pharmaceutical education. DrugBank is available at http://redpoll.pharmacy.ualberta.ca/drugbank/.","DOI":"10.1093/nar/gkj067","ISSN":"1362-4962","note":"PMID: 16381955\nPMCID: PMC1347430","shortTitle":"DrugBank","journalAbbreviation":"Nucleic Acids Res.","language":"eng","author":[{"family":"Wishart","given":"David S."},{"family":"Knox","given":"Craig"},{"family":"Guo","given":"An Chi"},{"family":"Shrivastava","given":"Savita"},{"family":"Hassanali","given":"Murtaza"},{"family":"Stothard","given":"Paul"},{"family":"Chang","given":"Zhan"},{"family":"Woolsey","given":"Jennifer"}],"issued":{"date-parts":[["2006",1,1]]},"PMID":"16381955","PMCID":"PMC1347430"},"label":"page"},{"id":119,"uris":["http://zotero.org/users/2553926/items/SGQCJBTE"],"uri":["http://zotero.org/users/2553926/items/SGQCJBTE"],"itemData":{"id":119,"type":"article-journal","title":"DrugBank: a knowledgebase for drugs, drug actions and drug targets","container-title":"Nucleic Acids Research","page":"D901-906","volume":"36","issue":"Database issue","source":"PubMed","abstract":"DrugBank is a richly annotated resource that combines detailed drug data with comprehensive drug target and drug action information. Since its first release in 2006, DrugBank has been widely used to facilitate in silico drug target discovery, drug design, drug docking or screening, drug metabolism prediction, drug interaction prediction and general pharmaceutical education. The latest version of DrugBank (release 2.0) has been expanded significantly over the previous release. With approximately 4900 drug entries, it now contains 60% more FDA-approved small molecule and biotech drugs including 10% more 'experimental' drugs. Significantly, more protein target data has also been added to the database, with the latest version of DrugBank containing three times as many non-redundant protein or drug target sequences as before (1565 versus 524). Each DrugCard entry now contains more than 100 data fields with half of the information being devoted to drug/chemical data and the other half devoted to pharmacological, pharmacogenomic and molecular biological data. A number of new data fields, including food-drug interactions, drug-drug interactions and experimental ADME data have been added in response to numerous user requests. DrugBank has also significantly improved the power and simplicity of its structure query and text query searches. DrugBank is available at http://www.drugbank.ca.","DOI":"10.1093/nar/gkm958","ISSN":"1362-4962","note":"PMID: 18048412\nPMCID: PMC2238889","shortTitle":"DrugBank","journalAbbreviation":"Nucleic Acids Res.","language":"eng","author":[{"family":"Wishart","given":"David S."},{"family":"Knox","given":"Craig"},{"family":"Guo","given":"An Chi"},{"family":"Cheng","given":"Dean"},{"family":"Shrivastava","given":"Savita"},{"family":"Tzur","given":"Dan"},{"family":"Gautam","given":"Bijaya"},{"family":"Hassanali","given":"Murtaza"}],"issued":{"date-parts":[["2008",1]]},"PMID":"18048412","PMCID":"PMC2238889"},"label":"page"}],"schema":"https://github.com/citation-style-language/schema/raw/master/csl-citation.json"} </w:instrText>
      </w:r>
      <w:r w:rsidR="002E29A6" w:rsidRPr="00386FDF">
        <w:rPr>
          <w:rFonts w:asciiTheme="majorBidi" w:hAnsiTheme="majorBidi" w:cstheme="majorBidi"/>
          <w:sz w:val="24"/>
          <w:szCs w:val="24"/>
        </w:rPr>
        <w:fldChar w:fldCharType="separate"/>
      </w:r>
      <w:r w:rsidR="00870E3A" w:rsidRPr="00386FDF">
        <w:rPr>
          <w:rFonts w:asciiTheme="majorBidi" w:hAnsiTheme="majorBidi" w:cstheme="majorBidi"/>
          <w:sz w:val="24"/>
          <w:szCs w:val="24"/>
        </w:rPr>
        <w:t>[26]–[29]</w:t>
      </w:r>
      <w:r w:rsidR="002E29A6" w:rsidRPr="00386FDF">
        <w:rPr>
          <w:rFonts w:asciiTheme="majorBidi" w:hAnsiTheme="majorBidi" w:cstheme="majorBidi"/>
          <w:sz w:val="24"/>
          <w:szCs w:val="24"/>
        </w:rPr>
        <w:fldChar w:fldCharType="end"/>
      </w:r>
      <w:r w:rsidR="002544A0" w:rsidRPr="00386FDF">
        <w:rPr>
          <w:rFonts w:asciiTheme="majorBidi" w:hAnsiTheme="majorBidi" w:cstheme="majorBidi"/>
          <w:sz w:val="24"/>
          <w:szCs w:val="24"/>
        </w:rPr>
        <w:t xml:space="preserve"> </w:t>
      </w:r>
      <w:r w:rsidRPr="00386FDF">
        <w:rPr>
          <w:rFonts w:asciiTheme="majorBidi" w:hAnsiTheme="majorBidi" w:cstheme="majorBidi"/>
          <w:sz w:val="24"/>
          <w:szCs w:val="24"/>
        </w:rPr>
        <w:t>and COS</w:t>
      </w:r>
      <w:r w:rsidR="00A72F69" w:rsidRPr="00386FDF">
        <w:rPr>
          <w:rFonts w:asciiTheme="majorBidi" w:hAnsiTheme="majorBidi" w:cstheme="majorBidi"/>
          <w:sz w:val="24"/>
          <w:szCs w:val="24"/>
        </w:rPr>
        <w:t>MIC</w:t>
      </w:r>
      <w:r w:rsidR="002E7C50" w:rsidRPr="00386FDF">
        <w:rPr>
          <w:rFonts w:asciiTheme="majorBidi" w:hAnsiTheme="majorBidi" w:cstheme="majorBidi"/>
          <w:sz w:val="24"/>
          <w:szCs w:val="24"/>
        </w:rPr>
        <w:t xml:space="preserve">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ST0bvaUU","properties":{"formattedCitation":"[20]","plainCitation":"[20]"},"citationItems":[{"id":59,"uris":["http://zotero.org/users/2553926/items/MWPAQQRM"],"uri":["http://zotero.org/users/2553926/items/MWPAQQRM"],"itemData":{"id":59,"type":"article-journal","title":"COSMIC: mining complete cancer genomes in the Catalogue of Somatic Mutations in Cancer","container-title":"Nucleic Acids Research","page":"D945-D950","volume":"39","issue":"Database issue","source":"PubMed Central","abstract":"COSMIC (http://www.sanger.ac.uk/cosmic) curates comprehensive information on somatic mutations in human cancer. Release v48 (July 2010) describes over 136 000 coding mutations in almost 542 000 tumour samples; of the 18 490 genes documented, 4803 (26%) have one or more mutations. Full scientific literature curations are available on 83 major cancer genes and 49 fusion gene pairs (19 new cancer genes and 30 new fusion pairs this year) and this number is continually increasing. Key amongst these is TP53, now available through a collaboration with the IARC p53 database. In addition to data from the Cancer Genome Project (CGP) at the Sanger Institute, UK, and The Cancer Genome Atlas project (TCGA), large systematic screens are also now curated. Major website upgrades now make these data much more mineable, with many new selection filters and graphics. A Biomart is now available allowing more automated data mining and integration with other biological databases. Annotation of genomic features has become a significant focus; COSMIC has begun curating full-genome resequencing experiments, developing new web pages, export formats and graphics styles. With all genomic information recently updated to GRCh37, COSMIC integrates many diverse types of mutation information and is making much closer links with Ensembl and other data resources.","DOI":"10.1093/nar/gkq929","ISSN":"0305-1048","note":"PMID: 20952405\nPMCID: PMC3013785","shortTitle":"COSMIC","journalAbbreviation":"Nucleic Acids Res","author":[{"family":"Forbes","given":"Simon A."},{"family":"Bindal","given":"Nidhi"},{"family":"Bamford","given":"Sally"},{"family":"Cole","given":"Charlotte"},{"family":"Kok","given":"Chai Yin"},{"family":"Beare","given":"David"},{"family":"Jia","given":"Mingming"},{"family":"Shepherd","given":"Rebecca"},{"family":"Leung","given":"Kenric"},{"family":"Menzies","given":"Andrew"},{"family":"Teague","given":"Jon W."},{"family":"Campbell","given":"Peter J."},{"family":"Stratton","given":"Michael R."},{"family":"Futreal","given":"P. Andrew"}],"issued":{"date-parts":[["2011",1]]},"PMID":"20952405","PMCID":"PMC3013785"}}],"schema":"https://github.com/citation-style-language/schema/raw/master/csl-citation.json"} </w:instrText>
      </w:r>
      <w:r w:rsidR="002E29A6" w:rsidRPr="00386FDF">
        <w:rPr>
          <w:rFonts w:asciiTheme="majorBidi" w:hAnsiTheme="majorBidi" w:cstheme="majorBidi"/>
          <w:sz w:val="24"/>
          <w:szCs w:val="24"/>
        </w:rPr>
        <w:fldChar w:fldCharType="separate"/>
      </w:r>
      <w:r w:rsidR="002E7C50" w:rsidRPr="00386FDF">
        <w:rPr>
          <w:rFonts w:asciiTheme="majorBidi" w:hAnsiTheme="majorBidi" w:cstheme="majorBidi"/>
          <w:sz w:val="24"/>
          <w:szCs w:val="24"/>
        </w:rPr>
        <w:t>[20]</w:t>
      </w:r>
      <w:r w:rsidR="002E29A6" w:rsidRPr="00386FDF">
        <w:rPr>
          <w:rFonts w:asciiTheme="majorBidi" w:hAnsiTheme="majorBidi" w:cstheme="majorBidi"/>
          <w:sz w:val="24"/>
          <w:szCs w:val="24"/>
        </w:rPr>
        <w:fldChar w:fldCharType="end"/>
      </w:r>
      <w:r w:rsidR="00A72F69" w:rsidRPr="00386FDF">
        <w:rPr>
          <w:rFonts w:asciiTheme="majorBidi" w:hAnsiTheme="majorBidi" w:cstheme="majorBidi"/>
          <w:sz w:val="24"/>
          <w:szCs w:val="24"/>
        </w:rPr>
        <w:t xml:space="preserve">. </w:t>
      </w:r>
      <w:r w:rsidRPr="00386FDF">
        <w:rPr>
          <w:rFonts w:asciiTheme="majorBidi" w:hAnsiTheme="majorBidi" w:cstheme="majorBidi"/>
          <w:sz w:val="24"/>
          <w:szCs w:val="24"/>
        </w:rPr>
        <w:t xml:space="preserve">The top 10% scoring genes were highly enriched with known drug targets from both sources </w:t>
      </w:r>
      <w:r w:rsidR="00CB3972" w:rsidRPr="00386FDF">
        <w:rPr>
          <w:rFonts w:asciiTheme="majorBidi" w:hAnsiTheme="majorBidi" w:cstheme="majorBidi"/>
          <w:sz w:val="24"/>
          <w:szCs w:val="24"/>
        </w:rPr>
        <w:t xml:space="preserve">(Figure </w:t>
      </w:r>
      <w:r w:rsidR="006F1583" w:rsidRPr="00386FDF">
        <w:rPr>
          <w:rFonts w:asciiTheme="majorBidi" w:hAnsiTheme="majorBidi" w:cstheme="majorBidi"/>
          <w:sz w:val="24"/>
          <w:szCs w:val="24"/>
        </w:rPr>
        <w:t>4</w:t>
      </w:r>
      <w:r w:rsidR="004A1A74" w:rsidRPr="00386FDF">
        <w:rPr>
          <w:rFonts w:asciiTheme="majorBidi" w:hAnsiTheme="majorBidi" w:cstheme="majorBidi"/>
          <w:sz w:val="24"/>
          <w:szCs w:val="24"/>
        </w:rPr>
        <w:t>A</w:t>
      </w:r>
      <w:r w:rsidR="00D454A7" w:rsidRPr="00386FDF">
        <w:rPr>
          <w:rFonts w:asciiTheme="majorBidi" w:hAnsiTheme="majorBidi" w:cstheme="majorBidi"/>
          <w:sz w:val="24"/>
          <w:szCs w:val="24"/>
        </w:rPr>
        <w:t xml:space="preserve">, DrugBank: </w:t>
      </w:r>
      <m:oMath>
        <m:r>
          <w:rPr>
            <w:rFonts w:ascii="Cambria Math" w:hAnsi="Cambria Math" w:cstheme="majorBidi"/>
            <w:sz w:val="24"/>
            <w:szCs w:val="24"/>
          </w:rPr>
          <m:t>p</m:t>
        </m:r>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Theme="majorBidi" w:hAnsiTheme="majorBidi" w:cstheme="majorBidi"/>
                <w:sz w:val="24"/>
                <w:szCs w:val="24"/>
              </w:rPr>
              <m:t>-</m:t>
            </m:r>
            <m:r>
              <w:rPr>
                <w:rFonts w:ascii="Cambria Math" w:hAnsiTheme="majorBidi" w:cstheme="majorBidi"/>
                <w:sz w:val="24"/>
                <w:szCs w:val="24"/>
              </w:rPr>
              <m:t>5</m:t>
            </m:r>
          </m:sup>
        </m:sSup>
      </m:oMath>
      <w:r w:rsidR="00D454A7" w:rsidRPr="00386FDF">
        <w:rPr>
          <w:rFonts w:asciiTheme="majorBidi" w:hAnsiTheme="majorBidi" w:cstheme="majorBidi"/>
          <w:sz w:val="24"/>
          <w:szCs w:val="24"/>
        </w:rPr>
        <w:t xml:space="preserve">, COSMIC: </w:t>
      </w:r>
      <m:oMath>
        <m:r>
          <w:rPr>
            <w:rFonts w:ascii="Cambria Math" w:hAnsi="Cambria Math" w:cstheme="majorBidi"/>
            <w:sz w:val="24"/>
            <w:szCs w:val="24"/>
          </w:rPr>
          <m:t>p</m:t>
        </m:r>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Theme="majorBidi" w:hAnsiTheme="majorBidi" w:cstheme="majorBidi"/>
                <w:sz w:val="24"/>
                <w:szCs w:val="24"/>
              </w:rPr>
              <m:t>-</m:t>
            </m:r>
            <m:r>
              <w:rPr>
                <w:rFonts w:ascii="Cambria Math" w:hAnsiTheme="majorBidi" w:cstheme="majorBidi"/>
                <w:sz w:val="24"/>
                <w:szCs w:val="24"/>
              </w:rPr>
              <m:t>10</m:t>
            </m:r>
          </m:sup>
        </m:sSup>
      </m:oMath>
      <w:r w:rsidR="0008704A" w:rsidRPr="00386FDF">
        <w:rPr>
          <w:rFonts w:asciiTheme="majorBidi" w:hAnsiTheme="majorBidi" w:cstheme="majorBidi"/>
          <w:sz w:val="24"/>
          <w:szCs w:val="24"/>
        </w:rPr>
        <w:t>).</w:t>
      </w:r>
      <w:r w:rsidR="004A1A74" w:rsidRPr="00386FDF">
        <w:rPr>
          <w:rFonts w:asciiTheme="majorBidi" w:hAnsiTheme="majorBidi" w:cstheme="majorBidi"/>
          <w:sz w:val="24"/>
          <w:szCs w:val="24"/>
        </w:rPr>
        <w:t xml:space="preserve"> To </w:t>
      </w:r>
      <w:r w:rsidRPr="00386FDF">
        <w:rPr>
          <w:rFonts w:asciiTheme="majorBidi" w:hAnsiTheme="majorBidi" w:cstheme="majorBidi"/>
          <w:sz w:val="24"/>
          <w:szCs w:val="24"/>
        </w:rPr>
        <w:t xml:space="preserve">assess </w:t>
      </w:r>
      <w:r w:rsidR="004A1A74" w:rsidRPr="00386FDF">
        <w:rPr>
          <w:rFonts w:asciiTheme="majorBidi" w:hAnsiTheme="majorBidi" w:cstheme="majorBidi"/>
          <w:sz w:val="24"/>
          <w:szCs w:val="24"/>
        </w:rPr>
        <w:t>the personalized approac</w:t>
      </w:r>
      <w:r w:rsidR="0021610C" w:rsidRPr="00386FDF">
        <w:rPr>
          <w:rFonts w:asciiTheme="majorBidi" w:hAnsiTheme="majorBidi" w:cstheme="majorBidi"/>
          <w:sz w:val="24"/>
          <w:szCs w:val="24"/>
        </w:rPr>
        <w:t>h we took, we generated a "consensus </w:t>
      </w:r>
      <w:r w:rsidR="004A1A74" w:rsidRPr="00386FDF">
        <w:rPr>
          <w:rFonts w:asciiTheme="majorBidi" w:hAnsiTheme="majorBidi" w:cstheme="majorBidi"/>
          <w:sz w:val="24"/>
          <w:szCs w:val="24"/>
        </w:rPr>
        <w:t xml:space="preserve">patient", </w:t>
      </w:r>
      <w:r w:rsidR="00AA5546" w:rsidRPr="00386FDF">
        <w:rPr>
          <w:rFonts w:asciiTheme="majorBidi" w:hAnsiTheme="majorBidi" w:cstheme="majorBidi"/>
          <w:sz w:val="24"/>
          <w:szCs w:val="24"/>
        </w:rPr>
        <w:t>using</w:t>
      </w:r>
      <w:r w:rsidRPr="00386FDF">
        <w:rPr>
          <w:rFonts w:asciiTheme="majorBidi" w:hAnsiTheme="majorBidi" w:cstheme="majorBidi"/>
          <w:sz w:val="24"/>
          <w:szCs w:val="24"/>
        </w:rPr>
        <w:t xml:space="preserve"> consensus (appearing in at least 5 patients) mutated</w:t>
      </w:r>
      <w:r w:rsidR="004A1A74" w:rsidRPr="00386FDF">
        <w:rPr>
          <w:rFonts w:asciiTheme="majorBidi" w:hAnsiTheme="majorBidi" w:cstheme="majorBidi"/>
          <w:sz w:val="24"/>
          <w:szCs w:val="24"/>
        </w:rPr>
        <w:t xml:space="preserve"> and differentially expressed genes derived by aggregating all AML patients</w:t>
      </w:r>
      <w:r w:rsidR="00AA5546" w:rsidRPr="00386FDF">
        <w:rPr>
          <w:rFonts w:asciiTheme="majorBidi" w:hAnsiTheme="majorBidi" w:cstheme="majorBidi"/>
          <w:sz w:val="24"/>
          <w:szCs w:val="24"/>
        </w:rPr>
        <w:t xml:space="preserve">. </w:t>
      </w:r>
      <w:r w:rsidRPr="00386FDF">
        <w:rPr>
          <w:rFonts w:asciiTheme="majorBidi" w:hAnsiTheme="majorBidi" w:cstheme="majorBidi"/>
          <w:sz w:val="24"/>
          <w:szCs w:val="24"/>
        </w:rPr>
        <w:t xml:space="preserve">The results were insignificant (Figure </w:t>
      </w:r>
      <w:r w:rsidR="006F1583" w:rsidRPr="00386FDF">
        <w:rPr>
          <w:rFonts w:asciiTheme="majorBidi" w:hAnsiTheme="majorBidi" w:cstheme="majorBidi"/>
          <w:sz w:val="24"/>
          <w:szCs w:val="24"/>
        </w:rPr>
        <w:t>4</w:t>
      </w:r>
      <w:r w:rsidRPr="00386FDF">
        <w:rPr>
          <w:rFonts w:asciiTheme="majorBidi" w:hAnsiTheme="majorBidi" w:cstheme="majorBidi"/>
          <w:sz w:val="24"/>
          <w:szCs w:val="24"/>
        </w:rPr>
        <w:t>B)</w:t>
      </w:r>
      <w:r w:rsidR="00AA5546" w:rsidRPr="00386FDF">
        <w:rPr>
          <w:rFonts w:asciiTheme="majorBidi" w:hAnsiTheme="majorBidi" w:cstheme="majorBidi"/>
          <w:sz w:val="24"/>
          <w:szCs w:val="24"/>
        </w:rPr>
        <w:t xml:space="preserve">, </w:t>
      </w:r>
      <w:r w:rsidR="00DC0C33" w:rsidRPr="00386FDF">
        <w:rPr>
          <w:rFonts w:asciiTheme="majorBidi" w:hAnsiTheme="majorBidi" w:cstheme="majorBidi"/>
          <w:sz w:val="24"/>
          <w:szCs w:val="24"/>
        </w:rPr>
        <w:t>underscoring</w:t>
      </w:r>
      <w:r w:rsidR="00AA5546" w:rsidRPr="00386FDF">
        <w:rPr>
          <w:rFonts w:asciiTheme="majorBidi" w:hAnsiTheme="majorBidi" w:cstheme="majorBidi"/>
          <w:sz w:val="24"/>
          <w:szCs w:val="24"/>
        </w:rPr>
        <w:t xml:space="preserve"> the </w:t>
      </w:r>
      <w:r w:rsidR="00DC0C33" w:rsidRPr="00386FDF">
        <w:rPr>
          <w:rFonts w:asciiTheme="majorBidi" w:hAnsiTheme="majorBidi" w:cstheme="majorBidi"/>
          <w:sz w:val="24"/>
          <w:szCs w:val="24"/>
        </w:rPr>
        <w:t xml:space="preserve">utility </w:t>
      </w:r>
      <w:r w:rsidR="00AA5546" w:rsidRPr="00386FDF">
        <w:rPr>
          <w:rFonts w:asciiTheme="majorBidi" w:hAnsiTheme="majorBidi" w:cstheme="majorBidi"/>
          <w:sz w:val="24"/>
          <w:szCs w:val="24"/>
        </w:rPr>
        <w:t>of a personalized approach.</w:t>
      </w:r>
    </w:p>
    <w:p w:rsidR="00CB3972" w:rsidRPr="00386FDF" w:rsidRDefault="00B571B2" w:rsidP="00CB3972">
      <w:pPr>
        <w:jc w:val="both"/>
        <w:rPr>
          <w:rFonts w:asciiTheme="majorBidi" w:hAnsiTheme="majorBidi" w:cstheme="majorBidi"/>
        </w:rPr>
      </w:pPr>
      <w:r>
        <w:rPr>
          <w:rFonts w:asciiTheme="majorBidi" w:hAnsiTheme="majorBidi" w:cstheme="majorBidi"/>
        </w:rPr>
        <w:t xml:space="preserve">                  </w:t>
      </w:r>
      <w:r w:rsidR="00C42C75" w:rsidRPr="00386FDF">
        <w:rPr>
          <w:rFonts w:asciiTheme="majorBidi" w:hAnsiTheme="majorBidi" w:cstheme="majorBidi"/>
          <w:noProof/>
        </w:rPr>
        <w:drawing>
          <wp:inline distT="0" distB="0" distL="0" distR="0">
            <wp:extent cx="4917411" cy="4825574"/>
            <wp:effectExtent l="19050" t="0" r="0" b="0"/>
            <wp:docPr id="7" name="Picture 7" descr="D:\Projects\drug_target_workshop\results\figure_enr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drug_target_workshop\results\figure_enrich.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475" b="5890"/>
                    <a:stretch/>
                  </pic:blipFill>
                  <pic:spPr bwMode="auto">
                    <a:xfrm>
                      <a:off x="0" y="0"/>
                      <a:ext cx="4927817" cy="4835786"/>
                    </a:xfrm>
                    <a:prstGeom prst="rect">
                      <a:avLst/>
                    </a:prstGeom>
                    <a:noFill/>
                    <a:ln>
                      <a:noFill/>
                    </a:ln>
                    <a:extLst>
                      <a:ext uri="{53640926-AAD7-44D8-BBD7-CCE9431645EC}">
                        <a14:shadowObscured xmlns:a14="http://schemas.microsoft.com/office/drawing/2010/main"/>
                      </a:ext>
                    </a:extLst>
                  </pic:spPr>
                </pic:pic>
              </a:graphicData>
            </a:graphic>
          </wp:inline>
        </w:drawing>
      </w:r>
    </w:p>
    <w:p w:rsidR="00CB3972" w:rsidRPr="00386FDF" w:rsidRDefault="00CB3972" w:rsidP="0021610C">
      <w:pPr>
        <w:pStyle w:val="Caption"/>
        <w:jc w:val="center"/>
      </w:pPr>
      <w:r w:rsidRPr="00386FDF">
        <w:t>Fig</w:t>
      </w:r>
      <w:r w:rsidR="00E433CC" w:rsidRPr="00386FDF">
        <w:t>.</w:t>
      </w:r>
      <w:r w:rsidRPr="00386FDF">
        <w:t xml:space="preserve"> </w:t>
      </w:r>
      <w:r w:rsidR="006F1583" w:rsidRPr="00386FDF">
        <w:t>4</w:t>
      </w:r>
      <w:r w:rsidR="0008704A" w:rsidRPr="00386FDF">
        <w:t xml:space="preserve">. </w:t>
      </w:r>
      <w:r w:rsidR="000231F7" w:rsidRPr="00386FDF">
        <w:t>Performance of drug target prediction</w:t>
      </w:r>
      <w:r w:rsidR="0008704A" w:rsidRPr="00386FDF">
        <w:t>.</w:t>
      </w:r>
      <w:r w:rsidR="00F075B0" w:rsidRPr="00386FDF">
        <w:t xml:space="preserve"> The </w:t>
      </w:r>
      <w:r w:rsidR="000231F7" w:rsidRPr="00386FDF">
        <w:t>candidate</w:t>
      </w:r>
      <w:r w:rsidR="00F075B0" w:rsidRPr="00386FDF">
        <w:t xml:space="preserve"> genes are represented by a shaded rectangle, where the top 10% are shaded cyan. </w:t>
      </w:r>
      <w:r w:rsidR="000231F7" w:rsidRPr="00386FDF">
        <w:t>E</w:t>
      </w:r>
      <w:r w:rsidR="00F075B0" w:rsidRPr="00386FDF">
        <w:t xml:space="preserve">very </w:t>
      </w:r>
      <w:r w:rsidR="004A1A74" w:rsidRPr="00386FDF">
        <w:t xml:space="preserve">overlaid </w:t>
      </w:r>
      <w:r w:rsidR="00F075B0" w:rsidRPr="00386FDF">
        <w:t xml:space="preserve">bar stands for a </w:t>
      </w:r>
      <w:r w:rsidR="004A1A74" w:rsidRPr="00386FDF">
        <w:t xml:space="preserve">single </w:t>
      </w:r>
      <w:r w:rsidR="00F075B0" w:rsidRPr="00386FDF">
        <w:t>gene in a</w:t>
      </w:r>
      <w:r w:rsidR="004A1A74" w:rsidRPr="00386FDF">
        <w:t xml:space="preserve"> collection</w:t>
      </w:r>
      <w:r w:rsidR="000231F7" w:rsidRPr="00386FDF">
        <w:t xml:space="preserve"> of known or potential drug targets</w:t>
      </w:r>
      <w:r w:rsidR="00F075B0" w:rsidRPr="00386FDF">
        <w:t>.</w:t>
      </w:r>
      <w:r w:rsidR="004A1A74" w:rsidRPr="00386FDF">
        <w:t xml:space="preserve"> Traces above/below the bar represent relative enrichment. (A) The barcode plot was generated by running our method on each AML patient independently and aggregating the results. (B) The barcode plot was generated by running a similar </w:t>
      </w:r>
      <w:r w:rsidR="00AA5546" w:rsidRPr="00386FDF">
        <w:t xml:space="preserve">single </w:t>
      </w:r>
      <w:r w:rsidR="004A1A74" w:rsidRPr="00386FDF">
        <w:t xml:space="preserve">pipeline on </w:t>
      </w:r>
      <w:r w:rsidR="00AA5546" w:rsidRPr="00386FDF">
        <w:t xml:space="preserve">the </w:t>
      </w:r>
      <w:r w:rsidR="0021610C" w:rsidRPr="00386FDF">
        <w:t>consensus </w:t>
      </w:r>
      <w:r w:rsidR="00AA5546" w:rsidRPr="00386FDF">
        <w:t>patient.</w:t>
      </w:r>
    </w:p>
    <w:p w:rsidR="00E32F5C" w:rsidRPr="00386FDF" w:rsidRDefault="00E32F5C" w:rsidP="00C836B9">
      <w:pPr>
        <w:spacing w:line="300" w:lineRule="exact"/>
        <w:rPr>
          <w:rFonts w:asciiTheme="majorBidi" w:hAnsiTheme="majorBidi" w:cstheme="majorBidi"/>
        </w:rPr>
      </w:pPr>
    </w:p>
    <w:p w:rsidR="00C23112" w:rsidRPr="000F48F6" w:rsidRDefault="00C23112" w:rsidP="00B53CD6">
      <w:pPr>
        <w:spacing w:line="300" w:lineRule="exact"/>
        <w:ind w:firstLine="357"/>
        <w:jc w:val="both"/>
        <w:rPr>
          <w:rFonts w:asciiTheme="majorBidi" w:hAnsiTheme="majorBidi" w:cstheme="majorBidi"/>
          <w:sz w:val="24"/>
          <w:szCs w:val="24"/>
        </w:rPr>
      </w:pPr>
      <w:r w:rsidRPr="000F48F6">
        <w:rPr>
          <w:rFonts w:asciiTheme="majorBidi" w:hAnsiTheme="majorBidi" w:cstheme="majorBidi"/>
          <w:sz w:val="24"/>
          <w:szCs w:val="24"/>
        </w:rPr>
        <w:t xml:space="preserve">We used the method to predict the sensitivity of the largest sub-group of AML patients – carriers of the FLT3 mutation – to known inhibitors. </w:t>
      </w:r>
      <w:ins w:id="14" w:author="Eyal" w:date="2015-07-28T00:49:00Z">
        <w:r w:rsidR="006843C1">
          <w:rPr>
            <w:rFonts w:asciiTheme="majorBidi" w:hAnsiTheme="majorBidi" w:cstheme="majorBidi"/>
            <w:sz w:val="24"/>
            <w:szCs w:val="24"/>
          </w:rPr>
          <w:t xml:space="preserve">Even though the original goal of </w:t>
        </w:r>
      </w:ins>
      <w:ins w:id="15" w:author="Eyal" w:date="2015-07-28T00:50:00Z">
        <w:r w:rsidR="006843C1">
          <w:rPr>
            <w:rFonts w:asciiTheme="majorBidi" w:hAnsiTheme="majorBidi" w:cstheme="majorBidi"/>
            <w:sz w:val="24"/>
            <w:szCs w:val="24"/>
          </w:rPr>
          <w:t xml:space="preserve">the framework is to predict novel drug targets, we hypothesized that we can use same method to </w:t>
        </w:r>
      </w:ins>
      <w:ins w:id="16" w:author="Eyal" w:date="2015-07-28T00:51:00Z">
        <w:r w:rsidR="006843C1">
          <w:rPr>
            <w:rFonts w:asciiTheme="majorBidi" w:hAnsiTheme="majorBidi" w:cstheme="majorBidi"/>
            <w:sz w:val="24"/>
            <w:szCs w:val="24"/>
          </w:rPr>
          <w:t>prioritize</w:t>
        </w:r>
      </w:ins>
      <w:ins w:id="17" w:author="Eyal" w:date="2015-07-28T00:50:00Z">
        <w:r w:rsidR="006843C1">
          <w:rPr>
            <w:rFonts w:asciiTheme="majorBidi" w:hAnsiTheme="majorBidi" w:cstheme="majorBidi"/>
            <w:sz w:val="24"/>
            <w:szCs w:val="24"/>
          </w:rPr>
          <w:t xml:space="preserve"> </w:t>
        </w:r>
      </w:ins>
      <w:ins w:id="18" w:author="Eyal" w:date="2015-07-28T00:51:00Z">
        <w:r w:rsidR="006843C1">
          <w:rPr>
            <w:rFonts w:asciiTheme="majorBidi" w:hAnsiTheme="majorBidi" w:cstheme="majorBidi"/>
            <w:sz w:val="24"/>
            <w:szCs w:val="24"/>
          </w:rPr>
          <w:t xml:space="preserve">known drug targets </w:t>
        </w:r>
      </w:ins>
      <w:ins w:id="19" w:author="Eyal" w:date="2015-07-28T00:53:00Z">
        <w:r w:rsidR="00B53CD6">
          <w:rPr>
            <w:rFonts w:asciiTheme="majorBidi" w:hAnsiTheme="majorBidi" w:cstheme="majorBidi"/>
            <w:sz w:val="24"/>
            <w:szCs w:val="24"/>
          </w:rPr>
          <w:t>in respect</w:t>
        </w:r>
      </w:ins>
      <w:ins w:id="20" w:author="Eyal" w:date="2015-07-28T00:51:00Z">
        <w:r w:rsidR="006843C1">
          <w:rPr>
            <w:rFonts w:asciiTheme="majorBidi" w:hAnsiTheme="majorBidi" w:cstheme="majorBidi"/>
            <w:sz w:val="24"/>
            <w:szCs w:val="24"/>
          </w:rPr>
          <w:t xml:space="preserve"> to </w:t>
        </w:r>
      </w:ins>
      <w:ins w:id="21" w:author="Eyal" w:date="2015-07-28T00:53:00Z">
        <w:r w:rsidR="00B53CD6">
          <w:rPr>
            <w:rFonts w:asciiTheme="majorBidi" w:hAnsiTheme="majorBidi" w:cstheme="majorBidi"/>
            <w:sz w:val="24"/>
            <w:szCs w:val="24"/>
          </w:rPr>
          <w:t xml:space="preserve">the </w:t>
        </w:r>
      </w:ins>
      <w:ins w:id="22" w:author="Eyal" w:date="2015-07-28T00:51:00Z">
        <w:r w:rsidR="006843C1">
          <w:rPr>
            <w:rFonts w:asciiTheme="majorBidi" w:hAnsiTheme="majorBidi" w:cstheme="majorBidi"/>
            <w:sz w:val="24"/>
            <w:szCs w:val="24"/>
          </w:rPr>
          <w:t xml:space="preserve">sensitivity </w:t>
        </w:r>
      </w:ins>
      <w:ins w:id="23" w:author="Eyal" w:date="2015-07-28T00:52:00Z">
        <w:r w:rsidR="006843C1">
          <w:rPr>
            <w:rFonts w:asciiTheme="majorBidi" w:hAnsiTheme="majorBidi" w:cstheme="majorBidi"/>
            <w:sz w:val="24"/>
            <w:szCs w:val="24"/>
          </w:rPr>
          <w:t>in a</w:t>
        </w:r>
      </w:ins>
      <w:ins w:id="24" w:author="Eyal" w:date="2015-07-28T00:51:00Z">
        <w:r w:rsidR="006843C1">
          <w:rPr>
            <w:rFonts w:asciiTheme="majorBidi" w:hAnsiTheme="majorBidi" w:cstheme="majorBidi"/>
            <w:sz w:val="24"/>
            <w:szCs w:val="24"/>
          </w:rPr>
          <w:t xml:space="preserve"> specific group of patients</w:t>
        </w:r>
      </w:ins>
      <w:ins w:id="25" w:author="Eyal" w:date="2015-07-28T00:52:00Z">
        <w:r w:rsidR="006843C1">
          <w:rPr>
            <w:rFonts w:asciiTheme="majorBidi" w:hAnsiTheme="majorBidi" w:cstheme="majorBidi"/>
            <w:sz w:val="24"/>
            <w:szCs w:val="24"/>
          </w:rPr>
          <w:t xml:space="preserve">. </w:t>
        </w:r>
      </w:ins>
      <w:r w:rsidRPr="000F48F6">
        <w:rPr>
          <w:rFonts w:asciiTheme="majorBidi" w:hAnsiTheme="majorBidi" w:cstheme="majorBidi"/>
          <w:sz w:val="24"/>
          <w:szCs w:val="24"/>
        </w:rPr>
        <w:t xml:space="preserve">The following inhibitors were experimentally examined as potential drug targets and their influence on FLT3 mutated cell lines was carefully documented. </w:t>
      </w:r>
      <w:r w:rsidR="0031221D">
        <w:rPr>
          <w:rFonts w:asciiTheme="majorBidi" w:hAnsiTheme="majorBidi" w:cstheme="majorBidi"/>
          <w:sz w:val="24"/>
          <w:szCs w:val="24"/>
        </w:rPr>
        <w:t xml:space="preserve">Jin et al. </w:t>
      </w:r>
      <w:r w:rsidR="002E29A6" w:rsidRPr="000F48F6">
        <w:rPr>
          <w:rFonts w:asciiTheme="majorBidi" w:hAnsiTheme="majorBidi" w:cstheme="majorBidi"/>
          <w:sz w:val="24"/>
          <w:szCs w:val="24"/>
        </w:rPr>
        <w:fldChar w:fldCharType="begin"/>
      </w:r>
      <w:r w:rsidRPr="000F48F6">
        <w:rPr>
          <w:rFonts w:asciiTheme="majorBidi" w:hAnsiTheme="majorBidi" w:cstheme="majorBidi"/>
          <w:sz w:val="24"/>
          <w:szCs w:val="24"/>
        </w:rPr>
        <w:instrText xml:space="preserve"> ADDIN ZOTERO_ITEM CSL_CITATION {"citationID":"QQZMEzLl","properties":{"formattedCitation":"[30]","plainCitation":"[30]"},"citationItems":[{"id":127,"uris":["http://zotero.org/users/2553926/items/5CEAPAT8"],"uri":["http://zotero.org/users/2553926/items/5CEAPAT8"],"itemData":{"id":127,"type":"article-journal","title":"Mechanisms of apoptosis induction by simultaneous inhibition of PI3K and FLT3-ITD in AML cells in the hypoxic bone marrow microenvironment","container-title":"Cancer Letters","page":"45-58","volume":"329","issue":"1","source":"PubMed","abstract":"We investigated the antileukemia effects and molecular mechanisms of apoptosis induction by simultaneous blockade of PI3K and mutant FLT3 in AML cells grown under hypoxia in co-cultures with bone marrow stromal cells. Combined treatment with selective class I PI3K inhibitor GDC-0941 and sorafenib reversed the protective effects of bone marrow stromal cells on FLT3-mutant AML cells in hypoxia, which was associated with downregulation of Pim-1 and Mcl-1 expression levels. These findings suggest that combined inhibition of PI3K and FLT3-ITD may constitute a targeted approach to eradicating chemoresistant AML cells sequestered in hypoxic bone marrow niches.","DOI":"10.1016/j.canlet.2012.09.020","ISSN":"1872-7980","note":"PMID: 23036488\nPMCID: PMC3572533","journalAbbreviation":"Cancer Lett.","language":"eng","author":[{"family":"Jin","given":"Linhua"},{"family":"Tabe","given":"Yoko"},{"family":"Lu","given":"Hongbo"},{"family":"Borthakur","given":"Gautam"},{"family":"Miida","given":"Takashi"},{"family":"Kantarjian","given":"Hagop"},{"family":"Andreeff","given":"Michael"},{"family":"Konopleva","given":"Marina"}],"issued":{"date-parts":[["2013",2,1]]},"PMID":"23036488","PMCID":"PMC3572533"}}],"schema":"https://github.com/citation-style-language/schema/raw/master/csl-citation.json"} </w:instrText>
      </w:r>
      <w:r w:rsidR="002E29A6" w:rsidRPr="000F48F6">
        <w:rPr>
          <w:rFonts w:asciiTheme="majorBidi" w:hAnsiTheme="majorBidi" w:cstheme="majorBidi"/>
          <w:sz w:val="24"/>
          <w:szCs w:val="24"/>
        </w:rPr>
        <w:fldChar w:fldCharType="separate"/>
      </w:r>
      <w:r w:rsidRPr="000F48F6">
        <w:rPr>
          <w:rFonts w:ascii="Times New Roman" w:hAnsi="Times New Roman" w:cs="Times New Roman"/>
          <w:sz w:val="24"/>
          <w:szCs w:val="24"/>
        </w:rPr>
        <w:t>[30]</w:t>
      </w:r>
      <w:r w:rsidR="002E29A6" w:rsidRPr="000F48F6">
        <w:rPr>
          <w:rFonts w:asciiTheme="majorBidi" w:hAnsiTheme="majorBidi" w:cstheme="majorBidi"/>
          <w:sz w:val="24"/>
          <w:szCs w:val="24"/>
        </w:rPr>
        <w:fldChar w:fldCharType="end"/>
      </w:r>
      <w:r w:rsidRPr="000F48F6">
        <w:rPr>
          <w:rFonts w:asciiTheme="majorBidi" w:hAnsiTheme="majorBidi" w:cstheme="majorBidi"/>
          <w:sz w:val="24"/>
          <w:szCs w:val="24"/>
        </w:rPr>
        <w:t xml:space="preserve"> tested PI3K inhibitor and found FLT3 mutated cell lines to be poorly responsive to it.</w:t>
      </w:r>
      <w:r w:rsidR="0031221D">
        <w:rPr>
          <w:rFonts w:asciiTheme="majorBidi" w:hAnsiTheme="majorBidi" w:cstheme="majorBidi"/>
          <w:sz w:val="24"/>
          <w:szCs w:val="24"/>
        </w:rPr>
        <w:t xml:space="preserve"> </w:t>
      </w:r>
      <w:r w:rsidR="0031221D" w:rsidRPr="00C04BFA">
        <w:rPr>
          <w:rFonts w:ascii="Times New Roman" w:hAnsi="Times New Roman" w:cs="Times New Roman"/>
          <w:sz w:val="24"/>
        </w:rPr>
        <w:t>Nishioka</w:t>
      </w:r>
      <w:r w:rsidR="0031221D">
        <w:rPr>
          <w:rFonts w:ascii="Times New Roman" w:hAnsi="Times New Roman" w:cs="Times New Roman"/>
          <w:sz w:val="24"/>
        </w:rPr>
        <w:t xml:space="preserve"> et. al</w:t>
      </w:r>
      <w:r w:rsidRPr="000F48F6">
        <w:rPr>
          <w:rFonts w:asciiTheme="majorBidi" w:hAnsiTheme="majorBidi" w:cstheme="majorBidi"/>
          <w:sz w:val="24"/>
          <w:szCs w:val="24"/>
        </w:rPr>
        <w:t xml:space="preserve"> </w:t>
      </w:r>
      <w:r w:rsidR="002E29A6" w:rsidRPr="000F48F6">
        <w:rPr>
          <w:rFonts w:asciiTheme="majorBidi" w:hAnsiTheme="majorBidi" w:cstheme="majorBidi"/>
          <w:sz w:val="24"/>
          <w:szCs w:val="24"/>
        </w:rPr>
        <w:fldChar w:fldCharType="begin"/>
      </w:r>
      <w:r w:rsidRPr="000F48F6">
        <w:rPr>
          <w:rFonts w:asciiTheme="majorBidi" w:hAnsiTheme="majorBidi" w:cstheme="majorBidi"/>
          <w:sz w:val="24"/>
          <w:szCs w:val="24"/>
        </w:rPr>
        <w:instrText xml:space="preserve"> ADDIN ZOTERO_ITEM CSL_CITATION {"citationID":"Sz0a0SCC","properties":{"formattedCitation":"[31]","plainCitation":"[31]"},"citationItems":[{"id":123,"uris":["http://zotero.org/users/2553926/items/9RFWGXAD"],"uri":["http://zotero.org/users/2553926/items/9RFWGXAD"],"itemData":{"id":123,"type":"article-journal","title":"Inhibition of MEK/ERK signaling induces apoptosis of acute myelogenous leukemia cells via inhibition of eukaryotic initiation factor 4E-binding protein 1 and down-regulation of Mcl-1","container-title":"Apoptosis: An International Journal on Programmed Cell Death","page":"795-804","volume":"15","issue":"7","source":"PubMed","abstract":"We previously showed that the MEK inhibitor AZD6244 induced apoptosis in acute myelogenous leukemia (AML) HL60 cells. However, the mechanisms of AZD6244 to induce apoptosis remain to be fully elucidated. This study found that exposure of HL60 cells to AZD6244 down-regulated the levels of phosphor (p)-4E-binding protein 1 (4E-BP1), a substrate of mammalian target of rapamycin complex 1 (mTORC1), and anti-apoptotic protein Mcl-1. On the other hand, exposure of EOL-1 and MOLM13 cells to AZD6244 failed to induce apoptosis and levels of p-4E-BP1 and Mcl-1 were not down-regulated in these cells. These observations prompted us to hypothesize that down-regulation od 4E-BP1 and Mcl-1 might play an important role in AZD6244-mediated apoptosis. As expected, down-regulation of 4E-BP1 by an siRNA sensitized EOL-1 cells to AZD6244-mediated apoptosis in parallel with down-regulation of Mcl-1. Moreover, we found that blockade of mTORC1 by RAD001 synergistically enhanced the action of AZD6244 in leukemia cells.","DOI":"10.1007/s10495-010-0483-y","ISSN":"1573-675X","note":"PMID: 20221697","journalAbbreviation":"Apoptosis","language":"eng","author":[{"family":"Nishioka","given":"Chie"},{"family":"Ikezoe","given":"Takayuki"},{"family":"Yang","given":"Jing"},{"family":"Yokoyama","given":"Akihito"}],"issued":{"date-parts":[["2010",7]]},"PMID":"20221697"}}],"schema":"https://github.com/citation-style-language/schema/raw/master/csl-citation.json"} </w:instrText>
      </w:r>
      <w:r w:rsidR="002E29A6" w:rsidRPr="000F48F6">
        <w:rPr>
          <w:rFonts w:asciiTheme="majorBidi" w:hAnsiTheme="majorBidi" w:cstheme="majorBidi"/>
          <w:sz w:val="24"/>
          <w:szCs w:val="24"/>
        </w:rPr>
        <w:fldChar w:fldCharType="separate"/>
      </w:r>
      <w:r w:rsidRPr="000F48F6">
        <w:rPr>
          <w:rFonts w:ascii="Times New Roman" w:hAnsi="Times New Roman" w:cs="Times New Roman"/>
          <w:sz w:val="24"/>
          <w:szCs w:val="24"/>
        </w:rPr>
        <w:t>[31]</w:t>
      </w:r>
      <w:r w:rsidR="002E29A6" w:rsidRPr="000F48F6">
        <w:rPr>
          <w:rFonts w:asciiTheme="majorBidi" w:hAnsiTheme="majorBidi" w:cstheme="majorBidi"/>
          <w:sz w:val="24"/>
          <w:szCs w:val="24"/>
        </w:rPr>
        <w:fldChar w:fldCharType="end"/>
      </w:r>
      <w:r w:rsidRPr="000F48F6">
        <w:rPr>
          <w:rFonts w:asciiTheme="majorBidi" w:hAnsiTheme="majorBidi" w:cstheme="majorBidi"/>
          <w:sz w:val="24"/>
          <w:szCs w:val="24"/>
        </w:rPr>
        <w:t xml:space="preserve"> showed that the MEK inhibitor caused those cell lines to respond moderately by leading to decreased abnormal proliferation, nearly resembling a healthy cell phenotype, yet showing unchanged abnormal levels of apoptosis. </w:t>
      </w:r>
      <w:r w:rsidR="0031221D" w:rsidRPr="00C04BFA">
        <w:rPr>
          <w:rFonts w:ascii="Times New Roman" w:hAnsi="Times New Roman" w:cs="Times New Roman"/>
          <w:sz w:val="24"/>
        </w:rPr>
        <w:t>Keeton</w:t>
      </w:r>
      <w:r w:rsidR="0031221D" w:rsidRPr="000F48F6">
        <w:rPr>
          <w:rFonts w:asciiTheme="majorBidi" w:hAnsiTheme="majorBidi" w:cstheme="majorBidi"/>
          <w:sz w:val="24"/>
          <w:szCs w:val="24"/>
        </w:rPr>
        <w:t xml:space="preserve"> </w:t>
      </w:r>
      <w:r w:rsidR="0031221D">
        <w:rPr>
          <w:rFonts w:asciiTheme="majorBidi" w:hAnsiTheme="majorBidi" w:cstheme="majorBidi"/>
          <w:sz w:val="24"/>
          <w:szCs w:val="24"/>
        </w:rPr>
        <w:t xml:space="preserve">et al. </w:t>
      </w:r>
      <w:r w:rsidR="002E29A6" w:rsidRPr="000F48F6">
        <w:rPr>
          <w:rFonts w:asciiTheme="majorBidi" w:hAnsiTheme="majorBidi" w:cstheme="majorBidi"/>
          <w:sz w:val="24"/>
          <w:szCs w:val="24"/>
        </w:rPr>
        <w:fldChar w:fldCharType="begin"/>
      </w:r>
      <w:r w:rsidRPr="000F48F6">
        <w:rPr>
          <w:rFonts w:asciiTheme="majorBidi" w:hAnsiTheme="majorBidi" w:cstheme="majorBidi"/>
          <w:sz w:val="24"/>
          <w:szCs w:val="24"/>
        </w:rPr>
        <w:instrText xml:space="preserve"> ADDIN ZOTERO_ITEM CSL_CITATION {"citationID":"Dck6x6NW","properties":{"formattedCitation":"[32]","plainCitation":"[32]"},"citationItems":[{"id":125,"uris":["http://zotero.org/users/2553926/items/UTEB53RT"],"uri":["http://zotero.org/users/2553926/items/UTEB53RT"],"itemData":{"id":125,"type":"article-journal","title":"AZD1208, a potent and selective pan-Pim kinase inhibitor, demonstrates efficacy in preclinical models of acute myeloid leukemia","container-title":"Blood","page":"905-913","volume":"123","issue":"6","source":"PubMed","abstract":"Upregulation of Pim kinases is observed in several types of leukemias and lymphomas. Pim-1, -2, and -3 promote cell proliferation and survival downstream of cytokine and growth factor signaling pathways. AZD1208 is a potent, highly selective, and orally available Pim kinase inhibitor that effectively inhibits all three isoforms at &lt;5 nM or &lt;150 nM in enzyme and cell assays, respectively. AZD1208 inhibited the growth of 5 of 14 acute myeloid leukemia (AML) cell lines tested, and sensitivity correlates with Pim-1 expression and STAT5 activation. AZD1208 causes cell cycle arrest and apoptosis in MOLM-16 cells, accompanied by a dose-dependent reduction in phosphorylation of Bcl-2 antagonist of cell death, 4EBP1, p70S6K, and S6, as well as increases in cleaved caspase 3 and p27. Inhibition of p4EBP1 and p-p70S6K and suppression of translation are the most representative effects of Pim inhibition in sensitive AML cell lines. AZD1208 inhibits the growth of MOLM-16 and KG-1a xenograft tumors in vivo with a clear pharmacodynamic-pharmacokinetic relationship. AZD1208 also potently inhibits colony growth and Pim signaling substrates in primary AML cells from bone marrow that are Flt3 wild-type or Flt3 internal tandem duplication mutant. These results underscore the therapeutic potential of Pim kinase inhibition for the treatment of AML.","DOI":"10.1182/blood-2013-04-495366","ISSN":"1528-0020","note":"PMID: 24363397\nPMCID: PMC3916880","journalAbbreviation":"Blood","language":"eng","author":[{"family":"Keeton","given":"Erika K."},{"family":"McEachern","given":"Kristen"},{"family":"Dillman","given":"Keith S."},{"family":"Palakurthi","given":"Sangeetha"},{"family":"Cao","given":"Yichen"},{"family":"Grondine","given":"Michael R."},{"family":"Kaur","given":"Surinder"},{"family":"Wang","given":"Suping"},{"family":"Chen","given":"Yuching"},{"family":"Wu","given":"Allan"},{"family":"Shen","given":"Minhui"},{"family":"Gibbons","given":"Francis D."},{"family":"Lamb","given":"Michelle L."},{"family":"Zheng","given":"Xiaolan"},{"family":"Stone","given":"Richard M."},{"family":"Deangelo","given":"Daniel J."},{"family":"Platanias","given":"Leonidas C."},{"family":"Dakin","given":"Les A."},{"family":"Chen","given":"Huawei"},{"family":"Lyne","given":"Paul D."},{"family":"Huszar","given":"Dennis"}],"issued":{"date-parts":[["2014",2,6]]},"PMID":"24363397","PMCID":"PMC3916880"}}],"schema":"https://github.com/citation-style-language/schema/raw/master/csl-citation.json"} </w:instrText>
      </w:r>
      <w:r w:rsidR="002E29A6" w:rsidRPr="000F48F6">
        <w:rPr>
          <w:rFonts w:asciiTheme="majorBidi" w:hAnsiTheme="majorBidi" w:cstheme="majorBidi"/>
          <w:sz w:val="24"/>
          <w:szCs w:val="24"/>
        </w:rPr>
        <w:fldChar w:fldCharType="separate"/>
      </w:r>
      <w:r w:rsidRPr="000F48F6">
        <w:rPr>
          <w:rFonts w:ascii="Times New Roman" w:hAnsi="Times New Roman" w:cs="Times New Roman"/>
          <w:sz w:val="24"/>
          <w:szCs w:val="24"/>
        </w:rPr>
        <w:t>[32]</w:t>
      </w:r>
      <w:r w:rsidR="002E29A6" w:rsidRPr="000F48F6">
        <w:rPr>
          <w:rFonts w:asciiTheme="majorBidi" w:hAnsiTheme="majorBidi" w:cstheme="majorBidi"/>
          <w:sz w:val="24"/>
          <w:szCs w:val="24"/>
        </w:rPr>
        <w:fldChar w:fldCharType="end"/>
      </w:r>
      <w:r w:rsidRPr="000F48F6">
        <w:rPr>
          <w:rFonts w:asciiTheme="majorBidi" w:hAnsiTheme="majorBidi" w:cstheme="majorBidi"/>
          <w:sz w:val="24"/>
          <w:szCs w:val="24"/>
        </w:rPr>
        <w:t xml:space="preserve"> </w:t>
      </w:r>
      <w:r w:rsidR="0031221D">
        <w:rPr>
          <w:rFonts w:asciiTheme="majorBidi" w:hAnsiTheme="majorBidi" w:cstheme="majorBidi"/>
          <w:sz w:val="24"/>
          <w:szCs w:val="24"/>
        </w:rPr>
        <w:t>d</w:t>
      </w:r>
      <w:r w:rsidR="004F471B" w:rsidRPr="000F48F6">
        <w:rPr>
          <w:rFonts w:asciiTheme="majorBidi" w:hAnsiTheme="majorBidi" w:cstheme="majorBidi"/>
          <w:sz w:val="24"/>
          <w:szCs w:val="24"/>
        </w:rPr>
        <w:t>emonstrated</w:t>
      </w:r>
      <w:r w:rsidRPr="000F48F6">
        <w:rPr>
          <w:rFonts w:asciiTheme="majorBidi" w:hAnsiTheme="majorBidi" w:cstheme="majorBidi"/>
          <w:sz w:val="24"/>
          <w:szCs w:val="24"/>
        </w:rPr>
        <w:t xml:space="preserve"> how PIM inhibitor caused FLT3 mutated cell lines to respond with high sensitivity, which led to development of the PIM inhibiting drug AZD1208. Our method shows in-silico sensitivity to PIM knockout, intermediate sensitivity to MEK knockout, and lesser sensitivity to PI3K knockout (Figure 5). These results </w:t>
      </w:r>
      <w:r w:rsidRPr="000F48F6">
        <w:rPr>
          <w:rFonts w:asciiTheme="majorBidi" w:hAnsiTheme="majorBidi" w:cstheme="majorBidi"/>
          <w:bCs/>
          <w:sz w:val="24"/>
          <w:szCs w:val="24"/>
        </w:rPr>
        <w:t xml:space="preserve">corroborate </w:t>
      </w:r>
      <w:r w:rsidRPr="000F48F6">
        <w:rPr>
          <w:rFonts w:asciiTheme="majorBidi" w:hAnsiTheme="majorBidi" w:cstheme="majorBidi"/>
          <w:sz w:val="24"/>
          <w:szCs w:val="24"/>
        </w:rPr>
        <w:t xml:space="preserve">the findings of </w:t>
      </w:r>
      <w:r w:rsidR="002E29A6" w:rsidRPr="000F48F6">
        <w:rPr>
          <w:rFonts w:asciiTheme="majorBidi" w:hAnsiTheme="majorBidi" w:cstheme="majorBidi"/>
          <w:sz w:val="24"/>
          <w:szCs w:val="24"/>
        </w:rPr>
        <w:fldChar w:fldCharType="begin"/>
      </w:r>
      <w:r w:rsidRPr="000F48F6">
        <w:rPr>
          <w:rFonts w:asciiTheme="majorBidi" w:hAnsiTheme="majorBidi" w:cstheme="majorBidi"/>
          <w:sz w:val="24"/>
          <w:szCs w:val="24"/>
        </w:rPr>
        <w:instrText xml:space="preserve"> ADDIN ZOTERO_ITEM CSL_CITATION {"citationID":"j8fe5k68i","properties":{"formattedCitation":"{\\rtf [30]\\uc0\\u8211{}[32]}","plainCitation":"[30]–[32]"},"citationItems":[{"id":125,"uris":["http://zotero.org/users/2553926/items/UTEB53RT"],"uri":["http://zotero.org/users/2553926/items/UTEB53RT"],"itemData":{"id":125,"type":"article-journal","title":"AZD1208, a potent and selective pan-Pim kinase inhibitor, demonstrates efficacy in preclinical models of acute myeloid leukemia","container-title":"Blood","page":"905-913","volume":"123","issue":"6","source":"PubMed","abstract":"Upregulation of Pim kinases is observed in several types of leukemias and lymphomas. Pim-1, -2, and -3 promote cell proliferation and survival downstream of cytokine and growth factor signaling pathways. AZD1208 is a potent, highly selective, and orally available Pim kinase inhibitor that effectively inhibits all three isoforms at &lt;5 nM or &lt;150 nM in enzyme and cell assays, respectively. AZD1208 inhibited the growth of 5 of 14 acute myeloid leukemia (AML) cell lines tested, and sensitivity correlates with Pim-1 expression and STAT5 activation. AZD1208 causes cell cycle arrest and apoptosis in MOLM-16 cells, accompanied by a dose-dependent reduction in phosphorylation of Bcl-2 antagonist of cell death, 4EBP1, p70S6K, and S6, as well as increases in cleaved caspase 3 and p27. Inhibition of p4EBP1 and p-p70S6K and suppression of translation are the most representative effects of Pim inhibition in sensitive AML cell lines. AZD1208 inhibits the growth of MOLM-16 and KG-1a xenograft tumors in vivo with a clear pharmacodynamic-pharmacokinetic relationship. AZD1208 also potently inhibits colony growth and Pim signaling substrates in primary AML cells from bone marrow that are Flt3 wild-type or Flt3 internal tandem duplication mutant. These results underscore the therapeutic potential of Pim kinase inhibition for the treatment of AML.","DOI":"10.1182/blood-2013-04-495366","ISSN":"1528-0020","note":"PMID: 24363397\nPMCID: PMC3916880","journalAbbreviation":"Blood","language":"eng","author":[{"family":"Keeton","given":"Erika K."},{"family":"McEachern","given":"Kristen"},{"family":"Dillman","given":"Keith S."},{"family":"Palakurthi","given":"Sangeetha"},{"family":"Cao","given":"Yichen"},{"family":"Grondine","given":"Michael R."},{"family":"Kaur","given":"Surinder"},{"family":"Wang","given":"Suping"},{"family":"Chen","given":"Yuching"},{"family":"Wu","given":"Allan"},{"family":"Shen","given":"Minhui"},{"family":"Gibbons","given":"Francis D."},{"family":"Lamb","given":"Michelle L."},{"family":"Zheng","given":"Xiaolan"},{"family":"Stone","given":"Richard M."},{"family":"Deangelo","given":"Daniel J."},{"family":"Platanias","given":"Leonidas C."},{"family":"Dakin","given":"Les A."},{"family":"Chen","given":"Huawei"},{"family":"Lyne","given":"Paul D."},{"family":"Huszar","given":"Dennis"}],"issued":{"date-parts":[["2014",2,6]]},"PMID":"24363397","PMCID":"PMC3916880"},"label":"page"},{"id":123,"uris":["http://zotero.org/users/2553926/items/9RFWGXAD"],"uri":["http://zotero.org/users/2553926/items/9RFWGXAD"],"itemData":{"id":123,"type":"article-journal","title":"Inhibition of MEK/ERK signaling induces apoptosis of acute myelogenous leukemia cells via inhibition of eukaryotic initiation factor 4E-binding protein 1 and down-regulation of Mcl-1","container-title":"Apoptosis: An International Journal on Programmed Cell Death","page":"795-804","volume":"15","issue":"7","source":"PubMed","abstract":"We previously showed that the MEK inhibitor AZD6244 induced apoptosis in acute myelogenous leukemia (AML) HL60 cells. However, the mechanisms of AZD6244 to induce apoptosis remain to be fully elucidated. This study found that exposure of HL60 cells to AZD6244 down-regulated the levels of phosphor (p)-4E-binding protein 1 (4E-BP1), a substrate of mammalian target of rapamycin complex 1 (mTORC1), and anti-apoptotic protein Mcl-1. On the other hand, exposure of EOL-1 and MOLM13 cells to AZD6244 failed to induce apoptosis and levels of p-4E-BP1 and Mcl-1 were not down-regulated in these cells. These observations prompted us to hypothesize that down-regulation od 4E-BP1 and Mcl-1 might play an important role in AZD6244-mediated apoptosis. As expected, down-regulation of 4E-BP1 by an siRNA sensitized EOL-1 cells to AZD6244-mediated apoptosis in parallel with down-regulation of Mcl-1. Moreover, we found that blockade of mTORC1 by RAD001 synergistically enhanced the action of AZD6244 in leukemia cells.","DOI":"10.1007/s10495-010-0483-y","ISSN":"1573-675X","note":"PMID: 20221697","journalAbbreviation":"Apoptosis","language":"eng","author":[{"family":"Nishioka","given":"Chie"},{"family":"Ikezoe","given":"Takayuki"},{"family":"Yang","given":"Jing"},{"family":"Yokoyama","given":"Akihito"}],"issued":{"date-parts":[["2010",7]]},"PMID":"20221697"},"label":"page"},{"id":127,"uris":["http://zotero.org/users/2553926/items/5CEAPAT8"],"uri":["http://zotero.org/users/2553926/items/5CEAPAT8"],"itemData":{"id":127,"type":"article-journal","title":"Mechanisms of apoptosis induction by simultaneous inhibition of PI3K and FLT3-ITD in AML cells in the hypoxic bone marrow microenvironment","container-title":"Cancer Letters","page":"45-58","volume":"329","issue":"1","source":"PubMed","abstract":"We investigated the antileukemia effects and molecular mechanisms of apoptosis induction by simultaneous blockade of PI3K and mutant FLT3 in AML cells grown under hypoxia in co-cultures with bone marrow stromal cells. Combined treatment with selective class I PI3K inhibitor GDC-0941 and sorafenib reversed the protective effects of bone marrow stromal cells on FLT3-mutant AML cells in hypoxia, which was associated with downregulation of Pim-1 and Mcl-1 expression levels. These findings suggest that combined inhibition of PI3K and FLT3-ITD may constitute a targeted approach to eradicating chemoresistant AML cells sequestered in hypoxic bone marrow niches.","DOI":"10.1016/j.canlet.2012.09.020","ISSN":"1872-7980","note":"PMID: 23036488\nPMCID: PMC3572533","journalAbbreviation":"Cancer Lett.","language":"eng","author":[{"family":"Jin","given":"Linhua"},{"family":"Tabe","given":"Yoko"},{"family":"Lu","given":"Hongbo"},{"family":"Borthakur","given":"Gautam"},{"family":"Miida","given":"Takashi"},{"family":"Kantarjian","given":"Hagop"},{"family":"Andreeff","given":"Michael"},{"family":"Konopleva","given":"Marina"}],"issued":{"date-parts":[["2013",2,1]]},"PMID":"23036488","PMCID":"PMC3572533"},"label":"page"}],"schema":"https://github.com/citation-style-language/schema/raw/master/csl-citation.json"} </w:instrText>
      </w:r>
      <w:r w:rsidR="002E29A6" w:rsidRPr="000F48F6">
        <w:rPr>
          <w:rFonts w:asciiTheme="majorBidi" w:hAnsiTheme="majorBidi" w:cstheme="majorBidi"/>
          <w:sz w:val="24"/>
          <w:szCs w:val="24"/>
        </w:rPr>
        <w:fldChar w:fldCharType="separate"/>
      </w:r>
      <w:r w:rsidRPr="000F48F6">
        <w:rPr>
          <w:rFonts w:ascii="Times New Roman" w:hAnsi="Times New Roman" w:cs="Times New Roman"/>
          <w:sz w:val="24"/>
          <w:szCs w:val="24"/>
        </w:rPr>
        <w:t>[30]–[32]</w:t>
      </w:r>
      <w:r w:rsidR="002E29A6" w:rsidRPr="000F48F6">
        <w:rPr>
          <w:rFonts w:asciiTheme="majorBidi" w:hAnsiTheme="majorBidi" w:cstheme="majorBidi"/>
          <w:sz w:val="24"/>
          <w:szCs w:val="24"/>
        </w:rPr>
        <w:fldChar w:fldCharType="end"/>
      </w:r>
      <w:r w:rsidRPr="000F48F6">
        <w:rPr>
          <w:rFonts w:asciiTheme="majorBidi" w:hAnsiTheme="majorBidi" w:cstheme="majorBidi"/>
          <w:sz w:val="24"/>
          <w:szCs w:val="24"/>
        </w:rPr>
        <w:t xml:space="preserve">. </w:t>
      </w:r>
    </w:p>
    <w:p w:rsidR="00C23112" w:rsidRPr="00386FDF" w:rsidRDefault="00C23112" w:rsidP="00C23112">
      <w:pPr>
        <w:spacing w:line="300" w:lineRule="exact"/>
        <w:rPr>
          <w:rFonts w:asciiTheme="majorBidi" w:hAnsiTheme="majorBidi" w:cstheme="majorBidi"/>
        </w:rPr>
      </w:pPr>
    </w:p>
    <w:p w:rsidR="00AC5D24" w:rsidRPr="00386FDF" w:rsidRDefault="007C1B8D" w:rsidP="001964D6">
      <w:pPr>
        <w:pStyle w:val="Heading1"/>
        <w:numPr>
          <w:ilvl w:val="0"/>
          <w:numId w:val="0"/>
        </w:numPr>
        <w:bidi w:val="0"/>
        <w:ind w:right="357"/>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5408" behindDoc="0" locked="0" layoutInCell="1" allowOverlap="1">
                <wp:simplePos x="0" y="0"/>
                <wp:positionH relativeFrom="column">
                  <wp:posOffset>939165</wp:posOffset>
                </wp:positionH>
                <wp:positionV relativeFrom="paragraph">
                  <wp:posOffset>823595</wp:posOffset>
                </wp:positionV>
                <wp:extent cx="1480185" cy="242570"/>
                <wp:effectExtent l="0" t="762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480185"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71B2" w:rsidRPr="0031221D" w:rsidRDefault="00B571B2" w:rsidP="001964D6">
                            <w:pPr>
                              <w:rPr>
                                <w:sz w:val="18"/>
                                <w:szCs w:val="18"/>
                              </w:rPr>
                            </w:pPr>
                            <w:r w:rsidRPr="0031221D">
                              <w:rPr>
                                <w:sz w:val="18"/>
                                <w:szCs w:val="18"/>
                              </w:rPr>
                              <w:t>B2H score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Text Box 7" o:spid="_x0000_s1028" type="#_x0000_t202" style="position:absolute;margin-left:73.95pt;margin-top:64.85pt;width:116.55pt;height:19.1pt;rotation:90;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" stroked="f">
                <v:textbox style="layout-flow:vertical;mso-layout-flow-alt:bottom-to-top">
                  <w:txbxContent>
                    <w:p w:rsidR="00B571B2" w:rsidRPr="0031221D" w:rsidRDefault="00B571B2" w:rsidP="001964D6">
                      <w:pPr>
                        <w:rPr>
                          <w:sz w:val="18"/>
                          <w:szCs w:val="18"/>
                        </w:rPr>
                      </w:pPr>
                      <w:r w:rsidRPr="0031221D">
                        <w:rPr>
                          <w:sz w:val="18"/>
                          <w:szCs w:val="18"/>
                        </w:rPr>
                        <w:t>B2H score</w:t>
                      </w:r>
                    </w:p>
                  </w:txbxContent>
                </v:textbox>
              </v:shape>
            </w:pict>
          </mc:Fallback>
        </mc:AlternateContent>
      </w:r>
      <w:r>
        <w:rPr>
          <w:rFonts w:asciiTheme="majorBidi" w:hAnsiTheme="majorBidi" w:cstheme="majorBidi"/>
          <w:noProof/>
        </w:rPr>
        <mc:AlternateContent>
          <mc:Choice Requires="wps">
            <w:drawing>
              <wp:anchor distT="0" distB="0" distL="114300" distR="114300" simplePos="0" relativeHeight="251664384" behindDoc="0" locked="0" layoutInCell="1" allowOverlap="1">
                <wp:simplePos x="0" y="0"/>
                <wp:positionH relativeFrom="column">
                  <wp:posOffset>2216150</wp:posOffset>
                </wp:positionH>
                <wp:positionV relativeFrom="paragraph">
                  <wp:posOffset>2345055</wp:posOffset>
                </wp:positionV>
                <wp:extent cx="1598930" cy="242570"/>
                <wp:effectExtent l="0" t="0" r="1270" b="508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930"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71B2" w:rsidRPr="001964D6" w:rsidRDefault="00B571B2" w:rsidP="001964D6">
                            <w:pPr>
                              <w:jc w:val="center"/>
                              <w:rPr>
                                <w:sz w:val="18"/>
                                <w:szCs w:val="18"/>
                              </w:rPr>
                            </w:pPr>
                            <w:r w:rsidRPr="001964D6">
                              <w:rPr>
                                <w:sz w:val="18"/>
                                <w:szCs w:val="18"/>
                              </w:rPr>
                              <w:t>Drug target candidates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9" type="#_x0000_t202" style="position:absolute;margin-left:174.5pt;margin-top:184.65pt;width:125.9pt;height:19.1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1LhAIAABY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" stroked="f">
                <v:textbox style="mso-fit-shape-to-text:t">
                  <w:txbxContent>
                    <w:p w:rsidR="00B571B2" w:rsidRPr="001964D6" w:rsidRDefault="00B571B2" w:rsidP="001964D6">
                      <w:pPr>
                        <w:jc w:val="center"/>
                        <w:rPr>
                          <w:sz w:val="18"/>
                          <w:szCs w:val="18"/>
                        </w:rPr>
                      </w:pPr>
                      <w:r w:rsidRPr="001964D6">
                        <w:rPr>
                          <w:sz w:val="18"/>
                          <w:szCs w:val="18"/>
                        </w:rPr>
                        <w:t>Drug target candidates</w:t>
                      </w:r>
                    </w:p>
                  </w:txbxContent>
                </v:textbox>
              </v:shape>
            </w:pict>
          </mc:Fallback>
        </mc:AlternateContent>
      </w:r>
      <w:r>
        <w:rPr>
          <w:rFonts w:asciiTheme="majorBidi" w:hAnsiTheme="majorBidi" w:cstheme="majorBidi"/>
          <w:noProof/>
        </w:rPr>
        <mc:AlternateContent>
          <mc:Choice Requires="wps">
            <w:drawing>
              <wp:anchor distT="0" distB="0" distL="114300" distR="114300" simplePos="0" relativeHeight="251663360" behindDoc="0" locked="0" layoutInCell="1" allowOverlap="1">
                <wp:simplePos x="0" y="0"/>
                <wp:positionH relativeFrom="column">
                  <wp:posOffset>1833245</wp:posOffset>
                </wp:positionH>
                <wp:positionV relativeFrom="paragraph">
                  <wp:posOffset>16510</wp:posOffset>
                </wp:positionV>
                <wp:extent cx="2512060" cy="242570"/>
                <wp:effectExtent l="0" t="0" r="2540" b="508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71B2" w:rsidRPr="001964D6" w:rsidRDefault="00B571B2" w:rsidP="001964D6">
                            <w:pPr>
                              <w:jc w:val="center"/>
                              <w:rPr>
                                <w:b/>
                                <w:bCs/>
                                <w:sz w:val="18"/>
                                <w:szCs w:val="18"/>
                              </w:rPr>
                            </w:pPr>
                            <w:r w:rsidRPr="001964D6">
                              <w:rPr>
                                <w:b/>
                                <w:bCs/>
                                <w:sz w:val="18"/>
                                <w:szCs w:val="18"/>
                              </w:rPr>
                              <w:t>B2H distribution per known drug target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30" type="#_x0000_t202" style="position:absolute;margin-left:144.35pt;margin-top:1.3pt;width:197.8pt;height:19.1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" stroked="f">
                <v:textbox style="mso-fit-shape-to-text:t">
                  <w:txbxContent>
                    <w:p w:rsidR="00B571B2" w:rsidRPr="001964D6" w:rsidRDefault="00B571B2" w:rsidP="001964D6">
                      <w:pPr>
                        <w:jc w:val="center"/>
                        <w:rPr>
                          <w:b/>
                          <w:bCs/>
                          <w:sz w:val="18"/>
                          <w:szCs w:val="18"/>
                        </w:rPr>
                      </w:pPr>
                      <w:r w:rsidRPr="001964D6">
                        <w:rPr>
                          <w:b/>
                          <w:bCs/>
                          <w:sz w:val="18"/>
                          <w:szCs w:val="18"/>
                        </w:rPr>
                        <w:t>B2H distribution per known drug target</w:t>
                      </w:r>
                    </w:p>
                  </w:txbxContent>
                </v:textbox>
              </v:shape>
            </w:pict>
          </mc:Fallback>
        </mc:AlternateContent>
      </w:r>
      <w:r w:rsidR="001964D6" w:rsidRPr="00386FDF">
        <w:rPr>
          <w:rFonts w:asciiTheme="majorBidi" w:hAnsiTheme="majorBidi" w:cstheme="majorBidi"/>
        </w:rPr>
        <w:t xml:space="preserve">                                               </w:t>
      </w:r>
      <w:r w:rsidR="001964D6" w:rsidRPr="00386FDF">
        <w:rPr>
          <w:rFonts w:asciiTheme="majorBidi" w:hAnsiTheme="majorBidi" w:cstheme="majorBidi"/>
          <w:noProof/>
        </w:rPr>
        <w:drawing>
          <wp:inline distT="0" distB="0" distL="0" distR="0">
            <wp:extent cx="2262975" cy="2262975"/>
            <wp:effectExtent l="19050" t="0" r="3975" b="0"/>
            <wp:docPr id="10" name="Picture 9" descr="FLT-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T-boxplot.png"/>
                    <pic:cNvPicPr/>
                  </pic:nvPicPr>
                  <pic:blipFill>
                    <a:blip r:embed="rId19" cstate="print"/>
                    <a:stretch>
                      <a:fillRect/>
                    </a:stretch>
                  </pic:blipFill>
                  <pic:spPr>
                    <a:xfrm>
                      <a:off x="0" y="0"/>
                      <a:ext cx="2265983" cy="2265983"/>
                    </a:xfrm>
                    <a:prstGeom prst="rect">
                      <a:avLst/>
                    </a:prstGeom>
                  </pic:spPr>
                </pic:pic>
              </a:graphicData>
            </a:graphic>
          </wp:inline>
        </w:drawing>
      </w:r>
    </w:p>
    <w:p w:rsidR="001964D6" w:rsidRPr="00386FDF" w:rsidRDefault="001964D6" w:rsidP="007F4853">
      <w:pPr>
        <w:pStyle w:val="Caption"/>
        <w:bidi w:val="0"/>
        <w:jc w:val="center"/>
      </w:pPr>
    </w:p>
    <w:p w:rsidR="00AC5D24" w:rsidRDefault="006F1583" w:rsidP="00665D0E">
      <w:pPr>
        <w:pStyle w:val="Caption"/>
        <w:bidi w:val="0"/>
        <w:jc w:val="center"/>
        <w:rPr>
          <w:rFonts w:cstheme="majorBidi"/>
        </w:rPr>
      </w:pPr>
      <w:r w:rsidRPr="00665D0E">
        <w:rPr>
          <w:rFonts w:cstheme="majorBidi"/>
        </w:rPr>
        <w:t>Fig 5</w:t>
      </w:r>
      <w:r w:rsidR="00AC5D24" w:rsidRPr="00665D0E">
        <w:rPr>
          <w:rFonts w:cstheme="majorBidi"/>
        </w:rPr>
        <w:t>. Sensitivity of FLT3 mutated cell l</w:t>
      </w:r>
      <w:r w:rsidR="007F4853" w:rsidRPr="00665D0E">
        <w:rPr>
          <w:rFonts w:cstheme="majorBidi"/>
        </w:rPr>
        <w:t>ines</w:t>
      </w:r>
      <w:r w:rsidR="004F471B" w:rsidRPr="00665D0E">
        <w:rPr>
          <w:rFonts w:cstheme="majorBidi"/>
        </w:rPr>
        <w:t>,</w:t>
      </w:r>
      <w:r w:rsidR="007F4853" w:rsidRPr="00665D0E">
        <w:rPr>
          <w:rFonts w:cstheme="majorBidi"/>
        </w:rPr>
        <w:t xml:space="preserve"> as predicted by B2H scores</w:t>
      </w:r>
      <w:r w:rsidR="004F471B" w:rsidRPr="00665D0E">
        <w:rPr>
          <w:rFonts w:cstheme="majorBidi"/>
        </w:rPr>
        <w:t>,</w:t>
      </w:r>
      <w:r w:rsidR="00AC5D24" w:rsidRPr="00665D0E">
        <w:rPr>
          <w:rFonts w:cstheme="majorBidi"/>
        </w:rPr>
        <w:t xml:space="preserve"> </w:t>
      </w:r>
      <w:r w:rsidR="008D32FA" w:rsidRPr="00665D0E">
        <w:rPr>
          <w:rFonts w:cstheme="majorBidi"/>
          <w:bCs/>
        </w:rPr>
        <w:t xml:space="preserve">corroborating </w:t>
      </w:r>
      <w:r w:rsidR="007F4853" w:rsidRPr="00665D0E">
        <w:rPr>
          <w:rFonts w:cstheme="majorBidi"/>
        </w:rPr>
        <w:t>the findings of</w:t>
      </w:r>
      <w:r w:rsidR="004F471B" w:rsidRPr="00665D0E">
        <w:rPr>
          <w:rFonts w:cstheme="majorBidi"/>
        </w:rPr>
        <w:t xml:space="preserve"> </w:t>
      </w:r>
      <w:r w:rsidR="002E29A6" w:rsidRPr="00665D0E">
        <w:rPr>
          <w:rFonts w:cstheme="majorBidi"/>
        </w:rPr>
        <w:fldChar w:fldCharType="begin"/>
      </w:r>
      <w:r w:rsidR="004F471B" w:rsidRPr="00665D0E">
        <w:rPr>
          <w:rFonts w:cstheme="majorBidi"/>
        </w:rPr>
        <w:instrText xml:space="preserve"> ADDIN ZOTERO_ITEM CSL_CITATION {"citationID":"uYbJb9iW","properties":{"formattedCitation":"{\\rtf [30]\\uc0\\u8211{}[32]}","plainCitation":"[30]–[32]"},"citationItems":[{"id":125,"uris":["http://zotero.org/users/2553926/items/UTEB53RT"],"uri":["http://zotero.org/users/2553926/items/UTEB53RT"],"itemData":{"id":125,"type":"article-journal","title":"AZD1208, a potent and selective pan-Pim kinase inhibitor, demonstrates efficacy in preclinical models of acute myeloid leukemia","container-title":"Blood","page":"905-913","volume":"123","issue":"6","source":"PubMed","abstract":"Upregulation of Pim kinases is observed in several types of leukemias and lymphomas. Pim-1, -2, and -3 promote cell proliferation and survival downstream of cytokine and growth factor signaling pathways. AZD1208 is a potent, highly selective, and orally available Pim kinase inhibitor that effectively inhibits all three isoforms at &lt;5 nM or &lt;150 nM in enzyme and cell assays, respectively. AZD1208 inhibited the growth of 5 of 14 acute myeloid leukemia (AML) cell lines tested, and sensitivity correlates with Pim-1 expression and STAT5 activation. AZD1208 causes cell cycle arrest and apoptosis in MOLM-16 cells, accompanied by a dose-dependent reduction in phosphorylation of Bcl-2 antagonist of cell death, 4EBP1, p70S6K, and S6, as well as increases in cleaved caspase 3 and p27. Inhibition of p4EBP1 and p-p70S6K and suppression of translation are the most representative effects of Pim inhibition in sensitive AML cell lines. AZD1208 inhibits the growth of MOLM-16 and KG-1a xenograft tumors in vivo with a clear pharmacodynamic-pharmacokinetic relationship. AZD1208 also potently inhibits colony growth and Pim signaling substrates in primary AML cells from bone marrow that are Flt3 wild-type or Flt3 internal tandem duplication mutant. These results underscore the therapeutic potential of Pim kinase inhibition for the treatment of AML.","DOI":"10.1182/blood-2013-04-495366","ISSN":"1528-0020","note":"PMID: 24363397\nPMCID: PMC3916880","journalAbbreviation":"Blood","language":"eng","author":[{"family":"Keeton","given":"Erika K."},{"family":"McEachern","given":"Kristen"},{"family":"Dillman","given":"Keith S."},{"family":"Palakurthi","given":"Sangeetha"},{"family":"Cao","given":"Yichen"},{"family":"Grondine","given":"Michael R."},{"family":"Kaur","given":"Surinder"},{"family":"Wang","given":"Suping"},{"family":"Chen","given":"Yuching"},{"family":"Wu","given":"Allan"},{"family":"Shen","given":"Minhui"},{"family":"Gibbons","given":"Francis D."},{"family":"Lamb","given":"Michelle L."},{"family":"Zheng","given":"Xiaolan"},{"family":"Stone","given":"Richard M."},{"family":"Deangelo","given":"Daniel J."},{"family":"Platanias","given":"Leonidas C."},{"family":"Dakin","given":"Les A."},{"family":"Chen","given":"Huawei"},{"family":"Lyne","given":"Paul D."},{"family":"Huszar","given":"Dennis"}],"issued":{"date-parts":[["2014",2,6]]},"PMID":"24363397","PMCID":"PMC3916880"},"label":"page"},{"id":123,"uris":["http://zotero.org/users/2553926/items/9RFWGXAD"],"uri":["http://zotero.org/users/2553926/items/9RFWGXAD"],"itemData":{"id":123,"type":"article-journal","title":"Inhibition of MEK/ERK signaling induces apoptosis of acute myelogenous leukemia cells via inhibition of eukaryotic initiation factor 4E-binding protein 1 and down-regulation of Mcl-1","container-title":"Apoptosis: An International Journal on Programmed Cell Death","page":"795-804","volume":"15","issue":"7","source":"PubMed","abstract":"We previously showed that the MEK inhibitor AZD6244 induced apoptosis in acute myelogenous leukemia (AML) HL60 cells. However, the mechanisms of AZD6244 to induce apoptosis remain to be fully elucidated. This study found that exposure of HL60 cells to AZD6244 down-regulated the levels of phosphor (p)-4E-binding protein 1 (4E-BP1), a substrate of mammalian target of rapamycin complex 1 (mTORC1), and anti-apoptotic protein Mcl-1. On the other hand, exposure of EOL-1 and MOLM13 cells to AZD6244 failed to induce apoptosis and levels of p-4E-BP1 and Mcl-1 were not down-regulated in these cells. These observations prompted us to hypothesize that down-regulation od 4E-BP1 and Mcl-1 might play an important role in AZD6244-mediated apoptosis. As expected, down-regulation of 4E-BP1 by an siRNA sensitized EOL-1 cells to AZD6244-mediated apoptosis in parallel with down-regulation of Mcl-1. Moreover, we found that blockade of mTORC1 by RAD001 synergistically enhanced the action of AZD6244 in leukemia cells.","DOI":"10.1007/s10495-010-0483-y","ISSN":"1573-675X","note":"PMID: 20221697","journalAbbreviation":"Apoptosis","language":"eng","author":[{"family":"Nishioka","given":"Chie"},{"family":"Ikezoe","given":"Takayuki"},{"family":"Yang","given":"Jing"},{"family":"Yokoyama","given":"Akihito"}],"issued":{"date-parts":[["2010",7]]},"PMID":"20221697"},"label":"page"},{"id":127,"uris":["http://zotero.org/users/2553926/items/5CEAPAT8"],"uri":["http://zotero.org/users/2553926/items/5CEAPAT8"],"itemData":{"id":127,"type":"article-journal","title":"Mechanisms of apoptosis induction by simultaneous inhibition of PI3K and FLT3-ITD in AML cells in the hypoxic bone marrow microenvironment","container-title":"Cancer Letters","page":"45-58","volume":"329","issue":"1","source":"PubMed","abstract":"We investigated the antileukemia effects and molecular mechanisms of apoptosis induction by simultaneous blockade of PI3K and mutant FLT3 in AML cells grown under hypoxia in co-cultures with bone marrow stromal cells. Combined treatment with selective class I PI3K inhibitor GDC-0941 and sorafenib reversed the protective effects of bone marrow stromal cells on FLT3-mutant AML cells in hypoxia, which was associated with downregulation of Pim-1 and Mcl-1 expression levels. These findings suggest that combined inhibition of PI3K and FLT3-ITD may constitute a targeted approach to eradicating chemoresistant AML cells sequestered in hypoxic bone marrow niches.","DOI":"10.1016/j.canlet.2012.09.020","ISSN":"1872-7980","note":"PMID: 23036488\nPMCID: PMC3572533","journalAbbreviation":"Cancer Lett.","language":"eng","author":[{"family":"Jin","given":"Linhua"},{"family":"Tabe","given":"Yoko"},{"family":"Lu","given":"Hongbo"},{"family":"Borthakur","given":"Gautam"},{"family":"Miida","given":"Takashi"},{"family":"Kantarjian","given":"Hagop"},{"family":"Andreeff","given":"Michael"},{"family":"Konopleva","given":"Marina"}],"issued":{"date-parts":[["2013",2,1]]},"PMID":"23036488","PMCID":"PMC3572533"},"label":"page"}],"schema":"https://github.com/citation-style-language/schema/raw/master/csl-citation.json"} </w:instrText>
      </w:r>
      <w:r w:rsidR="002E29A6" w:rsidRPr="00665D0E">
        <w:rPr>
          <w:rFonts w:cstheme="majorBidi"/>
        </w:rPr>
        <w:fldChar w:fldCharType="separate"/>
      </w:r>
      <w:r w:rsidR="004F471B" w:rsidRPr="00665D0E">
        <w:rPr>
          <w:rFonts w:cstheme="majorBidi"/>
          <w:szCs w:val="24"/>
        </w:rPr>
        <w:t>[30]–[32]</w:t>
      </w:r>
      <w:r w:rsidR="002E29A6" w:rsidRPr="00665D0E">
        <w:rPr>
          <w:rFonts w:cstheme="majorBidi"/>
        </w:rPr>
        <w:fldChar w:fldCharType="end"/>
      </w:r>
      <w:r w:rsidR="007F4853" w:rsidRPr="00665D0E">
        <w:rPr>
          <w:rFonts w:cstheme="majorBidi"/>
        </w:rPr>
        <w:t xml:space="preserve"> in-vitro experiments</w:t>
      </w:r>
    </w:p>
    <w:p w:rsidR="0031221D" w:rsidRPr="0031221D" w:rsidRDefault="0031221D" w:rsidP="0031221D"/>
    <w:p w:rsidR="00E433CC" w:rsidRPr="00386FDF" w:rsidRDefault="00E433CC" w:rsidP="00AC5D24">
      <w:pPr>
        <w:pStyle w:val="Heading1"/>
        <w:bidi w:val="0"/>
        <w:ind w:left="357" w:right="357" w:hanging="357"/>
        <w:rPr>
          <w:rFonts w:asciiTheme="majorBidi" w:hAnsiTheme="majorBidi" w:cstheme="majorBidi"/>
        </w:rPr>
      </w:pPr>
      <w:r w:rsidRPr="00386FDF">
        <w:rPr>
          <w:rFonts w:asciiTheme="majorBidi" w:hAnsiTheme="majorBidi" w:cstheme="majorBidi"/>
        </w:rPr>
        <w:lastRenderedPageBreak/>
        <w:t>Methods</w:t>
      </w:r>
    </w:p>
    <w:p w:rsidR="00E433CC" w:rsidRPr="00386FDF" w:rsidRDefault="00E433CC" w:rsidP="00E433CC">
      <w:pPr>
        <w:pStyle w:val="Heading2"/>
        <w:bidi w:val="0"/>
        <w:rPr>
          <w:rFonts w:asciiTheme="majorBidi" w:hAnsiTheme="majorBidi" w:cstheme="majorBidi"/>
        </w:rPr>
      </w:pPr>
      <w:r w:rsidRPr="00386FDF">
        <w:rPr>
          <w:rFonts w:asciiTheme="majorBidi" w:hAnsiTheme="majorBidi" w:cstheme="majorBidi"/>
        </w:rPr>
        <w:t>Computing propagation score</w:t>
      </w:r>
    </w:p>
    <w:p w:rsidR="00CB3972" w:rsidRPr="00386FDF" w:rsidRDefault="008B2738" w:rsidP="004464A1">
      <w:pPr>
        <w:spacing w:line="300" w:lineRule="exact"/>
        <w:jc w:val="both"/>
        <w:rPr>
          <w:rFonts w:asciiTheme="majorBidi" w:hAnsiTheme="majorBidi" w:cstheme="majorBidi"/>
          <w:sz w:val="24"/>
          <w:szCs w:val="24"/>
        </w:rPr>
      </w:pPr>
      <w:r w:rsidRPr="00386FDF">
        <w:rPr>
          <w:rFonts w:asciiTheme="majorBidi" w:hAnsiTheme="majorBidi" w:cstheme="majorBidi"/>
          <w:sz w:val="24"/>
          <w:szCs w:val="24"/>
        </w:rPr>
        <w:t>We use</w:t>
      </w:r>
      <w:r w:rsidR="00CB3972" w:rsidRPr="00386FDF">
        <w:rPr>
          <w:rFonts w:asciiTheme="majorBidi" w:hAnsiTheme="majorBidi" w:cstheme="majorBidi"/>
          <w:sz w:val="24"/>
          <w:szCs w:val="24"/>
        </w:rPr>
        <w:t xml:space="preserve"> the network propagation metho</w:t>
      </w:r>
      <w:r w:rsidR="00662664" w:rsidRPr="00386FDF">
        <w:rPr>
          <w:rFonts w:asciiTheme="majorBidi" w:hAnsiTheme="majorBidi" w:cstheme="majorBidi"/>
          <w:sz w:val="24"/>
          <w:szCs w:val="24"/>
        </w:rPr>
        <w:t xml:space="preserve">d described in Vanunu et al.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n65tXDQN","properties":{"formattedCitation":"[16]","plainCitation":"[16]"},"citationItems":[{"id":41,"uris":["http://zotero.org/users/2553926/items/JNEM7J7M"],"uri":["http://zotero.org/users/2553926/items/JNEM7J7M"],"itemData":{"id":41,"type":"article-journal","title":"Associating genes and protein complexes with disease via network propagation","container-title":"PLoS computational biology","page":"e1000641","volume":"6","issue":"1","source":"PubMed","abstract":"A fundamental challenge in human health is the identification of disease-causing genes. Recently, several studies have tackled this challenge via a network-based approach, motivated by the observation that genes causing the same or similar diseases tend to lie close to one another in a network of protein-protein or functional interactions. However, most of these approaches use only local network information in the inference process and are restricted to inferring single gene associations. Here, we provide a global, network-based method for prioritizing disease genes and inferring protein complex associations, which we call PRINCE. The method is based on formulating constraints on the prioritization function that relate to its smoothness over the network and usage of prior information. We exploit this function to predict not only genes but also protein complex associations with a disease of interest. We test our method on gene-disease association data, evaluating both the prioritization achieved and the protein complexes inferred. We show that our method outperforms extant approaches in both tasks. Using data on 1,369 diseases from the OMIM knowledgebase, our method is able (in a cross validation setting) to rank the true causal gene first for 34% of the diseases, and infer 139 disease-related complexes that are highly coherent in terms of the function, expression and conservation of their member proteins. Importantly, we apply our method to study three multi-factorial diseases for which some causal genes have been found already: prostate cancer, alzheimer and type 2 diabetes mellitus. PRINCE's predictions for these diseases highly match the known literature, suggesting several novel causal genes and protein complexes for further investigation.","DOI":"10.1371/journal.pcbi.1000641","ISSN":"1553-7358","note":"PMID: 20090828\nPMCID: PMC2797085","journalAbbreviation":"PLoS Comput. Biol.","language":"eng","author":[{"family":"Vanunu","given":"Oron"},{"family":"Magger","given":"Oded"},{"family":"Ruppin","given":"Eytan"},{"family":"Shlomi","given":"Tomer"},{"family":"Sharan","given":"Roded"}],"issued":{"date-parts":[["2010",1]]},"PMID":"20090828","PMCID":"PMC2797085"}}],"schema":"https://github.com/citation-style-language/schema/raw/master/csl-citation.json"} </w:instrText>
      </w:r>
      <w:r w:rsidR="002E29A6" w:rsidRPr="00386FDF">
        <w:rPr>
          <w:rFonts w:asciiTheme="majorBidi" w:hAnsiTheme="majorBidi" w:cstheme="majorBidi"/>
          <w:sz w:val="24"/>
          <w:szCs w:val="24"/>
        </w:rPr>
        <w:fldChar w:fldCharType="separate"/>
      </w:r>
      <w:r w:rsidR="004464A1" w:rsidRPr="00386FDF">
        <w:rPr>
          <w:rFonts w:asciiTheme="majorBidi" w:hAnsiTheme="majorBidi" w:cstheme="majorBidi"/>
          <w:sz w:val="24"/>
          <w:szCs w:val="24"/>
        </w:rPr>
        <w:t>[16]</w:t>
      </w:r>
      <w:r w:rsidR="002E29A6" w:rsidRPr="00386FDF">
        <w:rPr>
          <w:rFonts w:asciiTheme="majorBidi" w:hAnsiTheme="majorBidi" w:cstheme="majorBidi"/>
          <w:sz w:val="24"/>
          <w:szCs w:val="24"/>
        </w:rPr>
        <w:fldChar w:fldCharType="end"/>
      </w:r>
      <w:r w:rsidR="00CB3972" w:rsidRPr="00386FDF">
        <w:rPr>
          <w:rFonts w:asciiTheme="majorBidi" w:hAnsiTheme="majorBidi" w:cstheme="majorBidi"/>
          <w:sz w:val="24"/>
          <w:szCs w:val="24"/>
        </w:rPr>
        <w:t>. The i</w:t>
      </w:r>
      <w:r w:rsidR="00DC0ABF" w:rsidRPr="00386FDF">
        <w:rPr>
          <w:rFonts w:asciiTheme="majorBidi" w:hAnsiTheme="majorBidi" w:cstheme="majorBidi"/>
          <w:sz w:val="24"/>
          <w:szCs w:val="24"/>
        </w:rPr>
        <w:t>n</w:t>
      </w:r>
      <w:r w:rsidR="00CB3972" w:rsidRPr="00386FDF">
        <w:rPr>
          <w:rFonts w:asciiTheme="majorBidi" w:hAnsiTheme="majorBidi" w:cstheme="majorBidi"/>
          <w:sz w:val="24"/>
          <w:szCs w:val="24"/>
        </w:rPr>
        <w:t xml:space="preserve">put consists of a network </w:t>
      </w:r>
      <m:oMath>
        <m:r>
          <w:rPr>
            <w:rFonts w:ascii="Cambria Math" w:hAnsi="Cambria Math" w:cstheme="majorBidi"/>
            <w:sz w:val="24"/>
            <w:szCs w:val="24"/>
          </w:rPr>
          <m:t>G</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 xml:space="preserve">, </m:t>
        </m:r>
        <m:r>
          <w:rPr>
            <w:rFonts w:ascii="Cambria Math" w:hAnsi="Cambria Math" w:cstheme="majorBidi"/>
            <w:sz w:val="24"/>
            <w:szCs w:val="24"/>
          </w:rPr>
          <m:t>E</m:t>
        </m:r>
        <m:r>
          <w:rPr>
            <w:rFonts w:ascii="Cambria Math" w:hAnsiTheme="majorBidi" w:cstheme="majorBidi"/>
            <w:sz w:val="24"/>
            <w:szCs w:val="24"/>
          </w:rPr>
          <m:t xml:space="preserve">, </m:t>
        </m:r>
        <m:r>
          <w:rPr>
            <w:rFonts w:ascii="Cambria Math" w:hAnsi="Cambria Math" w:cstheme="majorBidi"/>
            <w:sz w:val="24"/>
            <w:szCs w:val="24"/>
          </w:rPr>
          <m:t>w</m:t>
        </m:r>
        <m:r>
          <w:rPr>
            <w:rFonts w:ascii="Cambria Math" w:hAnsiTheme="majorBidi" w:cstheme="majorBidi"/>
            <w:sz w:val="24"/>
            <w:szCs w:val="24"/>
          </w:rPr>
          <m:t>)</m:t>
        </m:r>
      </m:oMath>
      <w:r w:rsidR="00CB3972" w:rsidRPr="00386FDF">
        <w:rPr>
          <w:rFonts w:asciiTheme="majorBidi" w:hAnsiTheme="majorBidi" w:cstheme="majorBidi"/>
          <w:sz w:val="24"/>
          <w:szCs w:val="24"/>
        </w:rPr>
        <w:t xml:space="preserve"> with V as the set of proteins, E as the set of their interactions, </w:t>
      </w:r>
      <m:oMath>
        <m:r>
          <w:rPr>
            <w:rFonts w:ascii="Cambria Math" w:hAnsi="Cambria Math" w:cstheme="majorBidi"/>
            <w:sz w:val="24"/>
            <w:szCs w:val="24"/>
          </w:rPr>
          <m:t>w</m:t>
        </m:r>
        <m:r>
          <w:rPr>
            <w:rFonts w:ascii="Cambria Math" w:hAnsiTheme="majorBidi" w:cstheme="majorBidi"/>
            <w:sz w:val="24"/>
            <w:szCs w:val="24"/>
          </w:rPr>
          <m:t>(</m:t>
        </m:r>
        <m:r>
          <w:rPr>
            <w:rFonts w:ascii="Cambria Math" w:hAnsi="Cambria Math" w:cstheme="majorBidi"/>
            <w:sz w:val="24"/>
            <w:szCs w:val="24"/>
          </w:rPr>
          <m:t>u</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oMath>
      <w:r w:rsidR="00CB3972" w:rsidRPr="00386FDF">
        <w:rPr>
          <w:rFonts w:asciiTheme="majorBidi" w:hAnsiTheme="majorBidi" w:cstheme="majorBidi"/>
          <w:sz w:val="24"/>
          <w:szCs w:val="24"/>
        </w:rPr>
        <w:t xml:space="preserve"> represents the reliability of the interaction between </w:t>
      </w:r>
      <m:oMath>
        <m:r>
          <w:rPr>
            <w:rFonts w:ascii="Cambria Math" w:hAnsi="Cambria Math" w:cstheme="majorBidi"/>
            <w:sz w:val="24"/>
            <w:szCs w:val="24"/>
          </w:rPr>
          <m:t>u</m:t>
        </m:r>
      </m:oMath>
      <w:r w:rsidR="00CB3972" w:rsidRPr="00386FDF">
        <w:rPr>
          <w:rFonts w:asciiTheme="majorBidi" w:hAnsiTheme="majorBidi" w:cstheme="majorBidi"/>
          <w:sz w:val="24"/>
          <w:szCs w:val="24"/>
        </w:rPr>
        <w:t xml:space="preserve"> and </w:t>
      </w:r>
      <m:oMath>
        <m:r>
          <w:rPr>
            <w:rFonts w:ascii="Cambria Math" w:hAnsi="Cambria Math" w:cstheme="majorBidi"/>
            <w:sz w:val="24"/>
            <w:szCs w:val="24"/>
          </w:rPr>
          <m:t>v</m:t>
        </m:r>
      </m:oMath>
      <w:r w:rsidR="00CB3972" w:rsidRPr="00386FDF">
        <w:rPr>
          <w:rFonts w:asciiTheme="majorBidi" w:hAnsiTheme="majorBidi" w:cstheme="majorBidi"/>
          <w:sz w:val="24"/>
          <w:szCs w:val="24"/>
        </w:rPr>
        <w:t xml:space="preserve">, and a prior knowledge protein set </w:t>
      </w:r>
      <m:oMath>
        <m:r>
          <w:rPr>
            <w:rFonts w:ascii="Cambria Math" w:hAnsi="Cambria Math" w:cstheme="majorBidi"/>
            <w:sz w:val="24"/>
            <w:szCs w:val="24"/>
          </w:rPr>
          <m:t>P</m:t>
        </m:r>
      </m:oMath>
      <w:r w:rsidR="00CB3972" w:rsidRPr="00386FDF">
        <w:rPr>
          <w:rFonts w:asciiTheme="majorBidi" w:hAnsiTheme="majorBidi" w:cstheme="majorBidi"/>
          <w:sz w:val="24"/>
          <w:szCs w:val="24"/>
        </w:rPr>
        <w:t xml:space="preserve">. Our goal is to prioritize the proteins in </w:t>
      </w:r>
      <m:oMath>
        <m:r>
          <w:rPr>
            <w:rFonts w:ascii="Cambria Math" w:hAnsi="Cambria Math" w:cstheme="majorBidi"/>
            <w:sz w:val="24"/>
            <w:szCs w:val="24"/>
          </w:rPr>
          <m:t>V</m:t>
        </m:r>
      </m:oMath>
      <w:r w:rsidR="00CB3972" w:rsidRPr="00386FDF">
        <w:rPr>
          <w:rFonts w:asciiTheme="majorBidi" w:hAnsiTheme="majorBidi" w:cstheme="majorBidi"/>
          <w:sz w:val="24"/>
          <w:szCs w:val="24"/>
        </w:rPr>
        <w:t xml:space="preserve"> with respect to </w:t>
      </w:r>
      <m:oMath>
        <m:r>
          <w:rPr>
            <w:rFonts w:ascii="Cambria Math" w:hAnsi="Cambria Math" w:cstheme="majorBidi"/>
            <w:sz w:val="24"/>
            <w:szCs w:val="24"/>
          </w:rPr>
          <m:t>P</m:t>
        </m:r>
      </m:oMath>
      <w:r w:rsidR="00CB3972" w:rsidRPr="00386FDF">
        <w:rPr>
          <w:rFonts w:asciiTheme="majorBidi" w:hAnsiTheme="majorBidi" w:cstheme="majorBidi"/>
          <w:sz w:val="24"/>
          <w:szCs w:val="24"/>
        </w:rPr>
        <w:t>.</w:t>
      </w:r>
      <w:r w:rsidR="005F2754" w:rsidRPr="00386FDF">
        <w:rPr>
          <w:rFonts w:asciiTheme="majorBidi" w:hAnsiTheme="majorBidi" w:cstheme="majorBidi"/>
          <w:sz w:val="24"/>
          <w:szCs w:val="24"/>
        </w:rPr>
        <w:t xml:space="preserve"> We do so by defining a function </w:t>
      </w:r>
      <m:oMath>
        <m:r>
          <w:rPr>
            <w:rFonts w:ascii="Cambria Math" w:hAnsi="Cambria Math" w:cstheme="majorBidi"/>
            <w:sz w:val="24"/>
            <w:szCs w:val="24"/>
          </w:rPr>
          <m:t>F</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r>
          <m:rPr>
            <m:scr m:val="script"/>
          </m:rPr>
          <w:rPr>
            <w:rFonts w:ascii="Cambria Math" w:hAnsi="Cambria Math" w:cstheme="majorBidi"/>
            <w:sz w:val="24"/>
            <w:szCs w:val="24"/>
          </w:rPr>
          <m:t>R</m:t>
        </m:r>
      </m:oMath>
      <w:r w:rsidR="005F2754" w:rsidRPr="00386FDF">
        <w:rPr>
          <w:rFonts w:asciiTheme="majorBidi" w:hAnsiTheme="majorBidi" w:cstheme="majorBidi"/>
          <w:sz w:val="24"/>
          <w:szCs w:val="24"/>
        </w:rPr>
        <w:t xml:space="preserve"> that is both smooth over the network and accounts for the prior knowledge about each node.</w:t>
      </w:r>
    </w:p>
    <w:p w:rsidR="00CB3972" w:rsidRPr="00386FDF" w:rsidRDefault="00CB3972" w:rsidP="00870E3A">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Regarding our framework, the set of protein-protein interactions and thei</w:t>
      </w:r>
      <w:r w:rsidR="005F2754" w:rsidRPr="00386FDF">
        <w:rPr>
          <w:rFonts w:asciiTheme="majorBidi" w:hAnsiTheme="majorBidi" w:cstheme="majorBidi"/>
          <w:sz w:val="24"/>
          <w:szCs w:val="24"/>
        </w:rPr>
        <w:t>r</w:t>
      </w:r>
      <w:r w:rsidRPr="00386FDF">
        <w:rPr>
          <w:rFonts w:asciiTheme="majorBidi" w:hAnsiTheme="majorBidi" w:cstheme="majorBidi"/>
          <w:sz w:val="24"/>
          <w:szCs w:val="24"/>
        </w:rPr>
        <w:t xml:space="preserve"> reliability are taken from the HIPPIE network</w:t>
      </w:r>
      <w:r w:rsidR="00662664" w:rsidRPr="00386FDF">
        <w:rPr>
          <w:rFonts w:asciiTheme="majorBidi" w:hAnsiTheme="majorBidi" w:cstheme="majorBidi"/>
          <w:sz w:val="24"/>
          <w:szCs w:val="24"/>
        </w:rPr>
        <w:t xml:space="preserve"> </w:t>
      </w:r>
      <w:r w:rsidR="002E29A6" w:rsidRPr="00386FDF">
        <w:rPr>
          <w:rFonts w:asciiTheme="majorBidi" w:hAnsiTheme="majorBidi" w:cstheme="majorBidi"/>
          <w:sz w:val="24"/>
          <w:szCs w:val="24"/>
        </w:rPr>
        <w:fldChar w:fldCharType="begin"/>
      </w:r>
      <w:r w:rsidR="00870E3A" w:rsidRPr="00386FDF">
        <w:rPr>
          <w:rFonts w:asciiTheme="majorBidi" w:hAnsiTheme="majorBidi" w:cstheme="majorBidi"/>
          <w:sz w:val="24"/>
          <w:szCs w:val="24"/>
        </w:rPr>
        <w:instrText xml:space="preserve"> ADDIN ZOTERO_ITEM CSL_CITATION {"citationID":"4s52j0r74","properties":{"formattedCitation":"[33]","plainCitation":"[33]"},"citationItems":[{"id":50,"uris":["http://zotero.org/users/2553926/items/WFJNHP2B"],"uri":["http://zotero.org/users/2553926/items/WFJNHP2B"],"itemData":{"id":50,"type":"article-journal","title":"HIPPIE: Integrating Protein Interaction Networks with Experiment Based Quality Scores","container-title":"PLoS ONE","page":"e31826","volume":"7","issue":"2","source":"PLoS Journals","abstract":"Protein function is often modulated by protein-protein interactions (PPIs) and therefore defining the partners of a protein helps to understand its activity. PPIs can be detected through different experimental approaches and are collected in several expert curated databases. These databases are used by researchers interested in examining detailed information on particular proteins. In many analyses the reliability of the characterization of the interactions becomes important and it might be necessary to select sets of PPIs of different confidence levels. To this goal, we generated HIPPIE (Human Integrated Protein-Protein Interaction rEference), a human PPI dataset with a normalized scoring scheme that integrates multiple experimental PPI datasets. HIPPIE's scoring scheme has been optimized by human experts and a computer algorithm to reflect the amount and quality of evidence for a given PPI and we show that these scores correlate to the quality of the experimental characterization. The HIPPIE web tool (available at http://cbdm.mdc-berlin.de/tools/hippie) allows researchers to do network analyses focused on likely true PPI sets by generating subnetworks around proteins of interest at a specified confidence level.","DOI":"10.1371/journal.pone.0031826","shortTitle":"HIPPIE","journalAbbreviation":"PLoS ONE","author":[{"family":"Schaefer","given":"Martin H."},{"family":"Fontaine","given":"Jean-Fred"},{"family":"Vinayagam","given":"Arunachalam"},{"family":"Porras","given":"Pablo"},{"family":"Wanker","given":"Erich E."},{"family":"Andrade-Navarro","given":"Miguel A."}],"issued":{"date-parts":[["2012",2,14]]}}}],"schema":"https://github.com/citation-style-language/schema/raw/master/csl-citation.json"} </w:instrText>
      </w:r>
      <w:r w:rsidR="002E29A6" w:rsidRPr="00386FDF">
        <w:rPr>
          <w:rFonts w:asciiTheme="majorBidi" w:hAnsiTheme="majorBidi" w:cstheme="majorBidi"/>
          <w:sz w:val="24"/>
          <w:szCs w:val="24"/>
        </w:rPr>
        <w:fldChar w:fldCharType="separate"/>
      </w:r>
      <w:r w:rsidR="00870E3A" w:rsidRPr="00386FDF">
        <w:rPr>
          <w:rFonts w:asciiTheme="majorBidi" w:hAnsiTheme="majorBidi" w:cstheme="majorBidi"/>
          <w:sz w:val="24"/>
          <w:szCs w:val="24"/>
        </w:rPr>
        <w:t>[33]</w:t>
      </w:r>
      <w:r w:rsidR="002E29A6" w:rsidRPr="00386FDF">
        <w:rPr>
          <w:rFonts w:asciiTheme="majorBidi" w:hAnsiTheme="majorBidi" w:cstheme="majorBidi"/>
          <w:sz w:val="24"/>
          <w:szCs w:val="24"/>
        </w:rPr>
        <w:fldChar w:fldCharType="end"/>
      </w:r>
      <w:r w:rsidRPr="00386FDF">
        <w:rPr>
          <w:rFonts w:asciiTheme="majorBidi" w:hAnsiTheme="majorBidi" w:cstheme="majorBidi"/>
          <w:sz w:val="24"/>
          <w:szCs w:val="24"/>
        </w:rPr>
        <w:t xml:space="preserve">. The prior knowledge set </w:t>
      </w:r>
      <m:oMath>
        <m:r>
          <w:rPr>
            <w:rFonts w:ascii="Cambria Math" w:hAnsi="Cambria Math" w:cstheme="majorBidi"/>
            <w:sz w:val="24"/>
            <w:szCs w:val="24"/>
          </w:rPr>
          <m:t>P</m:t>
        </m:r>
      </m:oMath>
      <w:r w:rsidRPr="00386FDF">
        <w:rPr>
          <w:rFonts w:asciiTheme="majorBidi" w:hAnsiTheme="majorBidi" w:cstheme="majorBidi"/>
          <w:sz w:val="24"/>
          <w:szCs w:val="24"/>
        </w:rPr>
        <w:t xml:space="preserve"> is derived from the patient's mutation data.</w:t>
      </w:r>
    </w:p>
    <w:p w:rsidR="00CB3972" w:rsidRPr="00386FDF" w:rsidRDefault="00CB3972" w:rsidP="00E433CC">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 xml:space="preserve">As described by Vanunu et al. we use Laplacian normalization to produce the normalized network edge weight </w:t>
      </w:r>
      <m:oMath>
        <m:sSup>
          <m:sSupPr>
            <m:ctrlPr>
              <w:rPr>
                <w:rFonts w:ascii="Cambria Math" w:hAnsiTheme="majorBidi" w:cstheme="majorBidi"/>
                <w:i/>
                <w:sz w:val="24"/>
                <w:szCs w:val="24"/>
              </w:rPr>
            </m:ctrlPr>
          </m:sSupPr>
          <m:e>
            <m:r>
              <w:rPr>
                <w:rFonts w:ascii="Cambria Math" w:hAnsi="Cambria Math" w:cstheme="majorBidi"/>
                <w:sz w:val="24"/>
                <w:szCs w:val="24"/>
              </w:rPr>
              <m:t>w</m:t>
            </m:r>
          </m:e>
          <m:sup>
            <m:r>
              <w:rPr>
                <w:rFonts w:ascii="Cambria Math" w:hAnsiTheme="majorBidi" w:cstheme="majorBidi"/>
                <w:sz w:val="24"/>
                <w:szCs w:val="24"/>
              </w:rPr>
              <m:t>'</m:t>
            </m:r>
          </m:sup>
        </m:sSup>
      </m:oMath>
      <w:r w:rsidRPr="00386FDF">
        <w:rPr>
          <w:rFonts w:asciiTheme="majorBidi" w:hAnsiTheme="majorBidi" w:cstheme="majorBidi"/>
          <w:sz w:val="24"/>
          <w:szCs w:val="24"/>
        </w:rPr>
        <w:t xml:space="preserve">. Briefly we construct a sparse </w:t>
      </w:r>
      <m:oMath>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r>
          <w:rPr>
            <w:rFonts w:ascii="Cambria Math" w:hAnsiTheme="majorBidi" w:cstheme="majorBidi"/>
            <w:sz w:val="24"/>
            <w:szCs w:val="24"/>
          </w:rPr>
          <m:t>×</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oMath>
      <w:r w:rsidRPr="00386FDF">
        <w:rPr>
          <w:rFonts w:asciiTheme="majorBidi" w:hAnsiTheme="majorBidi" w:cstheme="majorBidi"/>
          <w:sz w:val="24"/>
          <w:szCs w:val="24"/>
        </w:rPr>
        <w:t xml:space="preserve"> matrix </w:t>
      </w:r>
      <m:oMath>
        <m:r>
          <w:rPr>
            <w:rFonts w:ascii="Cambria Math" w:hAnsi="Cambria Math" w:cstheme="majorBidi"/>
            <w:sz w:val="24"/>
            <w:szCs w:val="24"/>
          </w:rPr>
          <m:t>W</m:t>
        </m:r>
      </m:oMath>
      <w:r w:rsidRPr="00386FDF">
        <w:rPr>
          <w:rFonts w:asciiTheme="majorBidi" w:hAnsiTheme="majorBidi" w:cstheme="majorBidi"/>
          <w:sz w:val="24"/>
          <w:szCs w:val="24"/>
        </w:rPr>
        <w:t xml:space="preserve"> from the edge weights </w:t>
      </w:r>
      <m:oMath>
        <m:r>
          <w:rPr>
            <w:rFonts w:ascii="Cambria Math" w:hAnsi="Cambria Math" w:cstheme="majorBidi"/>
            <w:sz w:val="24"/>
            <w:szCs w:val="24"/>
          </w:rPr>
          <m:t>w</m:t>
        </m:r>
      </m:oMath>
      <w:r w:rsidRPr="00386FDF">
        <w:rPr>
          <w:rFonts w:asciiTheme="majorBidi" w:hAnsiTheme="majorBidi" w:cstheme="majorBidi"/>
          <w:sz w:val="24"/>
          <w:szCs w:val="24"/>
        </w:rPr>
        <w:t xml:space="preserve">, and construct a diagonal matrix </w:t>
      </w:r>
      <m:oMath>
        <m:r>
          <w:rPr>
            <w:rFonts w:ascii="Cambria Math" w:hAnsi="Cambria Math" w:cstheme="majorBidi"/>
            <w:sz w:val="24"/>
            <w:szCs w:val="24"/>
          </w:rPr>
          <m:t>D</m:t>
        </m:r>
      </m:oMath>
      <w:r w:rsidRPr="00386FDF">
        <w:rPr>
          <w:rFonts w:asciiTheme="majorBidi" w:hAnsiTheme="majorBidi" w:cstheme="majorBidi"/>
          <w:sz w:val="24"/>
          <w:szCs w:val="24"/>
        </w:rPr>
        <w:t xml:space="preserve"> with </w:t>
      </w:r>
      <m:oMath>
        <m:r>
          <w:rPr>
            <w:rFonts w:ascii="Cambria Math" w:hAnsi="Cambria Math" w:cstheme="majorBidi"/>
            <w:sz w:val="24"/>
            <w:szCs w:val="24"/>
          </w:rPr>
          <m:t>D</m:t>
        </m:r>
        <m:d>
          <m:dPr>
            <m:begChr m:val="["/>
            <m:endChr m:val="]"/>
            <m:ctrlPr>
              <w:rPr>
                <w:rFonts w:ascii="Cambria Math" w:hAnsiTheme="majorBidi" w:cstheme="majorBidi"/>
                <w:i/>
                <w:sz w:val="24"/>
                <w:szCs w:val="24"/>
              </w:rPr>
            </m:ctrlPr>
          </m:dPr>
          <m:e>
            <m:r>
              <w:rPr>
                <w:rFonts w:ascii="Cambria Math" w:hAnsi="Cambria Math" w:cstheme="majorBidi"/>
                <w:sz w:val="24"/>
                <w:szCs w:val="24"/>
              </w:rPr>
              <m:t>i</m:t>
            </m:r>
            <m:r>
              <w:rPr>
                <w:rFonts w:ascii="Cambria Math" w:hAnsiTheme="majorBidi" w:cstheme="majorBidi"/>
                <w:sz w:val="24"/>
                <w:szCs w:val="24"/>
              </w:rPr>
              <m:t>,</m:t>
            </m:r>
            <m:r>
              <w:rPr>
                <w:rFonts w:ascii="Cambria Math" w:hAnsi="Cambria Math" w:cstheme="majorBidi"/>
                <w:sz w:val="24"/>
                <w:szCs w:val="24"/>
              </w:rPr>
              <m:t>i</m:t>
            </m:r>
          </m:e>
        </m:d>
        <m:r>
          <w:rPr>
            <w:rFonts w:ascii="Cambria Math" w:hAnsiTheme="majorBidi" w:cstheme="majorBidi"/>
            <w:sz w:val="24"/>
            <w:szCs w:val="24"/>
          </w:rPr>
          <m:t>=</m:t>
        </m:r>
        <m:sSub>
          <m:sSubPr>
            <m:ctrlPr>
              <w:rPr>
                <w:rFonts w:ascii="Cambria Math" w:hAnsiTheme="majorBidi" w:cstheme="majorBidi"/>
                <w:i/>
                <w:sz w:val="24"/>
                <w:szCs w:val="24"/>
              </w:rPr>
            </m:ctrlPr>
          </m:sSubPr>
          <m:e>
            <m:r>
              <m:rPr>
                <m:sty m:val="p"/>
              </m:rPr>
              <w:rPr>
                <w:rFonts w:ascii="Cambria Math" w:hAnsiTheme="majorBidi" w:cstheme="majorBidi"/>
                <w:sz w:val="24"/>
                <w:szCs w:val="24"/>
              </w:rPr>
              <m:t>Σ</m:t>
            </m:r>
            <m:ctrlPr>
              <w:rPr>
                <w:rFonts w:ascii="Cambria Math" w:hAnsiTheme="majorBidi" w:cstheme="majorBidi"/>
                <w:sz w:val="24"/>
                <w:szCs w:val="24"/>
              </w:rPr>
            </m:ctrlPr>
          </m:e>
          <m:sub>
            <m:r>
              <w:rPr>
                <w:rFonts w:ascii="Cambria Math" w:hAnsi="Cambria Math" w:cstheme="majorBidi"/>
                <w:sz w:val="24"/>
                <w:szCs w:val="24"/>
              </w:rPr>
              <m:t>j</m:t>
            </m:r>
          </m:sub>
        </m:sSub>
        <m:r>
          <w:rPr>
            <w:rFonts w:ascii="Cambria Math" w:hAnsi="Cambria Math" w:cstheme="majorBidi"/>
            <w:sz w:val="24"/>
            <w:szCs w:val="24"/>
          </w:rPr>
          <m:t>W</m:t>
        </m:r>
        <m:r>
          <w:rPr>
            <w:rFonts w:ascii="Cambria Math" w:hAnsiTheme="majorBidi" w:cstheme="majorBidi"/>
            <w:sz w:val="24"/>
            <w:szCs w:val="24"/>
          </w:rPr>
          <m:t>[</m:t>
        </m:r>
        <m:r>
          <w:rPr>
            <w:rFonts w:ascii="Cambria Math" w:hAnsi="Cambria Math" w:cstheme="majorBidi"/>
            <w:sz w:val="24"/>
            <w:szCs w:val="24"/>
          </w:rPr>
          <m:t>i</m:t>
        </m:r>
        <m:r>
          <w:rPr>
            <w:rFonts w:ascii="Cambria Math" w:hAnsiTheme="majorBidi" w:cstheme="majorBidi"/>
            <w:sz w:val="24"/>
            <w:szCs w:val="24"/>
          </w:rPr>
          <m:t>,</m:t>
        </m:r>
        <m:r>
          <w:rPr>
            <w:rFonts w:ascii="Cambria Math" w:hAnsi="Cambria Math" w:cstheme="majorBidi"/>
            <w:sz w:val="24"/>
            <w:szCs w:val="24"/>
          </w:rPr>
          <m:t>j</m:t>
        </m:r>
        <m:r>
          <w:rPr>
            <w:rFonts w:ascii="Cambria Math" w:hAnsiTheme="majorBidi" w:cstheme="majorBidi"/>
            <w:sz w:val="24"/>
            <w:szCs w:val="24"/>
          </w:rPr>
          <m:t>]</m:t>
        </m:r>
      </m:oMath>
      <w:r w:rsidRPr="00386FDF">
        <w:rPr>
          <w:rFonts w:asciiTheme="majorBidi" w:hAnsiTheme="majorBidi" w:cstheme="majorBidi"/>
          <w:sz w:val="24"/>
          <w:szCs w:val="24"/>
        </w:rPr>
        <w:t xml:space="preserve">. The normalized edge weight matrix is computed as </w:t>
      </w:r>
      <m:oMath>
        <m:sSup>
          <m:sSupPr>
            <m:ctrlPr>
              <w:rPr>
                <w:rFonts w:ascii="Cambria Math" w:hAnsiTheme="majorBidi" w:cstheme="majorBidi"/>
                <w:i/>
                <w:sz w:val="24"/>
                <w:szCs w:val="24"/>
              </w:rPr>
            </m:ctrlPr>
          </m:sSupPr>
          <m:e>
            <m:r>
              <w:rPr>
                <w:rFonts w:ascii="Cambria Math" w:hAnsi="Cambria Math" w:cstheme="majorBidi"/>
                <w:sz w:val="24"/>
                <w:szCs w:val="24"/>
              </w:rPr>
              <m:t>W</m:t>
            </m:r>
          </m:e>
          <m:sup>
            <m:r>
              <w:rPr>
                <w:rFonts w:ascii="Cambria Math" w:hAnsiTheme="majorBidi" w:cstheme="majorBidi"/>
                <w:sz w:val="24"/>
                <w:szCs w:val="24"/>
              </w:rPr>
              <m:t>'</m:t>
            </m:r>
          </m:sup>
        </m:sSup>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Cambria Math" w:cstheme="majorBidi"/>
                <w:sz w:val="24"/>
                <w:szCs w:val="24"/>
              </w:rPr>
              <m:t>D</m:t>
            </m:r>
          </m:e>
          <m:sup>
            <m:r>
              <w:rPr>
                <w:rFonts w:asciiTheme="majorBidi" w:hAnsiTheme="majorBidi" w:cstheme="majorBidi"/>
                <w:sz w:val="24"/>
                <w:szCs w:val="24"/>
              </w:rPr>
              <m:t>-</m:t>
            </m:r>
            <m:f>
              <m:fPr>
                <m:type m:val="skw"/>
                <m:ctrlPr>
                  <w:rPr>
                    <w:rFonts w:ascii="Cambria Math" w:hAnsiTheme="majorBidi" w:cstheme="majorBidi"/>
                    <w:i/>
                    <w:sz w:val="24"/>
                    <w:szCs w:val="24"/>
                  </w:rPr>
                </m:ctrlPr>
              </m:fPr>
              <m:num>
                <m:r>
                  <w:rPr>
                    <w:rFonts w:ascii="Cambria Math" w:hAnsiTheme="majorBidi" w:cstheme="majorBidi"/>
                    <w:sz w:val="24"/>
                    <w:szCs w:val="24"/>
                  </w:rPr>
                  <m:t>1</m:t>
                </m:r>
              </m:num>
              <m:den>
                <m:r>
                  <w:rPr>
                    <w:rFonts w:ascii="Cambria Math" w:hAnsiTheme="majorBidi" w:cstheme="majorBidi"/>
                    <w:sz w:val="24"/>
                    <w:szCs w:val="24"/>
                  </w:rPr>
                  <m:t>2</m:t>
                </m:r>
              </m:den>
            </m:f>
          </m:sup>
        </m:sSup>
        <m:r>
          <w:rPr>
            <w:rFonts w:ascii="Cambria Math" w:hAnsi="Cambria Math" w:cstheme="majorBidi"/>
            <w:sz w:val="24"/>
            <w:szCs w:val="24"/>
          </w:rPr>
          <m:t>W</m:t>
        </m:r>
        <m:sSup>
          <m:sSupPr>
            <m:ctrlPr>
              <w:rPr>
                <w:rFonts w:ascii="Cambria Math" w:hAnsiTheme="majorBidi" w:cstheme="majorBidi"/>
                <w:i/>
                <w:sz w:val="24"/>
                <w:szCs w:val="24"/>
              </w:rPr>
            </m:ctrlPr>
          </m:sSupPr>
          <m:e>
            <m:r>
              <w:rPr>
                <w:rFonts w:ascii="Cambria Math" w:hAnsi="Cambria Math" w:cstheme="majorBidi"/>
                <w:sz w:val="24"/>
                <w:szCs w:val="24"/>
              </w:rPr>
              <m:t>D</m:t>
            </m:r>
          </m:e>
          <m:sup>
            <m:r>
              <w:rPr>
                <w:rFonts w:asciiTheme="majorBidi" w:hAnsiTheme="majorBidi" w:cstheme="majorBidi"/>
                <w:sz w:val="24"/>
                <w:szCs w:val="24"/>
              </w:rPr>
              <m:t>-</m:t>
            </m:r>
            <m:f>
              <m:fPr>
                <m:type m:val="skw"/>
                <m:ctrlPr>
                  <w:rPr>
                    <w:rFonts w:ascii="Cambria Math" w:hAnsiTheme="majorBidi" w:cstheme="majorBidi"/>
                    <w:i/>
                    <w:sz w:val="24"/>
                    <w:szCs w:val="24"/>
                  </w:rPr>
                </m:ctrlPr>
              </m:fPr>
              <m:num>
                <m:r>
                  <w:rPr>
                    <w:rFonts w:ascii="Cambria Math" w:hAnsiTheme="majorBidi" w:cstheme="majorBidi"/>
                    <w:sz w:val="24"/>
                    <w:szCs w:val="24"/>
                  </w:rPr>
                  <m:t>1</m:t>
                </m:r>
              </m:num>
              <m:den>
                <m:r>
                  <w:rPr>
                    <w:rFonts w:ascii="Cambria Math" w:hAnsiTheme="majorBidi" w:cstheme="majorBidi"/>
                    <w:sz w:val="24"/>
                    <w:szCs w:val="24"/>
                  </w:rPr>
                  <m:t>2</m:t>
                </m:r>
              </m:den>
            </m:f>
          </m:sup>
        </m:sSup>
      </m:oMath>
      <w:r w:rsidRPr="00386FDF">
        <w:rPr>
          <w:rFonts w:asciiTheme="majorBidi" w:hAnsiTheme="majorBidi" w:cstheme="majorBidi"/>
          <w:sz w:val="24"/>
          <w:szCs w:val="24"/>
        </w:rPr>
        <w:t>.</w:t>
      </w:r>
    </w:p>
    <w:p w:rsidR="00E433CC" w:rsidRPr="00386FDF" w:rsidRDefault="005F2754" w:rsidP="00E433CC">
      <w:pPr>
        <w:ind w:firstLine="357"/>
        <w:jc w:val="both"/>
        <w:rPr>
          <w:rFonts w:asciiTheme="majorBidi" w:hAnsiTheme="majorBidi" w:cstheme="majorBidi"/>
          <w:sz w:val="24"/>
          <w:szCs w:val="24"/>
        </w:rPr>
      </w:pPr>
      <w:r w:rsidRPr="00386FDF">
        <w:rPr>
          <w:rFonts w:asciiTheme="majorBidi" w:hAnsiTheme="majorBidi" w:cstheme="majorBidi"/>
          <w:sz w:val="24"/>
          <w:szCs w:val="24"/>
        </w:rPr>
        <w:t xml:space="preserve">We define a prior knowledge function </w:t>
      </w:r>
      <m:oMath>
        <m:r>
          <w:rPr>
            <w:rFonts w:ascii="Cambria Math" w:hAnsi="Cambria Math" w:cstheme="majorBidi"/>
            <w:sz w:val="24"/>
            <w:szCs w:val="24"/>
          </w:rPr>
          <m:t>Y</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r>
          <w:rPr>
            <w:rFonts w:ascii="Cambria Math" w:hAnsiTheme="majorBidi" w:cstheme="majorBidi"/>
            <w:sz w:val="24"/>
            <w:szCs w:val="24"/>
          </w:rPr>
          <m:t>{0,1}</m:t>
        </m:r>
      </m:oMath>
      <w:r w:rsidRPr="00386FDF">
        <w:rPr>
          <w:rFonts w:asciiTheme="majorBidi" w:hAnsiTheme="majorBidi" w:cstheme="majorBidi"/>
          <w:sz w:val="24"/>
          <w:szCs w:val="24"/>
        </w:rPr>
        <w:t xml:space="preserve"> such that</w:t>
      </w:r>
      <w:r w:rsidR="00E165C0" w:rsidRPr="00386FDF">
        <w:rPr>
          <w:rFonts w:asciiTheme="majorBidi" w:hAnsiTheme="majorBidi" w:cstheme="majorBidi"/>
          <w:sz w:val="24"/>
          <w:szCs w:val="24"/>
        </w:rPr>
        <w:t>:</w:t>
      </w:r>
    </w:p>
    <w:p w:rsidR="005F2754" w:rsidRPr="00386FDF" w:rsidRDefault="005F2754" w:rsidP="00F539CC">
      <w:pPr>
        <w:spacing w:before="140" w:after="140"/>
        <w:ind w:firstLine="357"/>
        <w:jc w:val="both"/>
        <w:rPr>
          <w:rFonts w:asciiTheme="majorBidi" w:hAnsiTheme="majorBidi" w:cstheme="majorBidi"/>
          <w:sz w:val="24"/>
          <w:szCs w:val="24"/>
        </w:rPr>
      </w:pPr>
      <m:oMathPara>
        <m:oMath>
          <m:r>
            <w:rPr>
              <w:rFonts w:ascii="Cambria Math" w:hAnsi="Cambria Math" w:cstheme="majorBidi"/>
              <w:sz w:val="24"/>
              <w:szCs w:val="24"/>
            </w:rPr>
            <m:t>∀v∈V</m:t>
          </m:r>
          <m:r>
            <w:rPr>
              <w:rFonts w:ascii="Cambria Math" w:hAnsiTheme="majorBidi" w:cstheme="majorBidi"/>
              <w:sz w:val="24"/>
              <w:szCs w:val="24"/>
            </w:rPr>
            <m:t xml:space="preserve"> : </m:t>
          </m:r>
          <m:r>
            <w:rPr>
              <w:rFonts w:ascii="Cambria Math" w:hAnsi="Cambria Math" w:cstheme="majorBidi"/>
              <w:sz w:val="24"/>
              <w:szCs w:val="24"/>
            </w:rPr>
            <m:t>Y</m:t>
          </m:r>
          <m:d>
            <m:dPr>
              <m:ctrlPr>
                <w:rPr>
                  <w:rFonts w:ascii="Cambria Math" w:hAnsiTheme="majorBidi" w:cstheme="majorBidi"/>
                  <w:i/>
                  <w:sz w:val="24"/>
                  <w:szCs w:val="24"/>
                </w:rPr>
              </m:ctrlPr>
            </m:dPr>
            <m:e>
              <m:r>
                <w:rPr>
                  <w:rFonts w:ascii="Cambria Math" w:hAnsi="Cambria Math" w:cstheme="majorBidi"/>
                  <w:sz w:val="24"/>
                  <w:szCs w:val="24"/>
                </w:rPr>
                <m:t>v</m:t>
              </m:r>
            </m:e>
          </m:d>
          <m:r>
            <w:rPr>
              <w:rFonts w:ascii="Cambria Math" w:hAnsiTheme="majorBidi" w:cstheme="majorBidi"/>
              <w:sz w:val="24"/>
              <w:szCs w:val="24"/>
            </w:rPr>
            <m:t>=</m:t>
          </m:r>
          <m:d>
            <m:dPr>
              <m:begChr m:val="{"/>
              <m:endChr m:val=""/>
              <m:ctrlPr>
                <w:rPr>
                  <w:rFonts w:ascii="Cambria Math" w:hAnsiTheme="majorBidi" w:cstheme="majorBidi"/>
                  <w:i/>
                  <w:sz w:val="24"/>
                  <w:szCs w:val="24"/>
                </w:rPr>
              </m:ctrlPr>
            </m:dPr>
            <m:e>
              <m:eqArr>
                <m:eqArrPr>
                  <m:ctrlPr>
                    <w:rPr>
                      <w:rFonts w:ascii="Cambria Math" w:hAnsiTheme="majorBidi" w:cstheme="majorBidi"/>
                      <w:i/>
                      <w:sz w:val="24"/>
                      <w:szCs w:val="24"/>
                    </w:rPr>
                  </m:ctrlPr>
                </m:eqArrPr>
                <m:e>
                  <m:r>
                    <w:rPr>
                      <w:rFonts w:ascii="Cambria Math" w:hAnsiTheme="majorBidi" w:cstheme="majorBidi"/>
                      <w:sz w:val="24"/>
                      <w:szCs w:val="24"/>
                    </w:rPr>
                    <m:t xml:space="preserve">1    </m:t>
                  </m:r>
                  <m:r>
                    <w:rPr>
                      <w:rFonts w:ascii="Cambria Math" w:hAnsi="Cambria Math" w:cstheme="majorBidi"/>
                      <w:sz w:val="24"/>
                      <w:szCs w:val="24"/>
                    </w:rPr>
                    <m:t>v∈P</m:t>
                  </m:r>
                </m:e>
                <m:e>
                  <m:r>
                    <w:rPr>
                      <w:rFonts w:ascii="Cambria Math" w:hAnsiTheme="majorBidi" w:cstheme="majorBidi"/>
                      <w:sz w:val="24"/>
                      <w:szCs w:val="24"/>
                    </w:rPr>
                    <m:t xml:space="preserve">0    </m:t>
                  </m:r>
                  <m:r>
                    <w:rPr>
                      <w:rFonts w:ascii="Cambria Math" w:hAnsi="Cambria Math" w:cstheme="majorBidi"/>
                      <w:sz w:val="24"/>
                      <w:szCs w:val="24"/>
                    </w:rPr>
                    <m:t>v</m:t>
                  </m:r>
                  <m:r>
                    <w:rPr>
                      <w:rFonts w:asciiTheme="majorBidi" w:hAnsi="Cambria Math" w:cstheme="majorBidi"/>
                      <w:sz w:val="24"/>
                      <w:szCs w:val="24"/>
                    </w:rPr>
                    <m:t>∉</m:t>
                  </m:r>
                  <m:r>
                    <w:rPr>
                      <w:rFonts w:ascii="Cambria Math" w:hAnsi="Cambria Math" w:cstheme="majorBidi"/>
                      <w:sz w:val="24"/>
                      <w:szCs w:val="24"/>
                    </w:rPr>
                    <m:t>P</m:t>
                  </m:r>
                </m:e>
              </m:eqArr>
            </m:e>
          </m:d>
        </m:oMath>
      </m:oMathPara>
    </w:p>
    <w:p w:rsidR="00DC0ABF" w:rsidRPr="00386FDF" w:rsidRDefault="00DC0ABF" w:rsidP="00870E3A">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 xml:space="preserve">With the normalized weight matrix </w:t>
      </w:r>
      <m:oMath>
        <m:r>
          <w:rPr>
            <w:rFonts w:ascii="Cambria Math" w:hAnsi="Cambria Math" w:cstheme="majorBidi"/>
            <w:sz w:val="24"/>
            <w:szCs w:val="24"/>
          </w:rPr>
          <m:t>W</m:t>
        </m:r>
        <m:r>
          <w:rPr>
            <w:rFonts w:ascii="Cambria Math" w:hAnsiTheme="majorBidi" w:cstheme="majorBidi"/>
            <w:sz w:val="24"/>
            <w:szCs w:val="24"/>
          </w:rPr>
          <m:t>'</m:t>
        </m:r>
      </m:oMath>
      <w:r w:rsidR="005F2754" w:rsidRPr="00386FDF">
        <w:rPr>
          <w:rFonts w:asciiTheme="majorBidi" w:hAnsiTheme="majorBidi" w:cstheme="majorBidi"/>
          <w:sz w:val="24"/>
          <w:szCs w:val="24"/>
        </w:rPr>
        <w:t xml:space="preserve"> and the prior knowledge function </w:t>
      </w:r>
      <m:oMath>
        <m:r>
          <w:rPr>
            <w:rFonts w:ascii="Cambria Math" w:hAnsi="Cambria Math" w:cstheme="majorBidi"/>
            <w:sz w:val="24"/>
            <w:szCs w:val="24"/>
          </w:rPr>
          <m:t>Y</m:t>
        </m:r>
      </m:oMath>
      <w:r w:rsidRPr="00386FDF">
        <w:rPr>
          <w:rFonts w:asciiTheme="majorBidi" w:hAnsiTheme="majorBidi" w:cstheme="majorBidi"/>
          <w:sz w:val="24"/>
          <w:szCs w:val="24"/>
        </w:rPr>
        <w:t xml:space="preserve">, we use the iterative procedure described by </w:t>
      </w:r>
      <w:r w:rsidR="00494843" w:rsidRPr="00386FDF">
        <w:rPr>
          <w:rFonts w:asciiTheme="majorBidi" w:hAnsiTheme="majorBidi" w:cstheme="majorBidi"/>
          <w:sz w:val="24"/>
          <w:szCs w:val="24"/>
        </w:rPr>
        <w:t xml:space="preserve">Law </w:t>
      </w:r>
      <w:r w:rsidRPr="00386FDF">
        <w:rPr>
          <w:rFonts w:asciiTheme="majorBidi" w:hAnsiTheme="majorBidi" w:cstheme="majorBidi"/>
          <w:sz w:val="24"/>
          <w:szCs w:val="24"/>
        </w:rPr>
        <w:t xml:space="preserve">et al. </w:t>
      </w:r>
      <w:r w:rsidR="002E29A6" w:rsidRPr="00386FDF">
        <w:rPr>
          <w:rFonts w:asciiTheme="majorBidi" w:hAnsiTheme="majorBidi" w:cstheme="majorBidi"/>
          <w:sz w:val="24"/>
          <w:szCs w:val="24"/>
        </w:rPr>
        <w:fldChar w:fldCharType="begin"/>
      </w:r>
      <w:r w:rsidR="00870E3A" w:rsidRPr="00386FDF">
        <w:rPr>
          <w:rFonts w:asciiTheme="majorBidi" w:hAnsiTheme="majorBidi" w:cstheme="majorBidi"/>
          <w:sz w:val="24"/>
          <w:szCs w:val="24"/>
        </w:rPr>
        <w:instrText xml:space="preserve"> ADDIN ZOTERO_ITEM CSL_CITATION {"citationID":"1edilo95vk","properties":{"formattedCitation":"[27]","plainCitation":"[27]"},"citationItems":[{"id":62,"uris":["http://zotero.org/users/2553926/items/C4SQ25E8"],"uri":["http://zotero.org/users/2553926/items/C4SQ25E8"],"itemData":{"id":62,"type":"article-journal","title":"DrugBank 4.0: shedding new light on drug metabolism","container-title":"Nucleic Acids Research","page":"gkt1068","source":"nar.oxfordjournals.org","abstract":"DrugBank (http://www.drugbank.ca) is a comprehensive online database containing extensive biochemical and pharmacological information about drugs, their mechanisms and their targets. Since it was first described in 2006, DrugBank has rapidly evolved, both in response to user requests and in response to changing trends in drug research and development. Previous versions of DrugBank have been widely used to facilitate drug and in silico drug target discovery. The latest update, DrugBank 4.0, has been further expanded to contain data on drug metabolism, absorption, distribution, metabolism, excretion and toxicity (ADMET) and other kinds of quantitative structure activity relationships (QSAR) information. These enhancements are intended to facilitate research in xenobiotic metabolism (both prediction and characterization), pharmacokinetics, pharmacodynamics and drug design/discovery. For this release, &gt;1200 drug metabolites (including their structures, names, activity, abundance and other detailed data) have been added along with &gt;1300 drug metabolism reactions (including metabolizing enzymes and reaction types) and dozens of drug metabolism pathways. Another 30 predicted or measured ADMET parameters have been added to each DrugCard, bringing the average number of quantitative ADMET values for Food and Drug Administration-approved drugs close to 40. Referential nuclear magnetic resonance and MS spectra have been added for almost 400 drugs as well as spectral and mass matching tools to facilitate compound identification. This expanded collection of drug information is complemented by a number of new or improved search tools, including one that provides a simple analyses of drug–target, –enzyme and –transporter associations to provide insight on drug–drug interactions.","DOI":"10.1093/nar/gkt1068","ISSN":"0305-1048, 1362-4962","note":"PMID: 24203711","shortTitle":"DrugBank 4.0","journalAbbreviation":"Nucl. Acids Res.","language":"en","author":[{"family":"Law","given":"Vivian"},{"family":"Knox","given":"Craig"},{"family":"Djoumbou","given":"Yannick"},{"family":"Jewison","given":"Tim"},{"family":"Guo","given":"An Chi"},{"family":"Liu","given":"Yifeng"},{"family":"Maciejewski","given":"Adam"},{"family":"Arndt","given":"David"},{"family":"Wilson","given":"Michael"},{"family":"Neveu","given":"Vanessa"},{"family":"Tang","given":"Alexandra"},{"family":"Gabriel","given":"Geraldine"},{"family":"Ly","given":"Carol"},{"family":"Adamjee","given":"Sakina"},{"family":"Dame","given":"Zerihun T."},{"family":"Han","given":"Beomsoo"},{"family":"Zhou","given":"You"},{"family":"Wishart","given":"David S."}],"issued":{"date-parts":[["2013",11,6]]},"PMID":"24203711"}}],"schema":"https://github.com/citation-style-language/schema/raw/master/csl-citation.json"} </w:instrText>
      </w:r>
      <w:r w:rsidR="002E29A6" w:rsidRPr="00386FDF">
        <w:rPr>
          <w:rFonts w:asciiTheme="majorBidi" w:hAnsiTheme="majorBidi" w:cstheme="majorBidi"/>
          <w:sz w:val="24"/>
          <w:szCs w:val="24"/>
        </w:rPr>
        <w:fldChar w:fldCharType="separate"/>
      </w:r>
      <w:r w:rsidR="00870E3A" w:rsidRPr="00386FDF">
        <w:rPr>
          <w:rFonts w:asciiTheme="majorBidi" w:hAnsiTheme="majorBidi" w:cstheme="majorBidi"/>
          <w:sz w:val="24"/>
          <w:szCs w:val="24"/>
        </w:rPr>
        <w:t>[27]</w:t>
      </w:r>
      <w:r w:rsidR="002E29A6" w:rsidRPr="00386FDF">
        <w:rPr>
          <w:rFonts w:asciiTheme="majorBidi" w:hAnsiTheme="majorBidi" w:cstheme="majorBidi"/>
          <w:sz w:val="24"/>
          <w:szCs w:val="24"/>
        </w:rPr>
        <w:fldChar w:fldCharType="end"/>
      </w:r>
      <w:r w:rsidR="005F2754" w:rsidRPr="00386FDF">
        <w:rPr>
          <w:rFonts w:asciiTheme="majorBidi" w:hAnsiTheme="majorBidi" w:cstheme="majorBidi"/>
          <w:sz w:val="24"/>
          <w:szCs w:val="24"/>
        </w:rPr>
        <w:t xml:space="preserve"> to compute </w:t>
      </w:r>
      <m:oMath>
        <m:r>
          <w:rPr>
            <w:rFonts w:ascii="Cambria Math" w:hAnsi="Cambria Math" w:cstheme="majorBidi"/>
            <w:sz w:val="24"/>
            <w:szCs w:val="24"/>
          </w:rPr>
          <m:t>F</m:t>
        </m:r>
      </m:oMath>
      <w:r w:rsidR="005F2754" w:rsidRPr="00386FDF">
        <w:rPr>
          <w:rFonts w:asciiTheme="majorBidi" w:hAnsiTheme="majorBidi" w:cstheme="majorBidi"/>
          <w:sz w:val="24"/>
          <w:szCs w:val="24"/>
        </w:rPr>
        <w:t xml:space="preserve">. Namely, starting with </w:t>
      </w:r>
      <m:oMath>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Theme="majorBidi" w:cstheme="majorBidi"/>
                    <w:sz w:val="24"/>
                    <w:szCs w:val="24"/>
                  </w:rPr>
                  <m:t>0</m:t>
                </m:r>
              </m:e>
            </m:d>
          </m:sup>
        </m:sSup>
        <m:r>
          <w:rPr>
            <w:rFonts w:ascii="Cambria Math" w:hAnsiTheme="majorBidi" w:cstheme="majorBidi"/>
            <w:sz w:val="24"/>
            <w:szCs w:val="24"/>
          </w:rPr>
          <m:t>=</m:t>
        </m:r>
        <m:r>
          <w:rPr>
            <w:rFonts w:ascii="Cambria Math" w:hAnsi="Cambria Math" w:cstheme="majorBidi"/>
            <w:sz w:val="24"/>
            <w:szCs w:val="24"/>
          </w:rPr>
          <m:t>Y</m:t>
        </m:r>
      </m:oMath>
      <w:r w:rsidR="005F2754" w:rsidRPr="00386FDF">
        <w:rPr>
          <w:rFonts w:asciiTheme="majorBidi" w:hAnsiTheme="majorBidi" w:cstheme="majorBidi"/>
          <w:sz w:val="24"/>
          <w:szCs w:val="24"/>
        </w:rPr>
        <w:t xml:space="preserve">, we update </w:t>
      </w:r>
      <m:oMath>
        <m:r>
          <w:rPr>
            <w:rFonts w:ascii="Cambria Math" w:hAnsi="Cambria Math" w:cstheme="majorBidi"/>
            <w:sz w:val="24"/>
            <w:szCs w:val="24"/>
          </w:rPr>
          <m:t>F</m:t>
        </m:r>
      </m:oMath>
      <w:r w:rsidR="005F2754" w:rsidRPr="00386FDF">
        <w:rPr>
          <w:rFonts w:asciiTheme="majorBidi" w:hAnsiTheme="majorBidi" w:cstheme="majorBidi"/>
          <w:sz w:val="24"/>
          <w:szCs w:val="24"/>
        </w:rPr>
        <w:t xml:space="preserve"> at iteration </w:t>
      </w:r>
      <m:oMath>
        <m:r>
          <w:rPr>
            <w:rFonts w:ascii="Cambria Math" w:hAnsi="Cambria Math" w:cstheme="majorBidi"/>
            <w:sz w:val="24"/>
            <w:szCs w:val="24"/>
          </w:rPr>
          <m:t>t</m:t>
        </m:r>
      </m:oMath>
      <w:r w:rsidR="005F2754" w:rsidRPr="00386FDF">
        <w:rPr>
          <w:rFonts w:asciiTheme="majorBidi" w:hAnsiTheme="majorBidi" w:cstheme="majorBidi"/>
          <w:sz w:val="24"/>
          <w:szCs w:val="24"/>
        </w:rPr>
        <w:t xml:space="preserve"> as follows:</w:t>
      </w:r>
    </w:p>
    <w:p w:rsidR="005F2754" w:rsidRPr="00386FDF" w:rsidRDefault="00EC2942" w:rsidP="00E433CC">
      <w:pPr>
        <w:spacing w:line="300" w:lineRule="exact"/>
        <w:ind w:firstLine="357"/>
        <w:jc w:val="both"/>
        <w:rPr>
          <w:rFonts w:asciiTheme="majorBidi" w:hAnsiTheme="majorBidi" w:cstheme="majorBidi"/>
          <w:sz w:val="24"/>
          <w:szCs w:val="24"/>
        </w:rPr>
      </w:pPr>
      <m:oMathPara>
        <m:oMath>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Cambria Math" w:cstheme="majorBidi"/>
                      <w:sz w:val="24"/>
                      <w:szCs w:val="24"/>
                    </w:rPr>
                    <m:t>t</m:t>
                  </m:r>
                </m:e>
              </m:d>
            </m:sup>
          </m:sSup>
          <m:r>
            <w:rPr>
              <w:rFonts w:ascii="Cambria Math" w:hAnsiTheme="majorBidi" w:cstheme="majorBidi"/>
              <w:sz w:val="24"/>
              <w:szCs w:val="24"/>
            </w:rPr>
            <m:t>=</m:t>
          </m:r>
          <m:r>
            <w:rPr>
              <w:rFonts w:ascii="Cambria Math" w:hAnsi="Cambria Math" w:cstheme="majorBidi"/>
              <w:sz w:val="24"/>
              <w:szCs w:val="24"/>
            </w:rPr>
            <m:t>α</m:t>
          </m:r>
          <m:sSup>
            <m:sSupPr>
              <m:ctrlPr>
                <w:rPr>
                  <w:rFonts w:ascii="Cambria Math" w:hAnsiTheme="majorBidi" w:cstheme="majorBidi"/>
                  <w:i/>
                  <w:sz w:val="24"/>
                  <w:szCs w:val="24"/>
                </w:rPr>
              </m:ctrlPr>
            </m:sSupPr>
            <m:e>
              <m:r>
                <w:rPr>
                  <w:rFonts w:ascii="Cambria Math" w:hAnsi="Cambria Math" w:cstheme="majorBidi"/>
                  <w:sz w:val="24"/>
                  <w:szCs w:val="24"/>
                </w:rPr>
                <m:t>W</m:t>
              </m:r>
            </m:e>
            <m:sup>
              <m:r>
                <w:rPr>
                  <w:rFonts w:ascii="Cambria Math" w:hAnsiTheme="majorBidi" w:cstheme="majorBidi"/>
                  <w:sz w:val="24"/>
                  <w:szCs w:val="24"/>
                </w:rPr>
                <m:t>'</m:t>
              </m:r>
            </m:sup>
          </m:sSup>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Cambria Math" w:cstheme="majorBidi"/>
                      <w:sz w:val="24"/>
                      <w:szCs w:val="24"/>
                    </w:rPr>
                    <m:t>t</m:t>
                  </m:r>
                  <m:r>
                    <w:rPr>
                      <w:rFonts w:asciiTheme="majorBidi" w:hAnsiTheme="majorBidi" w:cstheme="majorBidi"/>
                      <w:sz w:val="24"/>
                      <w:szCs w:val="24"/>
                    </w:rPr>
                    <m:t>-</m:t>
                  </m:r>
                  <m:r>
                    <w:rPr>
                      <w:rFonts w:ascii="Cambria Math" w:hAnsiTheme="majorBidi" w:cstheme="majorBidi"/>
                      <w:sz w:val="24"/>
                      <w:szCs w:val="24"/>
                    </w:rPr>
                    <m:t>1</m:t>
                  </m:r>
                </m:e>
              </m:d>
            </m:sup>
          </m:sSup>
          <m:r>
            <w:rPr>
              <w:rFonts w:ascii="Cambria Math" w:hAnsiTheme="majorBidi" w:cstheme="majorBidi"/>
              <w:sz w:val="24"/>
              <w:szCs w:val="24"/>
            </w:rPr>
            <m:t>+</m:t>
          </m:r>
          <m:d>
            <m:dPr>
              <m:ctrlPr>
                <w:rPr>
                  <w:rFonts w:ascii="Cambria Math" w:hAnsiTheme="majorBidi" w:cstheme="majorBidi"/>
                  <w:i/>
                  <w:sz w:val="24"/>
                  <w:szCs w:val="24"/>
                </w:rPr>
              </m:ctrlPr>
            </m:dPr>
            <m:e>
              <m:r>
                <w:rPr>
                  <w:rFonts w:ascii="Cambria Math" w:hAnsiTheme="majorBidi" w:cstheme="majorBidi"/>
                  <w:sz w:val="24"/>
                  <w:szCs w:val="24"/>
                </w:rPr>
                <m:t>1</m:t>
              </m:r>
              <m:r>
                <w:rPr>
                  <w:rFonts w:ascii="Cambria Math" w:hAnsiTheme="majorBidi" w:cstheme="majorBidi"/>
                  <w:sz w:val="24"/>
                  <w:szCs w:val="24"/>
                </w:rPr>
                <m:t>-</m:t>
              </m:r>
              <m:r>
                <w:rPr>
                  <w:rFonts w:ascii="Cambria Math" w:hAnsi="Cambria Math" w:cstheme="majorBidi"/>
                  <w:sz w:val="24"/>
                  <w:szCs w:val="24"/>
                </w:rPr>
                <m:t>α</m:t>
              </m:r>
            </m:e>
          </m:d>
          <m:r>
            <w:rPr>
              <w:rFonts w:ascii="Cambria Math" w:hAnsi="Cambria Math" w:cstheme="majorBidi"/>
              <w:sz w:val="24"/>
              <w:szCs w:val="24"/>
            </w:rPr>
            <m:t>Y</m:t>
          </m:r>
        </m:oMath>
      </m:oMathPara>
    </w:p>
    <w:p w:rsidR="00E165C0" w:rsidRPr="00386FDF" w:rsidRDefault="005F2754" w:rsidP="00E433CC">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The procedure is repeated iteratively until convergence; namely we stop the iterations when</w:t>
      </w:r>
      <w:r w:rsidR="00E165C0" w:rsidRPr="00386FDF">
        <w:rPr>
          <w:rFonts w:asciiTheme="majorBidi" w:hAnsiTheme="majorBidi" w:cstheme="majorBidi"/>
          <w:sz w:val="24"/>
          <w:szCs w:val="24"/>
        </w:rPr>
        <w:t xml:space="preserve"> the following condition occurs:</w:t>
      </w:r>
    </w:p>
    <w:p w:rsidR="005F2754" w:rsidRPr="00386FDF" w:rsidRDefault="00EC2942" w:rsidP="00E433CC">
      <w:pPr>
        <w:ind w:firstLine="357"/>
        <w:jc w:val="both"/>
        <w:rPr>
          <w:rFonts w:asciiTheme="majorBidi" w:hAnsiTheme="majorBidi" w:cstheme="majorBidi"/>
          <w:sz w:val="24"/>
          <w:szCs w:val="24"/>
        </w:rPr>
      </w:pPr>
      <m:oMathPara>
        <m:oMath>
          <m:sSub>
            <m:sSubPr>
              <m:ctrlPr>
                <w:rPr>
                  <w:rFonts w:ascii="Cambria Math" w:hAnsiTheme="majorBidi" w:cstheme="majorBidi"/>
                  <w:i/>
                  <w:sz w:val="24"/>
                  <w:szCs w:val="24"/>
                </w:rPr>
              </m:ctrlPr>
            </m:sSubPr>
            <m:e>
              <m:d>
                <m:dPr>
                  <m:begChr m:val="‖"/>
                  <m:endChr m:val="‖"/>
                  <m:ctrlPr>
                    <w:rPr>
                      <w:rFonts w:ascii="Cambria Math" w:hAnsiTheme="majorBidi" w:cstheme="majorBidi"/>
                      <w:i/>
                      <w:sz w:val="24"/>
                      <w:szCs w:val="24"/>
                    </w:rPr>
                  </m:ctrlPr>
                </m:dPr>
                <m:e>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Cambria Math" w:cstheme="majorBidi"/>
                              <w:sz w:val="24"/>
                              <w:szCs w:val="24"/>
                            </w:rPr>
                            <m:t>t</m:t>
                          </m:r>
                        </m:e>
                      </m:d>
                    </m:sup>
                  </m:sSup>
                  <m:r>
                    <w:rPr>
                      <w:rFonts w:asciiTheme="majorBidi" w:hAnsiTheme="majorBidi" w:cstheme="majorBidi"/>
                      <w:sz w:val="24"/>
                      <w:szCs w:val="24"/>
                    </w:rPr>
                    <m:t>-</m:t>
                  </m:r>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Cambria Math" w:cstheme="majorBidi"/>
                              <w:sz w:val="24"/>
                              <w:szCs w:val="24"/>
                            </w:rPr>
                            <m:t>t</m:t>
                          </m:r>
                          <m:r>
                            <w:rPr>
                              <w:rFonts w:asciiTheme="majorBidi" w:hAnsiTheme="majorBidi" w:cstheme="majorBidi"/>
                              <w:sz w:val="24"/>
                              <w:szCs w:val="24"/>
                            </w:rPr>
                            <m:t>-</m:t>
                          </m:r>
                          <m:r>
                            <w:rPr>
                              <w:rFonts w:ascii="Cambria Math" w:hAnsiTheme="majorBidi" w:cstheme="majorBidi"/>
                              <w:sz w:val="24"/>
                              <w:szCs w:val="24"/>
                            </w:rPr>
                            <m:t>1</m:t>
                          </m:r>
                        </m:e>
                      </m:d>
                    </m:sup>
                  </m:sSup>
                </m:e>
              </m:d>
            </m:e>
            <m:sub>
              <m:r>
                <w:rPr>
                  <w:rFonts w:ascii="Cambria Math" w:hAnsiTheme="majorBidi" w:cstheme="majorBidi"/>
                  <w:sz w:val="24"/>
                  <w:szCs w:val="24"/>
                </w:rPr>
                <m:t>2</m:t>
              </m:r>
            </m:sub>
          </m:sSub>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Theme="majorBidi" w:hAnsiTheme="majorBidi" w:cstheme="majorBidi"/>
                  <w:sz w:val="24"/>
                  <w:szCs w:val="24"/>
                </w:rPr>
                <m:t>-</m:t>
              </m:r>
              <m:r>
                <w:rPr>
                  <w:rFonts w:ascii="Cambria Math" w:hAnsiTheme="majorBidi" w:cstheme="majorBidi"/>
                  <w:sz w:val="24"/>
                  <w:szCs w:val="24"/>
                </w:rPr>
                <m:t>4</m:t>
              </m:r>
            </m:sup>
          </m:sSup>
        </m:oMath>
      </m:oMathPara>
    </w:p>
    <w:p w:rsidR="00CB3972" w:rsidRPr="00386FDF" w:rsidRDefault="00CB3972" w:rsidP="00E433CC">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 xml:space="preserve">The propagation score for each gene is its rank among all genes after propagating the network, where lower ranks means higher </w:t>
      </w:r>
      <m:oMath>
        <m:r>
          <w:rPr>
            <w:rFonts w:ascii="Cambria Math" w:hAnsi="Cambria Math" w:cstheme="majorBidi"/>
            <w:sz w:val="24"/>
            <w:szCs w:val="24"/>
          </w:rPr>
          <m:t>F</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oMath>
      <w:r w:rsidRPr="00386FDF">
        <w:rPr>
          <w:rFonts w:asciiTheme="majorBidi" w:hAnsiTheme="majorBidi" w:cstheme="majorBidi"/>
          <w:sz w:val="24"/>
          <w:szCs w:val="24"/>
        </w:rPr>
        <w:t xml:space="preserve"> value. In case of ties the ranks of the genes is averaged.</w:t>
      </w:r>
    </w:p>
    <w:p w:rsidR="00436DFA" w:rsidRPr="00386FDF" w:rsidRDefault="00857C70" w:rsidP="0090032F">
      <w:pPr>
        <w:pStyle w:val="Heading2"/>
        <w:bidi w:val="0"/>
        <w:rPr>
          <w:rFonts w:asciiTheme="majorBidi" w:hAnsiTheme="majorBidi" w:cstheme="majorBidi"/>
        </w:rPr>
      </w:pPr>
      <w:r w:rsidRPr="00386FDF">
        <w:rPr>
          <w:rFonts w:asciiTheme="majorBidi" w:hAnsiTheme="majorBidi" w:cstheme="majorBidi"/>
        </w:rPr>
        <w:t>Back2Healthy distance score</w:t>
      </w:r>
    </w:p>
    <w:p w:rsidR="00CB3972" w:rsidRPr="00386FDF" w:rsidRDefault="00CB3972" w:rsidP="00C836B9">
      <w:pPr>
        <w:spacing w:line="300" w:lineRule="exact"/>
        <w:jc w:val="both"/>
        <w:rPr>
          <w:rFonts w:asciiTheme="majorBidi" w:hAnsiTheme="majorBidi" w:cstheme="majorBidi"/>
        </w:rPr>
      </w:pPr>
      <w:r w:rsidRPr="00386FDF">
        <w:rPr>
          <w:rFonts w:asciiTheme="majorBidi" w:hAnsiTheme="majorBidi" w:cstheme="majorBidi"/>
          <w:sz w:val="24"/>
          <w:szCs w:val="24"/>
        </w:rPr>
        <w:t xml:space="preserve">Let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oMath>
      <w:r w:rsidRPr="00386FDF">
        <w:rPr>
          <w:rFonts w:asciiTheme="majorBidi" w:hAnsiTheme="majorBidi" w:cstheme="majorBidi"/>
          <w:sz w:val="24"/>
          <w:szCs w:val="24"/>
        </w:rPr>
        <w:t xml:space="preserve"> ,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386FDF">
        <w:rPr>
          <w:rFonts w:asciiTheme="majorBidi" w:hAnsiTheme="majorBidi" w:cstheme="majorBidi"/>
          <w:sz w:val="24"/>
          <w:szCs w:val="24"/>
        </w:rPr>
        <w:t xml:space="preserve"> be vect</w:t>
      </w:r>
      <w:r w:rsidR="0090032F" w:rsidRPr="00386FDF">
        <w:rPr>
          <w:rFonts w:asciiTheme="majorBidi" w:hAnsiTheme="majorBidi" w:cstheme="majorBidi"/>
          <w:sz w:val="24"/>
          <w:szCs w:val="24"/>
        </w:rPr>
        <w:t>ors of propagation scores for a chosen</w:t>
      </w:r>
      <w:r w:rsidR="00060C63" w:rsidRPr="00386FDF">
        <w:rPr>
          <w:rFonts w:asciiTheme="majorBidi" w:hAnsiTheme="majorBidi" w:cstheme="majorBidi"/>
          <w:sz w:val="24"/>
          <w:szCs w:val="24"/>
        </w:rPr>
        <w:t xml:space="preserve"> </w:t>
      </w:r>
      <w:r w:rsidRPr="00386FDF">
        <w:rPr>
          <w:rFonts w:asciiTheme="majorBidi" w:hAnsiTheme="majorBidi" w:cstheme="majorBidi"/>
          <w:sz w:val="24"/>
          <w:szCs w:val="24"/>
        </w:rPr>
        <w:t>gene set</w:t>
      </w:r>
      <w:r w:rsidR="0090032F" w:rsidRPr="00386FDF">
        <w:rPr>
          <w:rFonts w:asciiTheme="majorBidi" w:hAnsiTheme="majorBidi" w:cstheme="majorBidi"/>
          <w:sz w:val="24"/>
          <w:szCs w:val="24"/>
        </w:rPr>
        <w:t xml:space="preserve"> (here, the set of differentially expressed genes of some patient)</w:t>
      </w:r>
      <w:r w:rsidRPr="00386FDF">
        <w:rPr>
          <w:rFonts w:asciiTheme="majorBidi" w:hAnsiTheme="majorBidi" w:cstheme="majorBidi"/>
          <w:sz w:val="24"/>
          <w:szCs w:val="24"/>
        </w:rPr>
        <w:t xml:space="preserve"> </w:t>
      </w:r>
      <m:oMath>
        <m:r>
          <w:rPr>
            <w:rFonts w:ascii="Cambria Math" w:hAnsi="Cambria Math" w:cstheme="majorBidi"/>
            <w:sz w:val="24"/>
            <w:szCs w:val="24"/>
          </w:rPr>
          <m:t>A</m:t>
        </m:r>
      </m:oMath>
      <w:r w:rsidR="00060C63" w:rsidRPr="00386FDF">
        <w:rPr>
          <w:rFonts w:asciiTheme="majorBidi" w:hAnsiTheme="majorBidi" w:cstheme="majorBidi"/>
          <w:sz w:val="24"/>
          <w:szCs w:val="24"/>
        </w:rPr>
        <w:t>, where</w:t>
      </w:r>
      <w:r w:rsidRPr="00386FDF">
        <w:rPr>
          <w:rFonts w:asciiTheme="majorBidi" w:hAnsiTheme="majorBidi" w:cstheme="majorBidi"/>
          <w:sz w:val="24"/>
          <w:szCs w:val="24"/>
        </w:rPr>
        <w:t xml:space="preserve">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oMath>
      <w:r w:rsidRPr="00386FDF">
        <w:rPr>
          <w:rFonts w:asciiTheme="majorBidi" w:hAnsiTheme="majorBidi" w:cstheme="majorBidi"/>
          <w:sz w:val="24"/>
          <w:szCs w:val="24"/>
        </w:rPr>
        <w:t xml:space="preserve"> was generated by propagating on the original PPI network, while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386FDF">
        <w:rPr>
          <w:rFonts w:asciiTheme="majorBidi" w:hAnsiTheme="majorBidi" w:cstheme="majorBidi"/>
          <w:sz w:val="24"/>
          <w:szCs w:val="24"/>
        </w:rPr>
        <w:t xml:space="preserve"> was generated by propagating </w:t>
      </w:r>
      <w:r w:rsidR="00060C63" w:rsidRPr="00386FDF">
        <w:rPr>
          <w:rFonts w:asciiTheme="majorBidi" w:hAnsiTheme="majorBidi" w:cstheme="majorBidi"/>
          <w:sz w:val="24"/>
          <w:szCs w:val="24"/>
        </w:rPr>
        <w:t xml:space="preserve">on a “knockout” network, where one of the genes was removed. </w:t>
      </w:r>
      <w:r w:rsidRPr="00386FDF">
        <w:rPr>
          <w:rFonts w:asciiTheme="majorBidi" w:hAnsiTheme="majorBidi" w:cstheme="majorBidi"/>
          <w:sz w:val="24"/>
          <w:szCs w:val="24"/>
        </w:rPr>
        <w:t xml:space="preserve">We define the Back2Healthy (B2H) distance between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oMath>
      <w:r w:rsidRPr="00386FDF">
        <w:rPr>
          <w:rFonts w:asciiTheme="majorBidi" w:hAnsiTheme="majorBidi" w:cstheme="majorBidi"/>
          <w:sz w:val="24"/>
          <w:szCs w:val="24"/>
        </w:rPr>
        <w:t xml:space="preserve"> and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386FDF">
        <w:rPr>
          <w:rFonts w:asciiTheme="majorBidi" w:hAnsiTheme="majorBidi" w:cstheme="majorBidi"/>
          <w:sz w:val="24"/>
          <w:szCs w:val="24"/>
        </w:rPr>
        <w:t xml:space="preserve">  as follows:</w:t>
      </w:r>
    </w:p>
    <w:p w:rsidR="00CB3972" w:rsidRPr="00386FDF" w:rsidRDefault="0090032F" w:rsidP="0090032F">
      <w:pPr>
        <w:spacing w:line="300" w:lineRule="exact"/>
        <w:ind w:firstLine="357"/>
        <w:jc w:val="both"/>
        <w:rPr>
          <w:rFonts w:asciiTheme="majorBidi" w:hAnsiTheme="majorBidi" w:cstheme="majorBidi"/>
        </w:rPr>
      </w:pPr>
      <w:r w:rsidRPr="00386FDF">
        <w:rPr>
          <w:rFonts w:asciiTheme="majorBidi" w:hAnsiTheme="majorBidi" w:cstheme="majorBidi"/>
          <w:sz w:val="24"/>
          <w:szCs w:val="24"/>
        </w:rPr>
        <w:t xml:space="preserve">Let </w:t>
      </w:r>
      <w:r w:rsidRPr="00386FDF">
        <w:rPr>
          <w:rFonts w:asciiTheme="majorBidi" w:hAnsiTheme="majorBidi" w:cstheme="majorBidi"/>
          <w:i/>
          <w:sz w:val="24"/>
          <w:szCs w:val="24"/>
        </w:rPr>
        <w:t>k</w:t>
      </w:r>
      <w:r w:rsidRPr="00386FDF">
        <w:rPr>
          <w:rFonts w:asciiTheme="majorBidi" w:hAnsiTheme="majorBidi" w:cstheme="majorBidi"/>
          <w:sz w:val="24"/>
          <w:szCs w:val="24"/>
        </w:rPr>
        <w:t xml:space="preserve"> be the size of the prior gene set of the patient (the patient’s set of mutated genes).</w:t>
      </w:r>
      <w:r w:rsidRPr="00386FDF">
        <w:rPr>
          <w:rFonts w:asciiTheme="majorBidi" w:hAnsiTheme="majorBidi" w:cstheme="majorBidi"/>
        </w:rPr>
        <w:t xml:space="preserve"> </w:t>
      </w:r>
      <w:r w:rsidR="00CB3972" w:rsidRPr="00386FDF">
        <w:rPr>
          <w:rFonts w:asciiTheme="majorBidi" w:hAnsiTheme="majorBidi" w:cstheme="majorBidi"/>
          <w:sz w:val="24"/>
          <w:szCs w:val="24"/>
        </w:rPr>
        <w:t xml:space="preserve">For </w:t>
      </w:r>
      <m:oMath>
        <m:r>
          <w:rPr>
            <w:rFonts w:ascii="Cambria Math" w:hAnsiTheme="majorBidi" w:cstheme="majorBidi"/>
            <w:sz w:val="24"/>
            <w:szCs w:val="24"/>
          </w:rPr>
          <m:t>1</m:t>
        </m:r>
        <m:r>
          <w:rPr>
            <w:rFonts w:ascii="Cambria Math" w:hAnsiTheme="majorBidi" w:cstheme="majorBidi"/>
            <w:sz w:val="24"/>
            <w:szCs w:val="24"/>
          </w:rPr>
          <m:t>≤</m:t>
        </m:r>
        <m:r>
          <w:rPr>
            <w:rFonts w:ascii="Cambria Math" w:hAnsi="Cambria Math" w:cstheme="majorBidi"/>
            <w:sz w:val="24"/>
            <w:szCs w:val="24"/>
          </w:rPr>
          <m:t>i</m:t>
        </m:r>
        <m:r>
          <w:rPr>
            <w:rFonts w:ascii="Cambria Math" w:hAnsiTheme="majorBidi" w:cstheme="majorBidi"/>
            <w:sz w:val="24"/>
            <w:szCs w:val="24"/>
          </w:rPr>
          <m:t>≤</m:t>
        </m:r>
        <m:r>
          <w:rPr>
            <w:rFonts w:ascii="Cambria Math" w:hAnsi="Cambria Math" w:cstheme="majorBidi"/>
            <w:sz w:val="24"/>
            <w:szCs w:val="24"/>
          </w:rPr>
          <m:t>n</m:t>
        </m:r>
        <m:r>
          <w:rPr>
            <w:rFonts w:ascii="Cambria Math" w:hAnsiTheme="majorBidi" w:cstheme="majorBidi"/>
            <w:sz w:val="24"/>
            <w:szCs w:val="24"/>
          </w:rPr>
          <m:t xml:space="preserve"> (</m:t>
        </m:r>
        <m:r>
          <w:rPr>
            <w:rFonts w:ascii="Cambria Math" w:hAnsi="Cambria Math" w:cstheme="majorBidi"/>
            <w:sz w:val="24"/>
            <w:szCs w:val="24"/>
          </w:rPr>
          <m:t>n</m:t>
        </m:r>
        <m:r>
          <w:rPr>
            <w:rFonts w:ascii="Cambria Math" w:hAnsiTheme="majorBidi" w:cstheme="majorBidi"/>
            <w:sz w:val="24"/>
            <w:szCs w:val="24"/>
          </w:rPr>
          <m:t>=1000)</m:t>
        </m:r>
      </m:oMath>
      <w:r w:rsidR="00CB3972" w:rsidRPr="00386FDF">
        <w:rPr>
          <w:rFonts w:asciiTheme="majorBidi" w:hAnsiTheme="majorBidi" w:cstheme="majorBidi"/>
          <w:sz w:val="24"/>
          <w:szCs w:val="24"/>
        </w:rPr>
        <w:t xml:space="preserve">, we generate a score vector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oMath>
      <w:r w:rsidR="00CB3972" w:rsidRPr="00386FDF">
        <w:rPr>
          <w:rFonts w:asciiTheme="majorBidi" w:hAnsiTheme="majorBidi" w:cstheme="majorBidi"/>
          <w:sz w:val="24"/>
          <w:szCs w:val="24"/>
        </w:rPr>
        <w:t xml:space="preserve"> for </w:t>
      </w:r>
      <m:oMath>
        <m:r>
          <w:rPr>
            <w:rFonts w:ascii="Cambria Math" w:hAnsi="Cambria Math" w:cstheme="majorBidi"/>
            <w:sz w:val="24"/>
            <w:szCs w:val="24"/>
          </w:rPr>
          <m:t>A</m:t>
        </m:r>
      </m:oMath>
      <w:r w:rsidR="00CB3972" w:rsidRPr="00386FDF">
        <w:rPr>
          <w:rFonts w:asciiTheme="majorBidi" w:hAnsiTheme="majorBidi" w:cstheme="majorBidi"/>
          <w:sz w:val="24"/>
          <w:szCs w:val="24"/>
        </w:rPr>
        <w:t xml:space="preserve"> by propagating the original PPI network </w:t>
      </w:r>
      <w:r w:rsidR="00CB3972" w:rsidRPr="00386FDF">
        <w:rPr>
          <w:rFonts w:asciiTheme="majorBidi" w:hAnsiTheme="majorBidi" w:cstheme="majorBidi"/>
          <w:sz w:val="24"/>
          <w:szCs w:val="24"/>
        </w:rPr>
        <w:lastRenderedPageBreak/>
        <w:t xml:space="preserve">and setting the prior knowledge set </w:t>
      </w:r>
      <m:oMath>
        <m:r>
          <w:rPr>
            <w:rFonts w:ascii="Cambria Math" w:hAnsi="Cambria Math" w:cstheme="majorBidi"/>
            <w:sz w:val="24"/>
            <w:szCs w:val="24"/>
          </w:rPr>
          <m:t>P</m:t>
        </m:r>
      </m:oMath>
      <w:r w:rsidR="00CB3972" w:rsidRPr="00386FDF">
        <w:rPr>
          <w:rFonts w:asciiTheme="majorBidi" w:hAnsiTheme="majorBidi" w:cstheme="majorBidi"/>
          <w:sz w:val="24"/>
          <w:szCs w:val="24"/>
        </w:rPr>
        <w:t xml:space="preserve"> to be </w:t>
      </w:r>
      <m:oMath>
        <m:r>
          <w:rPr>
            <w:rFonts w:ascii="Cambria Math" w:hAnsi="Cambria Math" w:cstheme="majorBidi"/>
            <w:sz w:val="24"/>
            <w:szCs w:val="24"/>
          </w:rPr>
          <m:t>k</m:t>
        </m:r>
      </m:oMath>
      <w:r w:rsidRPr="00386FDF">
        <w:rPr>
          <w:rFonts w:asciiTheme="majorBidi" w:hAnsiTheme="majorBidi" w:cstheme="majorBidi"/>
          <w:sz w:val="24"/>
          <w:szCs w:val="24"/>
        </w:rPr>
        <w:t xml:space="preserve"> random nodes (disjoint from </w:t>
      </w:r>
      <w:r w:rsidRPr="00386FDF">
        <w:rPr>
          <w:rFonts w:asciiTheme="majorBidi" w:hAnsiTheme="majorBidi" w:cstheme="majorBidi"/>
          <w:i/>
          <w:sz w:val="24"/>
          <w:szCs w:val="24"/>
        </w:rPr>
        <w:t>A</w:t>
      </w:r>
      <w:r w:rsidRPr="00386FDF">
        <w:rPr>
          <w:rFonts w:asciiTheme="majorBidi" w:hAnsiTheme="majorBidi" w:cstheme="majorBidi"/>
          <w:sz w:val="24"/>
          <w:szCs w:val="24"/>
        </w:rPr>
        <w:t>) in order to simulate</w:t>
      </w:r>
      <w:r w:rsidR="00CB3972" w:rsidRPr="00386FDF">
        <w:rPr>
          <w:rFonts w:asciiTheme="majorBidi" w:hAnsiTheme="majorBidi" w:cstheme="majorBidi"/>
          <w:sz w:val="24"/>
          <w:szCs w:val="24"/>
        </w:rPr>
        <w:t xml:space="preserve"> a “healthy” distribution of propagation scores for </w:t>
      </w:r>
      <m:oMath>
        <m:r>
          <w:rPr>
            <w:rFonts w:ascii="Cambria Math" w:hAnsi="Cambria Math" w:cstheme="majorBidi"/>
            <w:sz w:val="24"/>
            <w:szCs w:val="24"/>
          </w:rPr>
          <m:t>A</m:t>
        </m:r>
      </m:oMath>
      <w:r w:rsidR="00CB3972" w:rsidRPr="00386FDF">
        <w:rPr>
          <w:rFonts w:asciiTheme="majorBidi" w:hAnsiTheme="majorBidi" w:cstheme="majorBidi"/>
          <w:sz w:val="24"/>
          <w:szCs w:val="24"/>
        </w:rPr>
        <w:t>.</w:t>
      </w:r>
    </w:p>
    <w:p w:rsidR="00CB3972" w:rsidRPr="00386FDF" w:rsidRDefault="00CB3972" w:rsidP="00C836B9">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 xml:space="preserve">Next, for </w:t>
      </w:r>
      <m:oMath>
        <m:r>
          <w:rPr>
            <w:rFonts w:ascii="Cambria Math" w:hAnsi="Cambria Math" w:cstheme="majorBidi"/>
            <w:sz w:val="24"/>
            <w:szCs w:val="24"/>
          </w:rPr>
          <m:t>a∈</m:t>
        </m:r>
        <m:r>
          <w:rPr>
            <w:rFonts w:ascii="Cambria Math" w:hAnsiTheme="majorBidi" w:cstheme="majorBidi"/>
            <w:sz w:val="24"/>
            <w:szCs w:val="24"/>
          </w:rPr>
          <m:t xml:space="preserve"> </m:t>
        </m:r>
        <m:r>
          <w:rPr>
            <w:rFonts w:ascii="Cambria Math" w:hAnsi="Cambria Math" w:cstheme="majorBidi"/>
            <w:sz w:val="24"/>
            <w:szCs w:val="24"/>
          </w:rPr>
          <m:t>A</m:t>
        </m:r>
      </m:oMath>
      <w:r w:rsidRPr="00386FDF">
        <w:rPr>
          <w:rFonts w:asciiTheme="majorBidi" w:hAnsiTheme="majorBidi" w:cstheme="majorBidi"/>
          <w:sz w:val="24"/>
          <w:szCs w:val="24"/>
        </w:rPr>
        <w:t>, define</w:t>
      </w:r>
    </w:p>
    <w:p w:rsidR="00CB3972" w:rsidRPr="00386FDF" w:rsidRDefault="00EC2942" w:rsidP="00CB3972">
      <w:pPr>
        <w:jc w:val="both"/>
        <w:rPr>
          <w:rFonts w:asciiTheme="majorBidi" w:hAnsiTheme="majorBidi" w:cstheme="majorBidi"/>
          <w:sz w:val="24"/>
          <w:szCs w:val="24"/>
        </w:rPr>
      </w:pPr>
      <m:oMathPara>
        <m:oMath>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Theme="majorBidi"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r>
            <w:rPr>
              <w:rFonts w:ascii="Cambria Math" w:hAnsiTheme="majorBidi" w:cstheme="majorBidi"/>
              <w:sz w:val="24"/>
              <w:szCs w:val="24"/>
            </w:rPr>
            <m:t>=</m:t>
          </m:r>
          <m:f>
            <m:fPr>
              <m:ctrlPr>
                <w:rPr>
                  <w:rFonts w:ascii="Cambria Math" w:hAnsiTheme="majorBidi" w:cstheme="majorBidi"/>
                  <w:i/>
                  <w:sz w:val="24"/>
                  <w:szCs w:val="24"/>
                </w:rPr>
              </m:ctrlPr>
            </m:fPr>
            <m:num>
              <m:d>
                <m:dPr>
                  <m:begChr m:val="|"/>
                  <m:endChr m:val="}"/>
                  <m:ctrlPr>
                    <w:rPr>
                      <w:rFonts w:ascii="Cambria Math" w:hAnsiTheme="majorBidi" w:cstheme="majorBidi"/>
                      <w:i/>
                      <w:sz w:val="24"/>
                      <w:szCs w:val="24"/>
                    </w:rPr>
                  </m:ctrlPr>
                </m:dPr>
                <m:e>
                  <m:d>
                    <m:dPr>
                      <m:begChr m:val="{"/>
                      <m:endChr m:val="|"/>
                      <m:ctrlPr>
                        <w:rPr>
                          <w:rFonts w:ascii="Cambria Math" w:hAnsiTheme="majorBidi" w:cstheme="majorBidi"/>
                          <w:i/>
                          <w:sz w:val="24"/>
                          <w:szCs w:val="24"/>
                        </w:rPr>
                      </m:ctrlPr>
                    </m:dPr>
                    <m:e>
                      <m:r>
                        <w:rPr>
                          <w:rFonts w:ascii="Cambria Math" w:hAnsiTheme="majorBidi" w:cstheme="majorBidi"/>
                          <w:sz w:val="24"/>
                          <w:szCs w:val="24"/>
                        </w:rPr>
                        <m:t xml:space="preserve"> 1</m:t>
                      </m:r>
                      <m:r>
                        <w:rPr>
                          <w:rFonts w:ascii="Cambria Math" w:hAnsiTheme="majorBidi" w:cstheme="majorBidi"/>
                          <w:sz w:val="24"/>
                          <w:szCs w:val="24"/>
                        </w:rPr>
                        <m:t>≤</m:t>
                      </m:r>
                      <m:r>
                        <w:rPr>
                          <w:rFonts w:ascii="Cambria Math" w:hAnsiTheme="majorBidi" w:cstheme="majorBidi"/>
                          <w:sz w:val="24"/>
                          <w:szCs w:val="24"/>
                        </w:rPr>
                        <m:t xml:space="preserve"> </m:t>
                      </m:r>
                      <m:r>
                        <w:rPr>
                          <w:rFonts w:ascii="Cambria Math" w:hAnsi="Cambria Math" w:cstheme="majorBidi"/>
                          <w:sz w:val="24"/>
                          <w:szCs w:val="24"/>
                        </w:rPr>
                        <m:t>i</m:t>
                      </m:r>
                      <m:r>
                        <w:rPr>
                          <w:rFonts w:ascii="Cambria Math" w:hAnsiTheme="majorBidi" w:cstheme="majorBidi"/>
                          <w:sz w:val="24"/>
                          <w:szCs w:val="24"/>
                        </w:rPr>
                        <m:t>≤</m:t>
                      </m:r>
                      <m:r>
                        <w:rPr>
                          <w:rFonts w:ascii="Cambria Math" w:hAnsiTheme="majorBidi" w:cstheme="majorBidi"/>
                          <w:sz w:val="24"/>
                          <w:szCs w:val="24"/>
                        </w:rPr>
                        <m:t xml:space="preserve"> </m:t>
                      </m:r>
                      <m:r>
                        <w:rPr>
                          <w:rFonts w:ascii="Cambria Math" w:hAnsi="Cambria Math" w:cstheme="majorBidi"/>
                          <w:sz w:val="24"/>
                          <w:szCs w:val="24"/>
                        </w:rPr>
                        <m:t>n</m:t>
                      </m:r>
                    </m:e>
                  </m:d>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d>
                    <m:dPr>
                      <m:begChr m:val="["/>
                      <m:endChr m:val="]"/>
                      <m:ctrlPr>
                        <w:rPr>
                          <w:rFonts w:ascii="Cambria Math" w:hAnsiTheme="majorBidi" w:cstheme="majorBidi"/>
                          <w:i/>
                          <w:sz w:val="24"/>
                          <w:szCs w:val="24"/>
                        </w:rPr>
                      </m:ctrlPr>
                    </m:dPr>
                    <m:e>
                      <m:r>
                        <w:rPr>
                          <w:rFonts w:ascii="Cambria Math" w:hAnsi="Cambria Math" w:cstheme="majorBidi"/>
                          <w:sz w:val="24"/>
                          <w:szCs w:val="24"/>
                        </w:rPr>
                        <m:t>a</m:t>
                      </m:r>
                    </m:e>
                  </m:d>
                  <m:r>
                    <w:rPr>
                      <w:rFonts w:ascii="Cambria Math" w:hAnsiTheme="majorBidi" w:cstheme="majorBidi"/>
                      <w:sz w:val="24"/>
                      <w:szCs w:val="24"/>
                    </w:rPr>
                    <m:t xml:space="preserve">&lt; </m:t>
                  </m:r>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d>
                    <m:dPr>
                      <m:begChr m:val="["/>
                      <m:endChr m:val="]"/>
                      <m:ctrlPr>
                        <w:rPr>
                          <w:rFonts w:ascii="Cambria Math" w:hAnsiTheme="majorBidi" w:cstheme="majorBidi"/>
                          <w:i/>
                          <w:sz w:val="24"/>
                          <w:szCs w:val="24"/>
                        </w:rPr>
                      </m:ctrlPr>
                    </m:dPr>
                    <m:e>
                      <m:r>
                        <w:rPr>
                          <w:rFonts w:ascii="Cambria Math" w:hAnsi="Cambria Math" w:cstheme="majorBidi"/>
                          <w:sz w:val="24"/>
                          <w:szCs w:val="24"/>
                        </w:rPr>
                        <m:t>a</m:t>
                      </m:r>
                    </m:e>
                  </m:d>
                </m:e>
              </m:d>
              <m:r>
                <w:rPr>
                  <w:rFonts w:ascii="Cambria Math" w:hAnsiTheme="majorBidi" w:cstheme="majorBidi"/>
                  <w:sz w:val="24"/>
                  <w:szCs w:val="24"/>
                </w:rPr>
                <m:t>|</m:t>
              </m:r>
            </m:num>
            <m:den>
              <m:r>
                <w:rPr>
                  <w:rFonts w:ascii="Cambria Math" w:hAnsi="Cambria Math" w:cstheme="majorBidi"/>
                  <w:sz w:val="24"/>
                  <w:szCs w:val="24"/>
                </w:rPr>
                <m:t>n</m:t>
              </m:r>
            </m:den>
          </m:f>
          <m:r>
            <w:rPr>
              <w:rFonts w:ascii="Cambria Math" w:hAnsiTheme="majorBidi" w:cstheme="majorBidi"/>
              <w:sz w:val="24"/>
              <w:szCs w:val="24"/>
            </w:rPr>
            <m:t xml:space="preserve"> </m:t>
          </m:r>
        </m:oMath>
      </m:oMathPara>
    </w:p>
    <w:p w:rsidR="00CB3972" w:rsidRPr="00386FDF" w:rsidRDefault="00EC2942" w:rsidP="00CB3972">
      <w:pPr>
        <w:jc w:val="both"/>
        <w:rPr>
          <w:rFonts w:asciiTheme="majorBidi" w:hAnsiTheme="majorBidi" w:cstheme="majorBidi"/>
          <w:sz w:val="24"/>
          <w:szCs w:val="24"/>
        </w:rPr>
      </w:pPr>
      <m:oMathPara>
        <m:oMath>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Theme="majorBidi"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sub>
          </m:sSub>
          <m:r>
            <w:rPr>
              <w:rFonts w:ascii="Cambria Math" w:hAnsiTheme="majorBidi" w:cstheme="majorBidi"/>
              <w:sz w:val="24"/>
              <w:szCs w:val="24"/>
            </w:rPr>
            <m:t>=</m:t>
          </m:r>
          <m:f>
            <m:fPr>
              <m:ctrlPr>
                <w:rPr>
                  <w:rFonts w:ascii="Cambria Math" w:hAnsiTheme="majorBidi" w:cstheme="majorBidi"/>
                  <w:i/>
                  <w:sz w:val="24"/>
                  <w:szCs w:val="24"/>
                </w:rPr>
              </m:ctrlPr>
            </m:fPr>
            <m:num>
              <m:d>
                <m:dPr>
                  <m:begChr m:val="|"/>
                  <m:endChr m:val="}"/>
                  <m:ctrlPr>
                    <w:rPr>
                      <w:rFonts w:ascii="Cambria Math" w:hAnsiTheme="majorBidi" w:cstheme="majorBidi"/>
                      <w:i/>
                      <w:sz w:val="24"/>
                      <w:szCs w:val="24"/>
                    </w:rPr>
                  </m:ctrlPr>
                </m:dPr>
                <m:e>
                  <m:d>
                    <m:dPr>
                      <m:begChr m:val="{"/>
                      <m:endChr m:val="|"/>
                      <m:ctrlPr>
                        <w:rPr>
                          <w:rFonts w:ascii="Cambria Math" w:hAnsiTheme="majorBidi" w:cstheme="majorBidi"/>
                          <w:i/>
                          <w:sz w:val="24"/>
                          <w:szCs w:val="24"/>
                        </w:rPr>
                      </m:ctrlPr>
                    </m:dPr>
                    <m:e>
                      <m:r>
                        <w:rPr>
                          <w:rFonts w:ascii="Cambria Math" w:hAnsiTheme="majorBidi" w:cstheme="majorBidi"/>
                          <w:sz w:val="24"/>
                          <w:szCs w:val="24"/>
                        </w:rPr>
                        <m:t xml:space="preserve"> 1</m:t>
                      </m:r>
                      <m:r>
                        <w:rPr>
                          <w:rFonts w:ascii="Cambria Math" w:hAnsiTheme="majorBidi" w:cstheme="majorBidi"/>
                          <w:sz w:val="24"/>
                          <w:szCs w:val="24"/>
                        </w:rPr>
                        <m:t>≤</m:t>
                      </m:r>
                      <m:r>
                        <w:rPr>
                          <w:rFonts w:ascii="Cambria Math" w:hAnsiTheme="majorBidi" w:cstheme="majorBidi"/>
                          <w:sz w:val="24"/>
                          <w:szCs w:val="24"/>
                        </w:rPr>
                        <m:t xml:space="preserve"> </m:t>
                      </m:r>
                      <m:r>
                        <w:rPr>
                          <w:rFonts w:ascii="Cambria Math" w:hAnsi="Cambria Math" w:cstheme="majorBidi"/>
                          <w:sz w:val="24"/>
                          <w:szCs w:val="24"/>
                        </w:rPr>
                        <m:t>i</m:t>
                      </m:r>
                      <m:r>
                        <w:rPr>
                          <w:rFonts w:ascii="Cambria Math" w:hAnsiTheme="majorBidi" w:cstheme="majorBidi"/>
                          <w:sz w:val="24"/>
                          <w:szCs w:val="24"/>
                        </w:rPr>
                        <m:t>≤</m:t>
                      </m:r>
                      <m:r>
                        <w:rPr>
                          <w:rFonts w:ascii="Cambria Math" w:hAnsiTheme="majorBidi" w:cstheme="majorBidi"/>
                          <w:sz w:val="24"/>
                          <w:szCs w:val="24"/>
                        </w:rPr>
                        <m:t xml:space="preserve"> </m:t>
                      </m:r>
                      <m:r>
                        <w:rPr>
                          <w:rFonts w:ascii="Cambria Math" w:hAnsi="Cambria Math" w:cstheme="majorBidi"/>
                          <w:sz w:val="24"/>
                          <w:szCs w:val="24"/>
                        </w:rPr>
                        <m:t>n</m:t>
                      </m:r>
                    </m:e>
                  </m:d>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d>
                    <m:dPr>
                      <m:begChr m:val="["/>
                      <m:endChr m:val="]"/>
                      <m:ctrlPr>
                        <w:rPr>
                          <w:rFonts w:ascii="Cambria Math" w:hAnsiTheme="majorBidi" w:cstheme="majorBidi"/>
                          <w:i/>
                          <w:sz w:val="24"/>
                          <w:szCs w:val="24"/>
                        </w:rPr>
                      </m:ctrlPr>
                    </m:dPr>
                    <m:e>
                      <m:r>
                        <w:rPr>
                          <w:rFonts w:ascii="Cambria Math" w:hAnsi="Cambria Math" w:cstheme="majorBidi"/>
                          <w:sz w:val="24"/>
                          <w:szCs w:val="24"/>
                        </w:rPr>
                        <m:t>a</m:t>
                      </m:r>
                    </m:e>
                  </m:d>
                  <m:r>
                    <w:rPr>
                      <w:rFonts w:ascii="Cambria Math" w:hAnsiTheme="majorBidi" w:cstheme="majorBidi"/>
                      <w:sz w:val="24"/>
                      <w:szCs w:val="24"/>
                    </w:rPr>
                    <m:t xml:space="preserve">&lt; </m:t>
                  </m:r>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d>
                    <m:dPr>
                      <m:begChr m:val="["/>
                      <m:endChr m:val="]"/>
                      <m:ctrlPr>
                        <w:rPr>
                          <w:rFonts w:ascii="Cambria Math" w:hAnsiTheme="majorBidi" w:cstheme="majorBidi"/>
                          <w:i/>
                          <w:sz w:val="24"/>
                          <w:szCs w:val="24"/>
                        </w:rPr>
                      </m:ctrlPr>
                    </m:dPr>
                    <m:e>
                      <m:r>
                        <w:rPr>
                          <w:rFonts w:ascii="Cambria Math" w:hAnsi="Cambria Math" w:cstheme="majorBidi"/>
                          <w:sz w:val="24"/>
                          <w:szCs w:val="24"/>
                        </w:rPr>
                        <m:t>a</m:t>
                      </m:r>
                    </m:e>
                  </m:d>
                </m:e>
              </m:d>
              <m:r>
                <w:rPr>
                  <w:rFonts w:ascii="Cambria Math" w:hAnsiTheme="majorBidi" w:cstheme="majorBidi"/>
                  <w:sz w:val="24"/>
                  <w:szCs w:val="24"/>
                </w:rPr>
                <m:t>|</m:t>
              </m:r>
            </m:num>
            <m:den>
              <m:r>
                <w:rPr>
                  <w:rFonts w:ascii="Cambria Math" w:hAnsi="Cambria Math" w:cstheme="majorBidi"/>
                  <w:sz w:val="24"/>
                  <w:szCs w:val="24"/>
                </w:rPr>
                <m:t>n</m:t>
              </m:r>
            </m:den>
          </m:f>
          <m:r>
            <w:rPr>
              <w:rFonts w:ascii="Cambria Math" w:hAnsiTheme="majorBidi" w:cstheme="majorBidi"/>
              <w:sz w:val="24"/>
              <w:szCs w:val="24"/>
            </w:rPr>
            <m:t xml:space="preserve"> </m:t>
          </m:r>
        </m:oMath>
      </m:oMathPara>
    </w:p>
    <w:p w:rsidR="00CB3972" w:rsidRPr="00386FDF" w:rsidRDefault="00CB3972" w:rsidP="0090032F">
      <w:pPr>
        <w:spacing w:line="300" w:lineRule="exact"/>
        <w:jc w:val="both"/>
        <w:rPr>
          <w:rFonts w:asciiTheme="majorBidi" w:hAnsiTheme="majorBidi" w:cstheme="majorBidi"/>
        </w:rPr>
      </w:pPr>
      <w:r w:rsidRPr="00386FDF">
        <w:rPr>
          <w:rFonts w:asciiTheme="majorBidi" w:hAnsiTheme="majorBidi" w:cstheme="majorBidi"/>
          <w:sz w:val="24"/>
          <w:szCs w:val="24"/>
        </w:rPr>
        <w:t xml:space="preserve">Hence, </w:t>
      </w:r>
      <m:oMath>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Theme="majorBidi"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oMath>
      <w:r w:rsidRPr="00386FDF">
        <w:rPr>
          <w:rFonts w:asciiTheme="majorBidi" w:hAnsiTheme="majorBidi" w:cstheme="majorBidi"/>
          <w:sz w:val="24"/>
          <w:szCs w:val="24"/>
        </w:rPr>
        <w:t xml:space="preserve"> represents the quantile of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d>
              <m:dPr>
                <m:begChr m:val="["/>
                <m:endChr m:val="]"/>
                <m:ctrlPr>
                  <w:rPr>
                    <w:rFonts w:ascii="Cambria Math" w:hAnsiTheme="majorBidi" w:cstheme="majorBidi"/>
                    <w:i/>
                    <w:sz w:val="24"/>
                    <w:szCs w:val="24"/>
                  </w:rPr>
                </m:ctrlPr>
              </m:dPr>
              <m:e>
                <m:r>
                  <w:rPr>
                    <w:rFonts w:ascii="Cambria Math" w:hAnsi="Cambria Math" w:cstheme="majorBidi"/>
                    <w:sz w:val="24"/>
                    <w:szCs w:val="24"/>
                  </w:rPr>
                  <m:t>a</m:t>
                </m:r>
              </m:e>
            </m:d>
          </m:sub>
        </m:sSub>
      </m:oMath>
      <w:r w:rsidRPr="00386FDF">
        <w:rPr>
          <w:rFonts w:asciiTheme="majorBidi" w:hAnsiTheme="majorBidi" w:cstheme="majorBidi"/>
          <w:sz w:val="24"/>
          <w:szCs w:val="24"/>
        </w:rPr>
        <w:t xml:space="preserve"> in our simulated distribution, </w:t>
      </w:r>
      <w:r w:rsidR="0090032F" w:rsidRPr="00386FDF">
        <w:rPr>
          <w:rFonts w:asciiTheme="majorBidi" w:hAnsiTheme="majorBidi" w:cstheme="majorBidi"/>
          <w:sz w:val="24"/>
          <w:szCs w:val="24"/>
        </w:rPr>
        <w:t>and similarly</w:t>
      </w:r>
      <w:r w:rsidRPr="00386FDF">
        <w:rPr>
          <w:rFonts w:asciiTheme="majorBidi" w:hAnsiTheme="majorBidi" w:cstheme="majorBidi"/>
          <w:sz w:val="24"/>
          <w:szCs w:val="24"/>
        </w:rPr>
        <w:t xml:space="preserve"> for </w:t>
      </w:r>
      <m:oMath>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Theme="majorBidi"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sub>
        </m:sSub>
      </m:oMath>
      <w:r w:rsidRPr="00386FDF">
        <w:rPr>
          <w:rFonts w:asciiTheme="majorBidi" w:hAnsiTheme="majorBidi" w:cstheme="majorBidi"/>
          <w:sz w:val="24"/>
          <w:szCs w:val="24"/>
        </w:rPr>
        <w:t xml:space="preserve">. Finally, </w:t>
      </w:r>
      <m:oMath>
        <m:r>
          <w:rPr>
            <w:rFonts w:ascii="Cambria Math" w:hAnsi="Cambria Math" w:cstheme="majorBidi"/>
            <w:sz w:val="24"/>
            <w:szCs w:val="24"/>
          </w:rPr>
          <m:t>B</m:t>
        </m:r>
        <m:r>
          <w:rPr>
            <w:rFonts w:ascii="Cambria Math" w:hAnsiTheme="majorBidi" w:cstheme="majorBidi"/>
            <w:sz w:val="24"/>
            <w:szCs w:val="24"/>
          </w:rPr>
          <m:t>2</m:t>
        </m:r>
        <m:r>
          <w:rPr>
            <w:rFonts w:ascii="Cambria Math" w:hAnsi="Cambria Math" w:cstheme="majorBidi"/>
            <w:sz w:val="24"/>
            <w:szCs w:val="24"/>
          </w:rPr>
          <m:t>H</m:t>
        </m:r>
        <m:d>
          <m:dPr>
            <m:ctrlPr>
              <w:rPr>
                <w:rFonts w:ascii="Cambria Math" w:hAnsiTheme="majorBidi" w:cstheme="majorBidi"/>
                <w:i/>
                <w:sz w:val="24"/>
                <w:szCs w:val="24"/>
              </w:rPr>
            </m:ctrlPr>
          </m:dPr>
          <m:e>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r>
              <w:rPr>
                <w:rFonts w:ascii="Cambria Math" w:hAnsiTheme="majorBidi" w:cstheme="majorBidi"/>
                <w:sz w:val="24"/>
                <w:szCs w:val="24"/>
              </w:rPr>
              <m:t xml:space="preserve">, </m:t>
            </m:r>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e>
        </m:d>
      </m:oMath>
      <w:r w:rsidRPr="00386FDF">
        <w:rPr>
          <w:rFonts w:asciiTheme="majorBidi" w:hAnsiTheme="majorBidi" w:cstheme="majorBidi"/>
          <w:sz w:val="24"/>
          <w:szCs w:val="24"/>
        </w:rPr>
        <w:t xml:space="preserve"> is </w:t>
      </w:r>
      <w:r w:rsidR="0090032F" w:rsidRPr="00386FDF">
        <w:rPr>
          <w:rFonts w:asciiTheme="majorBidi" w:hAnsiTheme="majorBidi" w:cstheme="majorBidi"/>
          <w:sz w:val="24"/>
          <w:szCs w:val="24"/>
        </w:rPr>
        <w:t>defined as</w:t>
      </w:r>
      <w:r w:rsidRPr="00386FDF">
        <w:rPr>
          <w:rFonts w:asciiTheme="majorBidi" w:hAnsiTheme="majorBidi" w:cstheme="majorBidi"/>
          <w:sz w:val="24"/>
          <w:szCs w:val="24"/>
        </w:rPr>
        <w:t>:</w:t>
      </w:r>
    </w:p>
    <w:p w:rsidR="00CB3972" w:rsidRPr="00386FDF" w:rsidRDefault="00CB3972" w:rsidP="00CB3972">
      <w:pPr>
        <w:jc w:val="both"/>
        <w:rPr>
          <w:rFonts w:asciiTheme="majorBidi" w:hAnsiTheme="majorBidi" w:cstheme="majorBidi"/>
        </w:rPr>
      </w:pPr>
      <m:oMathPara>
        <m:oMath>
          <m:r>
            <w:rPr>
              <w:rFonts w:ascii="Cambria Math" w:hAnsi="Cambria Math" w:cstheme="majorBidi"/>
              <w:sz w:val="24"/>
              <w:szCs w:val="24"/>
            </w:rPr>
            <m:t>B</m:t>
          </m:r>
          <m:r>
            <w:rPr>
              <w:rFonts w:ascii="Cambria Math" w:hAnsiTheme="majorBidi" w:cstheme="majorBidi"/>
              <w:sz w:val="24"/>
              <w:szCs w:val="24"/>
            </w:rPr>
            <m:t>2</m:t>
          </m:r>
          <m:r>
            <w:rPr>
              <w:rFonts w:ascii="Cambria Math" w:hAnsi="Cambria Math" w:cstheme="majorBidi"/>
              <w:sz w:val="24"/>
              <w:szCs w:val="24"/>
            </w:rPr>
            <m:t>H</m:t>
          </m:r>
          <m:d>
            <m:dPr>
              <m:ctrlPr>
                <w:rPr>
                  <w:rFonts w:ascii="Cambria Math" w:hAnsiTheme="majorBidi" w:cstheme="majorBidi"/>
                  <w:i/>
                  <w:sz w:val="24"/>
                  <w:szCs w:val="24"/>
                </w:rPr>
              </m:ctrlPr>
            </m:dPr>
            <m:e>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r>
                <w:rPr>
                  <w:rFonts w:ascii="Cambria Math" w:hAnsiTheme="majorBidi" w:cstheme="majorBidi"/>
                  <w:sz w:val="24"/>
                  <w:szCs w:val="24"/>
                </w:rPr>
                <m:t xml:space="preserve">, </m:t>
              </m:r>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e>
          </m:d>
          <m:r>
            <w:rPr>
              <w:rFonts w:ascii="Cambria Math" w:hAnsiTheme="majorBidi" w:cstheme="majorBidi"/>
              <w:sz w:val="24"/>
              <w:szCs w:val="24"/>
            </w:rPr>
            <m:t>=</m:t>
          </m:r>
          <m:f>
            <m:fPr>
              <m:ctrlPr>
                <w:rPr>
                  <w:rFonts w:ascii="Cambria Math" w:hAnsiTheme="majorBidi" w:cstheme="majorBidi"/>
                  <w:sz w:val="24"/>
                  <w:szCs w:val="24"/>
                </w:rPr>
              </m:ctrlPr>
            </m:fPr>
            <m:num>
              <m:sSub>
                <m:sSubPr>
                  <m:ctrlPr>
                    <w:rPr>
                      <w:rFonts w:ascii="Cambria Math" w:hAnsiTheme="majorBidi" w:cstheme="majorBidi"/>
                      <w:sz w:val="24"/>
                      <w:szCs w:val="24"/>
                    </w:rPr>
                  </m:ctrlPr>
                </m:sSubPr>
                <m:e>
                  <m:r>
                    <m:rPr>
                      <m:sty m:val="p"/>
                    </m:rPr>
                    <w:rPr>
                      <w:rFonts w:ascii="Cambria Math" w:hAnsiTheme="majorBidi" w:cstheme="majorBidi"/>
                      <w:sz w:val="24"/>
                      <w:szCs w:val="24"/>
                    </w:rPr>
                    <m:t>Σ</m:t>
                  </m:r>
                </m:e>
                <m:sub>
                  <m:r>
                    <m:rPr>
                      <m:sty m:val="p"/>
                    </m:rPr>
                    <w:rPr>
                      <w:rFonts w:ascii="Cambria Math" w:hAnsiTheme="majorBidi" w:cstheme="majorBidi"/>
                      <w:sz w:val="24"/>
                      <w:szCs w:val="24"/>
                    </w:rPr>
                    <m:t>a</m:t>
                  </m:r>
                  <m:r>
                    <m:rPr>
                      <m:sty m:val="p"/>
                    </m:rPr>
                    <w:rPr>
                      <w:rFonts w:ascii="Cambria Math" w:hAnsi="Cambria Math" w:cstheme="majorBidi"/>
                      <w:sz w:val="24"/>
                      <w:szCs w:val="24"/>
                    </w:rPr>
                    <m:t>∈</m:t>
                  </m:r>
                  <m:r>
                    <m:rPr>
                      <m:sty m:val="p"/>
                    </m:rPr>
                    <w:rPr>
                      <w:rFonts w:ascii="Cambria Math" w:hAnsiTheme="majorBidi" w:cstheme="majorBidi"/>
                      <w:sz w:val="24"/>
                      <w:szCs w:val="24"/>
                    </w:rPr>
                    <m:t>A</m:t>
                  </m:r>
                </m:sub>
              </m:sSub>
              <m:r>
                <w:rPr>
                  <w:rFonts w:ascii="Cambria Math" w:hAnsiTheme="majorBidi" w:cstheme="majorBidi"/>
                  <w:sz w:val="24"/>
                  <w:szCs w:val="24"/>
                </w:rPr>
                <m:t xml:space="preserve"> |</m:t>
              </m:r>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Theme="majorBidi"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r>
                <w:rPr>
                  <w:rFonts w:ascii="Cambria Math" w:hAnsiTheme="majorBidi" w:cstheme="majorBidi"/>
                  <w:sz w:val="24"/>
                  <w:szCs w:val="24"/>
                </w:rPr>
                <m:t xml:space="preserve"> </m:t>
              </m:r>
              <m:r>
                <w:rPr>
                  <w:rFonts w:ascii="Cambria Math" w:hAnsiTheme="majorBidi" w:cstheme="majorBidi"/>
                  <w:sz w:val="24"/>
                  <w:szCs w:val="24"/>
                </w:rPr>
                <m:t>-</m:t>
              </m:r>
              <m:r>
                <w:rPr>
                  <w:rFonts w:ascii="Cambria Math" w:hAnsiTheme="majorBidi" w:cstheme="majorBidi"/>
                  <w:sz w:val="24"/>
                  <w:szCs w:val="24"/>
                </w:rPr>
                <m:t xml:space="preserve"> </m:t>
              </m:r>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Theme="majorBidi"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la</m:t>
                      </m:r>
                    </m:sub>
                  </m:sSub>
                </m:sub>
              </m:sSub>
              <m:r>
                <w:rPr>
                  <w:rFonts w:ascii="Cambria Math" w:hAnsiTheme="majorBidi" w:cstheme="majorBidi"/>
                  <w:sz w:val="24"/>
                  <w:szCs w:val="24"/>
                </w:rPr>
                <m:t>|</m:t>
              </m:r>
            </m:num>
            <m:den>
              <m:r>
                <w:rPr>
                  <w:rFonts w:ascii="Cambria Math" w:hAnsiTheme="majorBidi" w:cstheme="majorBidi"/>
                  <w:sz w:val="24"/>
                  <w:szCs w:val="24"/>
                </w:rPr>
                <m:t>|</m:t>
              </m:r>
              <m:r>
                <w:rPr>
                  <w:rFonts w:ascii="Cambria Math" w:hAnsi="Cambria Math" w:cstheme="majorBidi"/>
                  <w:sz w:val="24"/>
                  <w:szCs w:val="24"/>
                </w:rPr>
                <m:t>A</m:t>
              </m:r>
              <m:r>
                <w:rPr>
                  <w:rFonts w:ascii="Cambria Math" w:hAnsiTheme="majorBidi" w:cstheme="majorBidi"/>
                  <w:sz w:val="24"/>
                  <w:szCs w:val="24"/>
                </w:rPr>
                <m:t>|</m:t>
              </m:r>
            </m:den>
          </m:f>
        </m:oMath>
      </m:oMathPara>
    </w:p>
    <w:p w:rsidR="008D5817" w:rsidRPr="00386FDF" w:rsidRDefault="008D5817" w:rsidP="008D5817">
      <w:pPr>
        <w:pStyle w:val="Heading2"/>
        <w:bidi w:val="0"/>
        <w:rPr>
          <w:rFonts w:asciiTheme="majorBidi" w:hAnsiTheme="majorBidi" w:cstheme="majorBidi"/>
          <w:i w:val="0"/>
          <w:iCs/>
        </w:rPr>
      </w:pPr>
      <w:r w:rsidRPr="00386FDF">
        <w:rPr>
          <w:rFonts w:asciiTheme="majorBidi" w:hAnsiTheme="majorBidi" w:cstheme="majorBidi"/>
          <w:i w:val="0"/>
          <w:iCs/>
        </w:rPr>
        <w:t>Data Sets</w:t>
      </w:r>
    </w:p>
    <w:p w:rsidR="008D5817" w:rsidRPr="00A61592" w:rsidRDefault="00C53389" w:rsidP="006C5E51">
      <w:pPr>
        <w:pStyle w:val="Heading3"/>
        <w:bidi w:val="0"/>
        <w:rPr>
          <w:rFonts w:asciiTheme="majorBidi" w:hAnsiTheme="majorBidi" w:cstheme="majorBidi"/>
        </w:rPr>
      </w:pPr>
      <w:r w:rsidRPr="00A61592">
        <w:rPr>
          <w:rFonts w:asciiTheme="majorBidi" w:hAnsiTheme="majorBidi" w:cstheme="majorBidi"/>
        </w:rPr>
        <w:t>Patients</w:t>
      </w:r>
      <w:r w:rsidR="008D5817" w:rsidRPr="00A61592">
        <w:rPr>
          <w:rFonts w:asciiTheme="majorBidi" w:hAnsiTheme="majorBidi" w:cstheme="majorBidi"/>
        </w:rPr>
        <w:t xml:space="preserve"> data </w:t>
      </w:r>
    </w:p>
    <w:p w:rsidR="00607BB7" w:rsidRPr="00386FDF" w:rsidRDefault="008D5817" w:rsidP="0031221D">
      <w:pPr>
        <w:spacing w:line="300" w:lineRule="exact"/>
        <w:jc w:val="both"/>
        <w:rPr>
          <w:rFonts w:asciiTheme="majorBidi" w:hAnsiTheme="majorBidi" w:cstheme="majorBidi"/>
          <w:sz w:val="24"/>
          <w:szCs w:val="24"/>
        </w:rPr>
      </w:pPr>
      <w:r w:rsidRPr="00386FDF">
        <w:rPr>
          <w:rFonts w:asciiTheme="majorBidi" w:hAnsiTheme="majorBidi" w:cstheme="majorBidi"/>
          <w:sz w:val="24"/>
          <w:szCs w:val="24"/>
        </w:rPr>
        <w:t xml:space="preserve">The TCGA data portal </w:t>
      </w:r>
      <w:r w:rsidR="0031221D">
        <w:rPr>
          <w:rFonts w:asciiTheme="majorBidi" w:hAnsiTheme="majorBidi" w:cstheme="majorBidi"/>
          <w:sz w:val="24"/>
          <w:szCs w:val="24"/>
        </w:rPr>
        <w:fldChar w:fldCharType="begin"/>
      </w:r>
      <w:r w:rsidR="0031221D">
        <w:rPr>
          <w:rFonts w:asciiTheme="majorBidi" w:hAnsiTheme="majorBidi" w:cstheme="majorBidi"/>
          <w:sz w:val="24"/>
          <w:szCs w:val="24"/>
        </w:rPr>
        <w:instrText xml:space="preserve"> ADDIN ZOTERO_ITEM CSL_CITATION {"citationID":"b4GXjksh","properties":{"formattedCitation":"[7]","plainCitation":"[7]"},"citationItems":[{"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R."}],"issued":{"date-parts":[["2006",9,29]]},"PMID":"17008526"}}],"schema":"https://github.com/citation-style-language/schema/raw/master/csl-citation.json"} </w:instrText>
      </w:r>
      <w:r w:rsidR="0031221D">
        <w:rPr>
          <w:rFonts w:asciiTheme="majorBidi" w:hAnsiTheme="majorBidi" w:cstheme="majorBidi"/>
          <w:sz w:val="24"/>
          <w:szCs w:val="24"/>
        </w:rPr>
        <w:fldChar w:fldCharType="separate"/>
      </w:r>
      <w:r w:rsidR="0031221D" w:rsidRPr="0031221D">
        <w:rPr>
          <w:rFonts w:ascii="Times New Roman" w:hAnsi="Times New Roman" w:cs="Times New Roman"/>
          <w:sz w:val="24"/>
        </w:rPr>
        <w:t>[7]</w:t>
      </w:r>
      <w:r w:rsidR="0031221D">
        <w:rPr>
          <w:rFonts w:asciiTheme="majorBidi" w:hAnsiTheme="majorBidi" w:cstheme="majorBidi"/>
          <w:sz w:val="24"/>
          <w:szCs w:val="24"/>
        </w:rPr>
        <w:fldChar w:fldCharType="end"/>
      </w:r>
      <w:r w:rsidR="0031221D">
        <w:rPr>
          <w:rFonts w:asciiTheme="majorBidi" w:hAnsiTheme="majorBidi" w:cstheme="majorBidi"/>
          <w:sz w:val="24"/>
          <w:szCs w:val="24"/>
        </w:rPr>
        <w:t xml:space="preserve"> </w:t>
      </w:r>
      <w:r w:rsidR="006C5E51" w:rsidRPr="00386FDF">
        <w:rPr>
          <w:rFonts w:asciiTheme="majorBidi" w:hAnsiTheme="majorBidi" w:cstheme="majorBidi"/>
          <w:sz w:val="24"/>
          <w:szCs w:val="24"/>
        </w:rPr>
        <w:t>analyzed 200 clinically annotated adult cases of AML</w:t>
      </w:r>
      <w:r w:rsidR="004F471B" w:rsidRPr="00386FDF">
        <w:rPr>
          <w:rFonts w:asciiTheme="majorBidi" w:hAnsiTheme="majorBidi" w:cstheme="majorBidi"/>
          <w:sz w:val="24"/>
          <w:szCs w:val="24"/>
        </w:rPr>
        <w:t xml:space="preserve"> (updated to 29/04/2015)</w:t>
      </w:r>
      <w:r w:rsidR="006C5E51" w:rsidRPr="00386FDF">
        <w:rPr>
          <w:rFonts w:asciiTheme="majorBidi" w:hAnsiTheme="majorBidi" w:cstheme="majorBidi"/>
          <w:sz w:val="24"/>
          <w:szCs w:val="24"/>
        </w:rPr>
        <w:t xml:space="preserve">. The </w:t>
      </w:r>
      <w:r w:rsidR="00A61592">
        <w:rPr>
          <w:rFonts w:asciiTheme="majorBidi" w:hAnsiTheme="majorBidi" w:cstheme="majorBidi"/>
          <w:sz w:val="24"/>
          <w:szCs w:val="24"/>
        </w:rPr>
        <w:t>analysis</w:t>
      </w:r>
      <w:r w:rsidR="00A61592" w:rsidRPr="00386FDF">
        <w:rPr>
          <w:rFonts w:asciiTheme="majorBidi" w:hAnsiTheme="majorBidi" w:cstheme="majorBidi"/>
          <w:sz w:val="24"/>
          <w:szCs w:val="24"/>
        </w:rPr>
        <w:t xml:space="preserve"> </w:t>
      </w:r>
      <w:r w:rsidR="006C5E51" w:rsidRPr="00386FDF">
        <w:rPr>
          <w:rFonts w:asciiTheme="majorBidi" w:hAnsiTheme="majorBidi" w:cstheme="majorBidi"/>
          <w:sz w:val="24"/>
          <w:szCs w:val="24"/>
        </w:rPr>
        <w:t>includes whole-genome sequencing of the primary tumor and matched normal skin samples from 50 patients and exome capture and sequencing for another 150 paired samples of AML tumor and skin</w:t>
      </w:r>
      <w:r w:rsidR="004F471B" w:rsidRPr="00386FDF">
        <w:rPr>
          <w:rFonts w:asciiTheme="majorBidi" w:hAnsiTheme="majorBidi" w:cstheme="majorBidi"/>
          <w:sz w:val="24"/>
          <w:szCs w:val="24"/>
        </w:rPr>
        <w:t xml:space="preserve"> </w:t>
      </w:r>
      <w:r w:rsidR="002E29A6" w:rsidRPr="00386FDF">
        <w:rPr>
          <w:rFonts w:asciiTheme="majorBidi" w:hAnsiTheme="majorBidi" w:cstheme="majorBidi"/>
          <w:sz w:val="24"/>
          <w:szCs w:val="24"/>
        </w:rPr>
        <w:fldChar w:fldCharType="begin"/>
      </w:r>
      <w:r w:rsidR="004F471B" w:rsidRPr="00386FDF">
        <w:rPr>
          <w:rFonts w:asciiTheme="majorBidi" w:hAnsiTheme="majorBidi" w:cstheme="majorBidi"/>
          <w:sz w:val="24"/>
          <w:szCs w:val="24"/>
        </w:rPr>
        <w:instrText xml:space="preserve"> ADDIN ZOTERO_ITEM CSL_CITATION {"citationID":"h7fqvrpW","properties":{"formattedCitation":"[19]","plainCitation":"[19]"},"citationItems":[{"id":104,"uris":["http://zotero.org/users/2553926/items/WFPUAEM7"],"uri":["http://zotero.org/users/2553926/items/WFPUAEM7"],"itemData":{"id":104,"type":"article-journal","title":"Genomic and Epigenomic Landscapes of Adult De Novo Acute Myeloid Leukemia","container-title":"The New England journal of medicine","page":"2059-2074","volume":"368","issue":"22","source":"PubMed Central","abstract":"BACKGROUND\nMany mutations that contribute to the pathogenesis of acute myeloid leukemia (AML) are undefined. The relationships between patterns of mutations and epigenetic phenotypes are not yet clear.\n\nMETHODS\nWe analyzed the genomes of 200 clinically annotated adult cases of de novo AML, using either whole-genome sequencing (50 cases) or whole-exome sequencing (150 cases), along with RNA and microRNA sequencing and DNA-methylation analysis.\n\nRESULTS\nAML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categories.\n\nCONCLUSIONS\nWe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Health.)","DOI":"10.1056/NEJMoa1301689","ISSN":"0028-4793","note":"PMID: 23634996\nPMCID: PMC3767041","journalAbbreviation":"N Engl J Med","issued":{"date-parts":[["2013",5,30]]},"PMID":"23634996","PMCID":"PMC3767041"}}],"schema":"https://github.com/citation-style-language/schema/raw/master/csl-citation.json"} </w:instrText>
      </w:r>
      <w:r w:rsidR="002E29A6" w:rsidRPr="00386FDF">
        <w:rPr>
          <w:rFonts w:asciiTheme="majorBidi" w:hAnsiTheme="majorBidi" w:cstheme="majorBidi"/>
          <w:sz w:val="24"/>
          <w:szCs w:val="24"/>
        </w:rPr>
        <w:fldChar w:fldCharType="separate"/>
      </w:r>
      <w:r w:rsidR="004F471B" w:rsidRPr="00386FDF">
        <w:rPr>
          <w:rFonts w:asciiTheme="majorBidi" w:hAnsiTheme="majorBidi" w:cstheme="majorBidi"/>
          <w:sz w:val="24"/>
          <w:szCs w:val="24"/>
        </w:rPr>
        <w:t>[19]</w:t>
      </w:r>
      <w:r w:rsidR="002E29A6" w:rsidRPr="00386FDF">
        <w:rPr>
          <w:rFonts w:asciiTheme="majorBidi" w:hAnsiTheme="majorBidi" w:cstheme="majorBidi"/>
          <w:sz w:val="24"/>
          <w:szCs w:val="24"/>
        </w:rPr>
        <w:fldChar w:fldCharType="end"/>
      </w:r>
      <w:r w:rsidR="006C5E51" w:rsidRPr="00386FDF">
        <w:rPr>
          <w:rFonts w:asciiTheme="majorBidi" w:hAnsiTheme="majorBidi" w:cstheme="majorBidi"/>
          <w:sz w:val="24"/>
          <w:szCs w:val="24"/>
        </w:rPr>
        <w:t>.</w:t>
      </w:r>
      <w:r w:rsidR="003A12F6" w:rsidRPr="00386FDF">
        <w:rPr>
          <w:rFonts w:asciiTheme="majorBidi" w:hAnsiTheme="majorBidi" w:cstheme="majorBidi"/>
          <w:sz w:val="24"/>
          <w:szCs w:val="24"/>
        </w:rPr>
        <w:t xml:space="preserve"> F</w:t>
      </w:r>
      <w:r w:rsidRPr="00386FDF">
        <w:rPr>
          <w:rFonts w:asciiTheme="majorBidi" w:hAnsiTheme="majorBidi" w:cstheme="majorBidi"/>
          <w:sz w:val="24"/>
          <w:szCs w:val="24"/>
        </w:rPr>
        <w:t xml:space="preserve">or 174 of the patients both mutations and expression </w:t>
      </w:r>
      <w:r w:rsidR="003A12F6" w:rsidRPr="00386FDF">
        <w:rPr>
          <w:rFonts w:asciiTheme="majorBidi" w:hAnsiTheme="majorBidi" w:cstheme="majorBidi"/>
          <w:sz w:val="24"/>
          <w:szCs w:val="24"/>
        </w:rPr>
        <w:t xml:space="preserve">were </w:t>
      </w:r>
      <w:r w:rsidRPr="00386FDF">
        <w:rPr>
          <w:rFonts w:asciiTheme="majorBidi" w:hAnsiTheme="majorBidi" w:cstheme="majorBidi"/>
          <w:sz w:val="24"/>
          <w:szCs w:val="24"/>
        </w:rPr>
        <w:t>collected</w:t>
      </w:r>
      <w:r w:rsidR="003A12F6" w:rsidRPr="00386FDF">
        <w:rPr>
          <w:rFonts w:asciiTheme="majorBidi" w:hAnsiTheme="majorBidi" w:cstheme="majorBidi"/>
          <w:sz w:val="24"/>
          <w:szCs w:val="24"/>
        </w:rPr>
        <w:t>.</w:t>
      </w:r>
      <w:r w:rsidRPr="00386FDF">
        <w:rPr>
          <w:rFonts w:asciiTheme="majorBidi" w:hAnsiTheme="majorBidi" w:cstheme="majorBidi"/>
          <w:sz w:val="24"/>
          <w:szCs w:val="24"/>
        </w:rPr>
        <w:t xml:space="preserve"> </w:t>
      </w:r>
      <w:r w:rsidR="00607BB7" w:rsidRPr="00386FDF">
        <w:rPr>
          <w:rFonts w:asciiTheme="majorBidi" w:hAnsiTheme="majorBidi" w:cstheme="majorBidi"/>
          <w:sz w:val="24"/>
          <w:szCs w:val="24"/>
        </w:rPr>
        <w:t>The change in gene expression is calculated by Cosmic methodology</w:t>
      </w:r>
      <w:r w:rsidR="0031221D">
        <w:rPr>
          <w:rFonts w:asciiTheme="majorBidi" w:hAnsiTheme="majorBidi" w:cstheme="majorBidi"/>
          <w:sz w:val="24"/>
          <w:szCs w:val="24"/>
        </w:rPr>
        <w:t xml:space="preserve"> </w:t>
      </w:r>
      <w:r w:rsidR="0031221D">
        <w:rPr>
          <w:rFonts w:asciiTheme="majorBidi" w:hAnsiTheme="majorBidi" w:cstheme="majorBidi"/>
          <w:sz w:val="24"/>
          <w:szCs w:val="24"/>
        </w:rPr>
        <w:fldChar w:fldCharType="begin"/>
      </w:r>
      <w:r w:rsidR="0031221D">
        <w:rPr>
          <w:rFonts w:asciiTheme="majorBidi" w:hAnsiTheme="majorBidi" w:cstheme="majorBidi"/>
          <w:sz w:val="24"/>
          <w:szCs w:val="24"/>
        </w:rPr>
        <w:instrText xml:space="preserve"> ADDIN ZOTERO_ITEM CSL_CITATION {"citationID":"tddjsvbnd","properties":{"formattedCitation":"[20]","plainCitation":"[20]"},"citationItems":[{"id":59,"uris":["http://zotero.org/users/2553926/items/MWPAQQRM"],"uri":["http://zotero.org/users/2553926/items/MWPAQQRM"],"itemData":{"id":59,"type":"article-journal","title":"COSMIC: mining complete cancer genomes in the Catalogue of Somatic Mutations in Cancer","container-title":"Nucleic Acids Research","page":"D945-D950","volume":"39","issue":"Database issue","source":"PubMed Central","abstract":"COSMIC (http://www.sanger.ac.uk/cosmic) curates comprehensive information on somatic mutations in human cancer. Release v48 (July 2010) describes over 136 000 coding mutations in almost 542 000 tumour samples; of the 18 490 genes documented, 4803 (26%) have one or more mutations. Full scientific literature curations are available on 83 major cancer genes and 49 fusion gene pairs (19 new cancer genes and 30 new fusion pairs this year) and this number is continually increasing. Key amongst these is TP53, now available through a collaboration with the IARC p53 database. In addition to data from the Cancer Genome Project (CGP) at the Sanger Institute, UK, and The Cancer Genome Atlas project (TCGA), large systematic screens are also now curated. Major website upgrades now make these data much more mineable, with many new selection filters and graphics. A Biomart is now available allowing more automated data mining and integration with other biological databases. Annotation of genomic features has become a significant focus; COSMIC has begun curating full-genome resequencing experiments, developing new web pages, export formats and graphics styles. With all genomic information recently updated to GRCh37, COSMIC integrates many diverse types of mutation information and is making much closer links with Ensembl and other data resources.","DOI":"10.1093/nar/gkq929","ISSN":"0305-1048","note":"PMID: 20952405\nPMCID: PMC3013785","shortTitle":"COSMIC","journalAbbreviation":"Nucleic Acids Res","author":[{"family":"Forbes","given":"Simon A."},{"family":"Bindal","given":"Nidhi"},{"family":"Bamford","given":"Sally"},{"family":"Cole","given":"Charlotte"},{"family":"Kok","given":"Chai Yin"},{"family":"Beare","given":"David"},{"family":"Jia","given":"Mingming"},{"family":"Shepherd","given":"Rebecca"},{"family":"Leung","given":"Kenric"},{"family":"Menzies","given":"Andrew"},{"family":"Teague","given":"Jon W."},{"family":"Campbell","given":"Peter J."},{"family":"Stratton","given":"Michael R."},{"family":"Futreal","given":"P. Andrew"}],"issued":{"date-parts":[["2011",1]]},"PMID":"20952405","PMCID":"PMC3013785"}}],"schema":"https://github.com/citation-style-language/schema/raw/master/csl-citation.json"} </w:instrText>
      </w:r>
      <w:r w:rsidR="0031221D">
        <w:rPr>
          <w:rFonts w:asciiTheme="majorBidi" w:hAnsiTheme="majorBidi" w:cstheme="majorBidi"/>
          <w:sz w:val="24"/>
          <w:szCs w:val="24"/>
        </w:rPr>
        <w:fldChar w:fldCharType="separate"/>
      </w:r>
      <w:r w:rsidR="0031221D" w:rsidRPr="0031221D">
        <w:rPr>
          <w:rFonts w:ascii="Times New Roman" w:hAnsi="Times New Roman" w:cs="Times New Roman"/>
          <w:sz w:val="24"/>
        </w:rPr>
        <w:t>[20]</w:t>
      </w:r>
      <w:r w:rsidR="0031221D">
        <w:rPr>
          <w:rFonts w:asciiTheme="majorBidi" w:hAnsiTheme="majorBidi" w:cstheme="majorBidi"/>
          <w:sz w:val="24"/>
          <w:szCs w:val="24"/>
        </w:rPr>
        <w:fldChar w:fldCharType="end"/>
      </w:r>
      <w:r w:rsidR="004F471B" w:rsidRPr="00386FDF">
        <w:rPr>
          <w:rFonts w:asciiTheme="majorBidi" w:hAnsiTheme="majorBidi" w:cstheme="majorBidi"/>
          <w:sz w:val="24"/>
          <w:szCs w:val="24"/>
        </w:rPr>
        <w:t>, in which a</w:t>
      </w:r>
      <w:r w:rsidR="00607BB7" w:rsidRPr="00386FDF">
        <w:rPr>
          <w:rFonts w:asciiTheme="majorBidi" w:hAnsiTheme="majorBidi" w:cstheme="majorBidi"/>
          <w:sz w:val="24"/>
          <w:szCs w:val="24"/>
        </w:rPr>
        <w:t xml:space="preserve"> Z-score is computed</w:t>
      </w:r>
      <w:r w:rsidR="004F471B" w:rsidRPr="00386FDF">
        <w:rPr>
          <w:rFonts w:asciiTheme="majorBidi" w:hAnsiTheme="majorBidi" w:cstheme="majorBidi"/>
          <w:sz w:val="24"/>
          <w:szCs w:val="24"/>
        </w:rPr>
        <w:t xml:space="preserve"> based on the </w:t>
      </w:r>
      <w:r w:rsidR="0031221D">
        <w:rPr>
          <w:rFonts w:asciiTheme="majorBidi" w:hAnsiTheme="majorBidi" w:cstheme="majorBidi"/>
          <w:sz w:val="24"/>
          <w:szCs w:val="24"/>
        </w:rPr>
        <w:t>sequencing</w:t>
      </w:r>
      <w:r w:rsidR="004F471B" w:rsidRPr="00386FDF">
        <w:rPr>
          <w:rFonts w:asciiTheme="majorBidi" w:hAnsiTheme="majorBidi" w:cstheme="majorBidi"/>
          <w:sz w:val="24"/>
          <w:szCs w:val="24"/>
        </w:rPr>
        <w:t xml:space="preserve"> platform (in order of preference: IlluminaHiSeq</w:t>
      </w:r>
      <w:r w:rsidR="00A61592">
        <w:rPr>
          <w:rFonts w:asciiTheme="majorBidi" w:hAnsiTheme="majorBidi" w:cstheme="majorBidi"/>
          <w:sz w:val="24"/>
          <w:szCs w:val="24"/>
        </w:rPr>
        <w:t xml:space="preserve"> </w:t>
      </w:r>
      <w:r w:rsidR="004F471B" w:rsidRPr="00386FDF">
        <w:rPr>
          <w:rFonts w:asciiTheme="majorBidi" w:hAnsiTheme="majorBidi" w:cstheme="majorBidi"/>
          <w:sz w:val="24"/>
          <w:szCs w:val="24"/>
        </w:rPr>
        <w:t>RNASeqV2, IlluminaGA</w:t>
      </w:r>
      <w:r w:rsidR="00A61592">
        <w:rPr>
          <w:rFonts w:asciiTheme="majorBidi" w:hAnsiTheme="majorBidi" w:cstheme="majorBidi"/>
          <w:sz w:val="24"/>
          <w:szCs w:val="24"/>
        </w:rPr>
        <w:t xml:space="preserve"> </w:t>
      </w:r>
      <w:r w:rsidR="004F471B" w:rsidRPr="00386FDF">
        <w:rPr>
          <w:rFonts w:asciiTheme="majorBidi" w:hAnsiTheme="majorBidi" w:cstheme="majorBidi"/>
          <w:sz w:val="24"/>
          <w:szCs w:val="24"/>
        </w:rPr>
        <w:t>RNASeqV2, IlluminaHiSeq</w:t>
      </w:r>
      <w:r w:rsidR="00A61592">
        <w:rPr>
          <w:rFonts w:asciiTheme="majorBidi" w:hAnsiTheme="majorBidi" w:cstheme="majorBidi"/>
          <w:sz w:val="24"/>
          <w:szCs w:val="24"/>
        </w:rPr>
        <w:t xml:space="preserve"> </w:t>
      </w:r>
      <w:r w:rsidR="004F471B" w:rsidRPr="00386FDF">
        <w:rPr>
          <w:rFonts w:asciiTheme="majorBidi" w:hAnsiTheme="majorBidi" w:cstheme="majorBidi"/>
          <w:sz w:val="24"/>
          <w:szCs w:val="24"/>
        </w:rPr>
        <w:t>RNASeq, IlluminaGA</w:t>
      </w:r>
      <w:r w:rsidR="00A61592">
        <w:rPr>
          <w:rFonts w:asciiTheme="majorBidi" w:hAnsiTheme="majorBidi" w:cstheme="majorBidi"/>
          <w:sz w:val="24"/>
          <w:szCs w:val="24"/>
        </w:rPr>
        <w:t xml:space="preserve"> </w:t>
      </w:r>
      <w:r w:rsidR="004F471B" w:rsidRPr="00386FDF">
        <w:rPr>
          <w:rFonts w:asciiTheme="majorBidi" w:hAnsiTheme="majorBidi" w:cstheme="majorBidi"/>
          <w:sz w:val="24"/>
          <w:szCs w:val="24"/>
        </w:rPr>
        <w:t>RNASeq)</w:t>
      </w:r>
      <w:r w:rsidR="00607BB7" w:rsidRPr="00386FDF">
        <w:rPr>
          <w:rFonts w:asciiTheme="majorBidi" w:hAnsiTheme="majorBidi" w:cstheme="majorBidi"/>
          <w:sz w:val="24"/>
          <w:szCs w:val="24"/>
        </w:rPr>
        <w:t xml:space="preserve">, and a gene is considered significantly </w:t>
      </w:r>
      <w:r w:rsidR="004F471B" w:rsidRPr="00386FDF">
        <w:rPr>
          <w:rFonts w:asciiTheme="majorBidi" w:hAnsiTheme="majorBidi" w:cstheme="majorBidi"/>
          <w:sz w:val="24"/>
          <w:szCs w:val="24"/>
        </w:rPr>
        <w:t xml:space="preserve">differentially </w:t>
      </w:r>
      <w:r w:rsidR="00607BB7" w:rsidRPr="00386FDF">
        <w:rPr>
          <w:rFonts w:asciiTheme="majorBidi" w:hAnsiTheme="majorBidi" w:cstheme="majorBidi"/>
          <w:sz w:val="24"/>
          <w:szCs w:val="24"/>
        </w:rPr>
        <w:t>expressed if its Z-score exceeds a threshold of 2 STDEV</w:t>
      </w:r>
      <w:r w:rsidR="004F471B" w:rsidRPr="00386FDF">
        <w:rPr>
          <w:rFonts w:asciiTheme="majorBidi" w:hAnsiTheme="majorBidi" w:cstheme="majorBidi"/>
          <w:sz w:val="24"/>
          <w:szCs w:val="24"/>
        </w:rPr>
        <w:t>.</w:t>
      </w:r>
    </w:p>
    <w:p w:rsidR="008D5817" w:rsidRPr="00386FDF" w:rsidRDefault="00607BB7" w:rsidP="0031221D">
      <w:pPr>
        <w:spacing w:line="300" w:lineRule="exact"/>
        <w:ind w:firstLine="357"/>
        <w:jc w:val="both"/>
        <w:rPr>
          <w:rFonts w:asciiTheme="majorBidi" w:hAnsiTheme="majorBidi" w:cstheme="majorBidi"/>
          <w:sz w:val="24"/>
          <w:szCs w:val="24"/>
        </w:rPr>
      </w:pPr>
      <w:r w:rsidRPr="00386FDF">
        <w:rPr>
          <w:rFonts w:asciiTheme="majorBidi" w:hAnsiTheme="majorBidi" w:cstheme="majorBidi"/>
          <w:sz w:val="24"/>
          <w:szCs w:val="24"/>
        </w:rPr>
        <w:t>To construct individual specific network for propagation we project the matching set of mutation</w:t>
      </w:r>
      <w:r w:rsidR="002C64B6">
        <w:rPr>
          <w:rFonts w:asciiTheme="majorBidi" w:hAnsiTheme="majorBidi" w:cstheme="majorBidi"/>
          <w:sz w:val="24"/>
          <w:szCs w:val="24"/>
        </w:rPr>
        <w:t>s</w:t>
      </w:r>
      <w:r w:rsidRPr="00386FDF">
        <w:rPr>
          <w:rFonts w:asciiTheme="majorBidi" w:hAnsiTheme="majorBidi" w:cstheme="majorBidi"/>
          <w:sz w:val="24"/>
          <w:szCs w:val="24"/>
        </w:rPr>
        <w:t xml:space="preserve"> and differentially expressed genes of</w:t>
      </w:r>
      <w:r w:rsidR="002C64B6">
        <w:rPr>
          <w:rFonts w:asciiTheme="majorBidi" w:hAnsiTheme="majorBidi" w:cstheme="majorBidi"/>
          <w:sz w:val="24"/>
          <w:szCs w:val="24"/>
        </w:rPr>
        <w:t xml:space="preserve"> an</w:t>
      </w:r>
      <w:r w:rsidRPr="00386FDF">
        <w:rPr>
          <w:rFonts w:asciiTheme="majorBidi" w:hAnsiTheme="majorBidi" w:cstheme="majorBidi"/>
          <w:sz w:val="24"/>
          <w:szCs w:val="24"/>
        </w:rPr>
        <w:t xml:space="preserve"> individual on</w:t>
      </w:r>
      <w:r w:rsidR="0031221D">
        <w:rPr>
          <w:rFonts w:asciiTheme="majorBidi" w:hAnsiTheme="majorBidi" w:cstheme="majorBidi"/>
          <w:sz w:val="24"/>
          <w:szCs w:val="24"/>
        </w:rPr>
        <w:t xml:space="preserve"> a human</w:t>
      </w:r>
      <w:r w:rsidRPr="00386FDF">
        <w:rPr>
          <w:rFonts w:asciiTheme="majorBidi" w:hAnsiTheme="majorBidi" w:cstheme="majorBidi"/>
          <w:sz w:val="24"/>
          <w:szCs w:val="24"/>
        </w:rPr>
        <w:t xml:space="preserve"> </w:t>
      </w:r>
      <w:r w:rsidR="00E4172B">
        <w:rPr>
          <w:rFonts w:asciiTheme="majorBidi" w:hAnsiTheme="majorBidi" w:cstheme="majorBidi"/>
          <w:sz w:val="24"/>
          <w:szCs w:val="24"/>
        </w:rPr>
        <w:t>PPI network</w:t>
      </w:r>
      <w:r w:rsidRPr="00386FDF">
        <w:rPr>
          <w:rFonts w:asciiTheme="majorBidi" w:hAnsiTheme="majorBidi" w:cstheme="majorBidi"/>
          <w:sz w:val="24"/>
          <w:szCs w:val="24"/>
        </w:rPr>
        <w:t xml:space="preserve"> taken from HIPPIE </w:t>
      </w:r>
      <w:r w:rsidR="002E29A6" w:rsidRPr="00386FDF">
        <w:rPr>
          <w:rFonts w:asciiTheme="majorBidi" w:hAnsiTheme="majorBidi" w:cstheme="majorBidi"/>
          <w:sz w:val="24"/>
          <w:szCs w:val="24"/>
        </w:rPr>
        <w:fldChar w:fldCharType="begin"/>
      </w:r>
      <w:r w:rsidR="00870E3A" w:rsidRPr="00386FDF">
        <w:rPr>
          <w:rFonts w:asciiTheme="majorBidi" w:hAnsiTheme="majorBidi" w:cstheme="majorBidi"/>
          <w:sz w:val="24"/>
          <w:szCs w:val="24"/>
        </w:rPr>
        <w:instrText xml:space="preserve"> ADDIN ZOTERO_ITEM CSL_CITATION {"citationID":"f5F5bLHj","properties":{"formattedCitation":"[33]","plainCitation":"[33]"},"citationItems":[{"id":50,"uris":["http://zotero.org/users/2553926/items/WFJNHP2B"],"uri":["http://zotero.org/users/2553926/items/WFJNHP2B"],"itemData":{"id":50,"type":"article-journal","title":"HIPPIE: Integrating Protein Interaction Networks with Experiment Based Quality Scores","container-title":"PLoS ONE","page":"e31826","volume":"7","issue":"2","source":"PLoS Journals","abstract":"Protein function is often modulated by protein-protein interactions (PPIs) and therefore defining the partners of a protein helps to understand its activity. PPIs can be detected through different experimental approaches and are collected in several expert curated databases. These databases are used by researchers interested in examining detailed information on particular proteins. In many analyses the reliability of the characterization of the interactions becomes important and it might be necessary to select sets of PPIs of different confidence levels. To this goal, we generated HIPPIE (Human Integrated Protein-Protein Interaction rEference), a human PPI dataset with a normalized scoring scheme that integrates multiple experimental PPI datasets. HIPPIE's scoring scheme has been optimized by human experts and a computer algorithm to reflect the amount and quality of evidence for a given PPI and we show that these scores correlate to the quality of the experimental characterization. The HIPPIE web tool (available at http://cbdm.mdc-berlin.de/tools/hippie) allows researchers to do network analyses focused on likely true PPI sets by generating subnetworks around proteins of interest at a specified confidence level.","DOI":"10.1371/journal.pone.0031826","shortTitle":"HIPPIE","journalAbbreviation":"PLoS ONE","author":[{"family":"Schaefer","given":"Martin H."},{"family":"Fontaine","given":"Jean-Fred"},{"family":"Vinayagam","given":"Arunachalam"},{"family":"Porras","given":"Pablo"},{"family":"Wanker","given":"Erich E."},{"family":"Andrade-Navarro","given":"Miguel A."}],"issued":{"date-parts":[["2012",2,14]]}}}],"schema":"https://github.com/citation-style-language/schema/raw/master/csl-citation.json"} </w:instrText>
      </w:r>
      <w:r w:rsidR="002E29A6" w:rsidRPr="00386FDF">
        <w:rPr>
          <w:rFonts w:asciiTheme="majorBidi" w:hAnsiTheme="majorBidi" w:cstheme="majorBidi"/>
          <w:sz w:val="24"/>
          <w:szCs w:val="24"/>
        </w:rPr>
        <w:fldChar w:fldCharType="separate"/>
      </w:r>
      <w:r w:rsidR="00870E3A" w:rsidRPr="00386FDF">
        <w:rPr>
          <w:rFonts w:asciiTheme="majorBidi" w:hAnsiTheme="majorBidi" w:cstheme="majorBidi"/>
          <w:sz w:val="24"/>
          <w:szCs w:val="24"/>
        </w:rPr>
        <w:t>[33]</w:t>
      </w:r>
      <w:r w:rsidR="002E29A6" w:rsidRPr="00386FDF">
        <w:rPr>
          <w:rFonts w:asciiTheme="majorBidi" w:hAnsiTheme="majorBidi" w:cstheme="majorBidi"/>
          <w:sz w:val="24"/>
          <w:szCs w:val="24"/>
        </w:rPr>
        <w:fldChar w:fldCharType="end"/>
      </w:r>
      <w:r w:rsidR="0031221D">
        <w:rPr>
          <w:rFonts w:asciiTheme="majorBidi" w:hAnsiTheme="majorBidi" w:cstheme="majorBidi"/>
          <w:sz w:val="24"/>
          <w:szCs w:val="24"/>
        </w:rPr>
        <w:t>,</w:t>
      </w:r>
      <w:r w:rsidRPr="00386FDF">
        <w:rPr>
          <w:rFonts w:asciiTheme="majorBidi" w:hAnsiTheme="majorBidi" w:cstheme="majorBidi"/>
          <w:sz w:val="24"/>
          <w:szCs w:val="24"/>
        </w:rPr>
        <w:t xml:space="preserve"> </w:t>
      </w:r>
      <w:r w:rsidR="0031221D">
        <w:rPr>
          <w:rFonts w:asciiTheme="majorBidi" w:hAnsiTheme="majorBidi" w:cstheme="majorBidi"/>
          <w:sz w:val="24"/>
          <w:szCs w:val="24"/>
        </w:rPr>
        <w:t xml:space="preserve">and </w:t>
      </w:r>
      <w:r w:rsidR="004F471B" w:rsidRPr="00386FDF">
        <w:rPr>
          <w:rFonts w:asciiTheme="majorBidi" w:hAnsiTheme="majorBidi" w:cstheme="majorBidi"/>
          <w:sz w:val="24"/>
          <w:szCs w:val="24"/>
        </w:rPr>
        <w:t>compris</w:t>
      </w:r>
      <w:r w:rsidR="0031221D">
        <w:rPr>
          <w:rFonts w:asciiTheme="majorBidi" w:hAnsiTheme="majorBidi" w:cstheme="majorBidi"/>
          <w:sz w:val="24"/>
          <w:szCs w:val="24"/>
        </w:rPr>
        <w:t xml:space="preserve">ing </w:t>
      </w:r>
      <w:r w:rsidR="00753167" w:rsidRPr="00386FDF">
        <w:rPr>
          <w:rFonts w:asciiTheme="majorBidi" w:hAnsiTheme="majorBidi" w:cstheme="majorBidi"/>
          <w:sz w:val="24"/>
          <w:szCs w:val="24"/>
        </w:rPr>
        <w:t xml:space="preserve">186,217 </w:t>
      </w:r>
      <w:r w:rsidRPr="00386FDF">
        <w:rPr>
          <w:rFonts w:asciiTheme="majorBidi" w:hAnsiTheme="majorBidi" w:cstheme="majorBidi"/>
          <w:sz w:val="24"/>
          <w:szCs w:val="24"/>
        </w:rPr>
        <w:t xml:space="preserve">interactions among </w:t>
      </w:r>
      <w:r w:rsidR="00753167" w:rsidRPr="00386FDF">
        <w:rPr>
          <w:rFonts w:asciiTheme="majorBidi" w:hAnsiTheme="majorBidi" w:cstheme="majorBidi"/>
          <w:sz w:val="24"/>
          <w:szCs w:val="24"/>
        </w:rPr>
        <w:t>15,029</w:t>
      </w:r>
      <w:r w:rsidRPr="00386FDF">
        <w:rPr>
          <w:rFonts w:asciiTheme="majorBidi" w:hAnsiTheme="majorBidi" w:cstheme="majorBidi"/>
          <w:sz w:val="24"/>
          <w:szCs w:val="24"/>
        </w:rPr>
        <w:t xml:space="preserve"> proteins.</w:t>
      </w:r>
    </w:p>
    <w:p w:rsidR="006C5E51" w:rsidRPr="00386FDF" w:rsidRDefault="00607BB7" w:rsidP="00A61592">
      <w:pPr>
        <w:spacing w:line="300" w:lineRule="exact"/>
        <w:ind w:firstLine="357"/>
        <w:jc w:val="both"/>
        <w:rPr>
          <w:rFonts w:asciiTheme="majorBidi" w:hAnsiTheme="majorBidi" w:cstheme="majorBidi"/>
          <w:b/>
          <w:bCs/>
          <w:sz w:val="24"/>
          <w:szCs w:val="24"/>
        </w:rPr>
      </w:pPr>
      <w:r w:rsidRPr="00386FDF">
        <w:rPr>
          <w:rFonts w:asciiTheme="majorBidi" w:hAnsiTheme="majorBidi" w:cstheme="majorBidi"/>
          <w:sz w:val="24"/>
          <w:szCs w:val="24"/>
        </w:rPr>
        <w:t>The p</w:t>
      </w:r>
      <w:r w:rsidR="004F471B" w:rsidRPr="00386FDF">
        <w:rPr>
          <w:rFonts w:asciiTheme="majorBidi" w:hAnsiTheme="majorBidi" w:cstheme="majorBidi"/>
          <w:sz w:val="24"/>
          <w:szCs w:val="24"/>
        </w:rPr>
        <w:t>rojected individual networks have</w:t>
      </w:r>
      <w:r w:rsidRPr="00386FDF">
        <w:rPr>
          <w:rFonts w:asciiTheme="majorBidi" w:hAnsiTheme="majorBidi" w:cstheme="majorBidi"/>
          <w:sz w:val="24"/>
          <w:szCs w:val="24"/>
        </w:rPr>
        <w:t xml:space="preserve"> </w:t>
      </w:r>
      <w:r w:rsidR="008D5817" w:rsidRPr="00386FDF">
        <w:rPr>
          <w:rFonts w:asciiTheme="majorBidi" w:hAnsiTheme="majorBidi" w:cstheme="majorBidi"/>
          <w:sz w:val="24"/>
          <w:szCs w:val="24"/>
        </w:rPr>
        <w:t xml:space="preserve">in average </w:t>
      </w:r>
      <w:r w:rsidR="003A12F6" w:rsidRPr="00386FDF">
        <w:rPr>
          <w:rFonts w:asciiTheme="majorBidi" w:hAnsiTheme="majorBidi" w:cstheme="majorBidi"/>
          <w:sz w:val="24"/>
          <w:szCs w:val="24"/>
        </w:rPr>
        <w:t>7.6</w:t>
      </w:r>
      <w:r w:rsidR="008D5817" w:rsidRPr="00386FDF">
        <w:rPr>
          <w:rFonts w:asciiTheme="majorBidi" w:hAnsiTheme="majorBidi" w:cstheme="majorBidi"/>
          <w:sz w:val="24"/>
          <w:szCs w:val="24"/>
        </w:rPr>
        <w:t xml:space="preserve"> mutations and 340 differentially expressed </w:t>
      </w:r>
      <w:r w:rsidRPr="00386FDF">
        <w:rPr>
          <w:rFonts w:asciiTheme="majorBidi" w:hAnsiTheme="majorBidi" w:cstheme="majorBidi"/>
          <w:sz w:val="24"/>
          <w:szCs w:val="24"/>
        </w:rPr>
        <w:t>genes.</w:t>
      </w:r>
    </w:p>
    <w:p w:rsidR="006C5E51" w:rsidRPr="00A61592" w:rsidRDefault="006C5E51" w:rsidP="0091729E">
      <w:pPr>
        <w:pStyle w:val="Heading3"/>
        <w:bidi w:val="0"/>
        <w:rPr>
          <w:rFonts w:asciiTheme="majorBidi" w:hAnsiTheme="majorBidi" w:cstheme="majorBidi"/>
        </w:rPr>
      </w:pPr>
      <w:r w:rsidRPr="00A61592">
        <w:rPr>
          <w:rFonts w:asciiTheme="majorBidi" w:hAnsiTheme="majorBidi" w:cstheme="majorBidi"/>
        </w:rPr>
        <w:t xml:space="preserve">Drug </w:t>
      </w:r>
      <w:r w:rsidR="0091729E">
        <w:rPr>
          <w:rFonts w:asciiTheme="majorBidi" w:hAnsiTheme="majorBidi" w:cstheme="majorBidi"/>
        </w:rPr>
        <w:t>t</w:t>
      </w:r>
      <w:r w:rsidR="00751D89" w:rsidRPr="00A61592">
        <w:rPr>
          <w:rFonts w:asciiTheme="majorBidi" w:hAnsiTheme="majorBidi" w:cstheme="majorBidi"/>
        </w:rPr>
        <w:t>argets</w:t>
      </w:r>
      <w:r w:rsidRPr="00A61592">
        <w:rPr>
          <w:rFonts w:asciiTheme="majorBidi" w:hAnsiTheme="majorBidi" w:cstheme="majorBidi"/>
        </w:rPr>
        <w:t xml:space="preserve"> </w:t>
      </w:r>
    </w:p>
    <w:p w:rsidR="003A12F6" w:rsidRPr="00386FDF" w:rsidRDefault="00751D89" w:rsidP="00753167">
      <w:pPr>
        <w:rPr>
          <w:rFonts w:asciiTheme="majorBidi" w:hAnsiTheme="majorBidi" w:cstheme="majorBidi"/>
          <w:sz w:val="24"/>
          <w:szCs w:val="24"/>
        </w:rPr>
      </w:pPr>
      <w:r w:rsidRPr="00386FDF">
        <w:rPr>
          <w:rFonts w:asciiTheme="majorBidi" w:hAnsiTheme="majorBidi" w:cstheme="majorBidi"/>
          <w:sz w:val="24"/>
          <w:szCs w:val="24"/>
        </w:rPr>
        <w:t xml:space="preserve">The DrugBank database </w:t>
      </w:r>
      <w:r w:rsidR="002E29A6" w:rsidRPr="00386FDF">
        <w:rPr>
          <w:rFonts w:asciiTheme="majorBidi" w:hAnsiTheme="majorBidi" w:cstheme="majorBidi"/>
          <w:sz w:val="24"/>
          <w:szCs w:val="24"/>
        </w:rPr>
        <w:fldChar w:fldCharType="begin"/>
      </w:r>
      <w:r w:rsidR="00753167" w:rsidRPr="00386FDF">
        <w:rPr>
          <w:rFonts w:asciiTheme="majorBidi" w:hAnsiTheme="majorBidi" w:cstheme="majorBidi"/>
          <w:sz w:val="24"/>
          <w:szCs w:val="24"/>
        </w:rPr>
        <w:instrText xml:space="preserve"> ADDIN ZOTERO_ITEM CSL_CITATION {"citationID":"m4kr329na","properties":{"formattedCitation":"[27]","plainCitation":"[27]"},"citationItems":[{"id":62,"uris":["http://zotero.org/users/2553926/items/C4SQ25E8"],"uri":["http://zotero.org/users/2553926/items/C4SQ25E8"],"itemData":{"id":62,"type":"article-journal","title":"DrugBank 4.0: shedding new light on drug metabolism","container-title":"Nucleic Acids Research","page":"gkt1068","source":"nar.oxfordjournals.org","abstract":"DrugBank (http://www.drugbank.ca) is a comprehensive online database containing extensive biochemical and pharmacological information about drugs, their mechanisms and their targets. Since it was first described in 2006, DrugBank has rapidly evolved, both in response to user requests and in response to changing trends in drug research and development. Previous versions of DrugBank have been widely used to facilitate drug and in silico drug target discovery. The latest update, DrugBank 4.0, has been further expanded to contain data on drug metabolism, absorption, distribution, metabolism, excretion and toxicity (ADMET) and other kinds of quantitative structure activity relationships (QSAR) information. These enhancements are intended to facilitate research in xenobiotic metabolism (both prediction and characterization), pharmacokinetics, pharmacodynamics and drug design/discovery. For this release, &gt;1200 drug metabolites (including their structures, names, activity, abundance and other detailed data) have been added along with &gt;1300 drug metabolism reactions (including metabolizing enzymes and reaction types) and dozens of drug metabolism pathways. Another 30 predicted or measured ADMET parameters have been added to each DrugCard, bringing the average number of quantitative ADMET values for Food and Drug Administration-approved drugs close to 40. Referential nuclear magnetic resonance and MS spectra have been added for almost 400 drugs as well as spectral and mass matching tools to facilitate compound identification. This expanded collection of drug information is complemented by a number of new or improved search tools, including one that provides a simple analyses of drug–target, –enzyme and –transporter associations to provide insight on drug–drug interactions.","DOI":"10.1093/nar/gkt1068","ISSN":"0305-1048, 1362-4962","note":"PMID: 24203711","shortTitle":"DrugBank 4.0","journalAbbreviation":"Nucl. Acids Res.","language":"en","author":[{"family":"Law","given":"Vivian"},{"family":"Knox","given":"Craig"},{"family":"Djoumbou","given":"Yannick"},{"family":"Jewison","given":"Tim"},{"family":"Guo","given":"An Chi"},{"family":"Liu","given":"Yifeng"},{"family":"Maciejewski","given":"Adam"},{"family":"Arndt","given":"David"},{"family":"Wilson","given":"Michael"},{"family":"Neveu","given":"Vanessa"},{"family":"Tang","given":"Alexandra"},{"family":"Gabriel","given":"Geraldine"},{"family":"Ly","given":"Carol"},{"family":"Adamjee","given":"Sakina"},{"family":"Dame","given":"Zerihun T."},{"family":"Han","given":"Beomsoo"},{"family":"Zhou","given":"You"},{"family":"Wishart","given":"David S."}],"issued":{"date-parts":[["2013",11,6]]},"PMID":"24203711"}}],"schema":"https://github.com/citation-style-language/schema/raw/master/csl-citation.json"} </w:instrText>
      </w:r>
      <w:r w:rsidR="002E29A6" w:rsidRPr="00386FDF">
        <w:rPr>
          <w:rFonts w:asciiTheme="majorBidi" w:hAnsiTheme="majorBidi" w:cstheme="majorBidi"/>
          <w:sz w:val="24"/>
          <w:szCs w:val="24"/>
        </w:rPr>
        <w:fldChar w:fldCharType="separate"/>
      </w:r>
      <w:r w:rsidR="00753167" w:rsidRPr="00386FDF">
        <w:rPr>
          <w:rFonts w:ascii="Times New Roman" w:hAnsi="Times New Roman" w:cs="Times New Roman"/>
          <w:sz w:val="24"/>
        </w:rPr>
        <w:t>[27]</w:t>
      </w:r>
      <w:r w:rsidR="002E29A6" w:rsidRPr="00386FDF">
        <w:rPr>
          <w:rFonts w:asciiTheme="majorBidi" w:hAnsiTheme="majorBidi" w:cstheme="majorBidi"/>
          <w:sz w:val="24"/>
          <w:szCs w:val="24"/>
        </w:rPr>
        <w:fldChar w:fldCharType="end"/>
      </w:r>
      <w:r w:rsidR="00753167" w:rsidRPr="00386FDF">
        <w:rPr>
          <w:rFonts w:asciiTheme="majorBidi" w:hAnsiTheme="majorBidi" w:cstheme="majorBidi"/>
          <w:sz w:val="24"/>
          <w:szCs w:val="24"/>
        </w:rPr>
        <w:t xml:space="preserve"> </w:t>
      </w:r>
      <w:r w:rsidRPr="00386FDF">
        <w:rPr>
          <w:rFonts w:asciiTheme="majorBidi" w:hAnsiTheme="majorBidi" w:cstheme="majorBidi"/>
          <w:sz w:val="24"/>
          <w:szCs w:val="24"/>
        </w:rPr>
        <w:t xml:space="preserve">combines detailed drug data with comprehensive drug target information. </w:t>
      </w:r>
      <w:r w:rsidR="004F471B" w:rsidRPr="00386FDF">
        <w:rPr>
          <w:rFonts w:asciiTheme="majorBidi" w:hAnsiTheme="majorBidi" w:cstheme="majorBidi"/>
          <w:sz w:val="24"/>
          <w:szCs w:val="24"/>
        </w:rPr>
        <w:t>We</w:t>
      </w:r>
      <w:r w:rsidRPr="00386FDF">
        <w:rPr>
          <w:rFonts w:asciiTheme="majorBidi" w:hAnsiTheme="majorBidi" w:cstheme="majorBidi"/>
          <w:sz w:val="24"/>
          <w:szCs w:val="24"/>
        </w:rPr>
        <w:t xml:space="preserve"> screened for AML drugs, and retained their targets </w:t>
      </w:r>
      <w:r w:rsidR="00753167" w:rsidRPr="00386FDF">
        <w:rPr>
          <w:rFonts w:asciiTheme="majorBidi" w:hAnsiTheme="majorBidi" w:cstheme="majorBidi"/>
          <w:sz w:val="24"/>
          <w:szCs w:val="24"/>
        </w:rPr>
        <w:t xml:space="preserve">composing </w:t>
      </w:r>
      <w:r w:rsidRPr="00386FDF">
        <w:rPr>
          <w:rFonts w:asciiTheme="majorBidi" w:hAnsiTheme="majorBidi" w:cstheme="majorBidi"/>
          <w:sz w:val="24"/>
          <w:szCs w:val="24"/>
        </w:rPr>
        <w:t>a collection of 22 drug targets.</w:t>
      </w:r>
    </w:p>
    <w:p w:rsidR="003A12F6" w:rsidRPr="00A61592" w:rsidRDefault="003A12F6" w:rsidP="0091729E">
      <w:pPr>
        <w:pStyle w:val="Heading3"/>
        <w:bidi w:val="0"/>
        <w:rPr>
          <w:rFonts w:asciiTheme="majorBidi" w:hAnsiTheme="majorBidi" w:cstheme="majorBidi"/>
        </w:rPr>
      </w:pPr>
      <w:r w:rsidRPr="00A61592">
        <w:rPr>
          <w:rFonts w:asciiTheme="majorBidi" w:hAnsiTheme="majorBidi" w:cstheme="majorBidi"/>
        </w:rPr>
        <w:t xml:space="preserve">Known </w:t>
      </w:r>
      <w:r w:rsidR="0091729E">
        <w:rPr>
          <w:rFonts w:asciiTheme="majorBidi" w:hAnsiTheme="majorBidi" w:cstheme="majorBidi"/>
        </w:rPr>
        <w:t>c</w:t>
      </w:r>
      <w:r w:rsidRPr="00A61592">
        <w:rPr>
          <w:rFonts w:asciiTheme="majorBidi" w:hAnsiTheme="majorBidi" w:cstheme="majorBidi"/>
        </w:rPr>
        <w:t>ausal genes</w:t>
      </w:r>
    </w:p>
    <w:p w:rsidR="008D5817" w:rsidRPr="00386FDF" w:rsidRDefault="00751D89" w:rsidP="00961B5B">
      <w:pPr>
        <w:rPr>
          <w:rFonts w:asciiTheme="majorBidi" w:hAnsiTheme="majorBidi" w:cstheme="majorBidi"/>
          <w:sz w:val="24"/>
          <w:szCs w:val="24"/>
        </w:rPr>
      </w:pPr>
      <w:r w:rsidRPr="00386FDF">
        <w:rPr>
          <w:rFonts w:asciiTheme="majorBidi" w:hAnsiTheme="majorBidi" w:cstheme="majorBidi"/>
          <w:sz w:val="24"/>
          <w:szCs w:val="24"/>
        </w:rPr>
        <w:t xml:space="preserve">We obtained 3 sets on </w:t>
      </w:r>
      <w:r w:rsidR="003A12F6" w:rsidRPr="00386FDF">
        <w:rPr>
          <w:rFonts w:asciiTheme="majorBidi" w:hAnsiTheme="majorBidi" w:cstheme="majorBidi"/>
          <w:sz w:val="24"/>
          <w:szCs w:val="24"/>
        </w:rPr>
        <w:t>known causal genes, varying in confidence and size</w:t>
      </w:r>
      <w:r w:rsidRPr="00386FDF">
        <w:rPr>
          <w:rFonts w:asciiTheme="majorBidi" w:hAnsiTheme="majorBidi" w:cstheme="majorBidi"/>
          <w:sz w:val="24"/>
          <w:szCs w:val="24"/>
        </w:rPr>
        <w:t>, and matched them to nodes in the PPI network.</w:t>
      </w:r>
      <w:r w:rsidR="003A12F6" w:rsidRPr="00386FDF">
        <w:rPr>
          <w:rFonts w:asciiTheme="majorBidi" w:hAnsiTheme="majorBidi" w:cstheme="majorBidi"/>
          <w:sz w:val="24"/>
          <w:szCs w:val="24"/>
        </w:rPr>
        <w:t xml:space="preserve"> 10 known AML causal genes </w:t>
      </w:r>
      <w:r w:rsidR="00961B5B" w:rsidRPr="00386FDF">
        <w:rPr>
          <w:rFonts w:asciiTheme="majorBidi" w:hAnsiTheme="majorBidi" w:cstheme="majorBidi"/>
          <w:sz w:val="24"/>
          <w:szCs w:val="24"/>
        </w:rPr>
        <w:t xml:space="preserve">were collected </w:t>
      </w:r>
      <w:r w:rsidR="003A12F6" w:rsidRPr="00386FDF">
        <w:rPr>
          <w:rFonts w:asciiTheme="majorBidi" w:hAnsiTheme="majorBidi" w:cstheme="majorBidi"/>
          <w:sz w:val="24"/>
          <w:szCs w:val="24"/>
        </w:rPr>
        <w:t xml:space="preserve">from the Kyoto Encyclopedia </w:t>
      </w:r>
      <w:r w:rsidR="003A12F6" w:rsidRPr="00386FDF">
        <w:rPr>
          <w:rFonts w:asciiTheme="majorBidi" w:hAnsiTheme="majorBidi" w:cstheme="majorBidi"/>
          <w:sz w:val="24"/>
          <w:szCs w:val="24"/>
        </w:rPr>
        <w:lastRenderedPageBreak/>
        <w:t>of Genes and Genomes (KEGG) database (</w:t>
      </w:r>
      <w:hyperlink r:id="rId20" w:history="1">
        <w:r w:rsidR="003A12F6" w:rsidRPr="00386FDF">
          <w:rPr>
            <w:rStyle w:val="Hyperlink"/>
            <w:rFonts w:asciiTheme="majorBidi" w:hAnsiTheme="majorBidi" w:cstheme="majorBidi"/>
            <w:sz w:val="24"/>
            <w:szCs w:val="24"/>
          </w:rPr>
          <w:t>http://www.genome.jp/kegg/</w:t>
        </w:r>
      </w:hyperlink>
      <w:r w:rsidR="003A12F6" w:rsidRPr="00386FDF">
        <w:rPr>
          <w:rFonts w:asciiTheme="majorBidi" w:hAnsiTheme="majorBidi" w:cstheme="majorBidi"/>
          <w:sz w:val="24"/>
          <w:szCs w:val="24"/>
        </w:rPr>
        <w:t>)</w:t>
      </w:r>
      <w:r w:rsidR="00961B5B" w:rsidRPr="00386FDF">
        <w:rPr>
          <w:rFonts w:asciiTheme="majorBidi" w:hAnsiTheme="majorBidi" w:cstheme="majorBidi"/>
          <w:sz w:val="24"/>
          <w:szCs w:val="24"/>
        </w:rPr>
        <w:t xml:space="preserve"> </w:t>
      </w:r>
      <w:r w:rsidR="002E29A6" w:rsidRPr="00386FDF">
        <w:rPr>
          <w:rFonts w:asciiTheme="majorBidi" w:hAnsiTheme="majorBidi" w:cstheme="majorBidi"/>
          <w:sz w:val="24"/>
          <w:szCs w:val="24"/>
        </w:rPr>
        <w:fldChar w:fldCharType="begin"/>
      </w:r>
      <w:r w:rsidR="00E66DC7" w:rsidRPr="00386FDF">
        <w:rPr>
          <w:rFonts w:asciiTheme="majorBidi" w:hAnsiTheme="majorBidi" w:cstheme="majorBidi"/>
          <w:sz w:val="24"/>
          <w:szCs w:val="24"/>
        </w:rPr>
        <w:instrText xml:space="preserve"> ADDIN ZOTERO_ITEM CSL_CITATION {"citationID":"D6UlKzBp","properties":{"formattedCitation":"[21], [22]","plainCitation":"[21], [22]"},"citationItems":[{"id":107,"uris":["http://zotero.org/users/2553926/items/C3GGJ8AG"],"uri":["http://zotero.org/users/2553926/items/C3GGJ8AG"],"itemData":{"id":107,"type":"article-journal","title":"KEGG: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label":"page"},{"id":111,"uris":["http://zotero.org/users/2553926/items/E8ZU7IB6"],"uri":["http://zotero.org/users/2553926/items/E8ZU7IB6"],"itemData":{"id":111,"type":"article-journal","title":"Data, information, knowledge and principle: back to metabolism in KEGG","container-title":"Nucleic Acids Research","page":"D199-205","volume":"42","issue":"Database issue","source":"PubMed","abstract":"In the hierarchy of data, information and knowledge, computational methods play a major role in the initial processing of data to extract information, but they alone become less effective to compile knowledge from information. The Kyoto Encyclopedia of Genes and Genomes (KEGG) resource (http://www.kegg.jp/ or http://www.genome.jp/kegg/) has been developed as a reference knowledge base to assist this latter process. In particular, the KEGG pathway maps are widely used for biological interpretation of genome sequences and other high-throughput data. The link from genomes to pathways is made through the KEGG Orthology system, a collection of manually defined ortholog groups identified by K numbers. To better automate this interpretation process the KEGG modules defined by Boolean expressions of K numbers have been expanded and improved. Once genes in a genome are annotated with K numbers, the KEGG modules can be computationally evaluated revealing metabolic capacities and other phenotypic features. The reaction modules, which represent chemical units of reactions, have been used to analyze design principles of metabolic networks and also to improve the definition of K numbers and associated annotations. For translational bioinformatics, the KEGG MEDICUS resource has been developed by integrating drug labels (package inserts) used in society.","DOI":"10.1093/nar/gkt1076","ISSN":"1362-4962","note":"PMID: 24214961\nPMCID: PMC3965122","shortTitle":"Data, information, knowledge and principle","journalAbbreviation":"Nucleic Acids Res.","language":"eng","author":[{"family":"Kanehisa","given":"Minoru"},{"family":"Goto","given":"Susumu"},{"family":"Sato","given":"Yoko"},{"family":"Kawashima","given":"Masayuki"},{"family":"Furumichi","given":"Miho"},{"family":"Tanabe","given":"Mao"}],"issued":{"date-parts":[["2014",1]]},"PMID":"24214961","PMCID":"PMC3965122"},"label":"page"}],"schema":"https://github.com/citation-style-language/schema/raw/master/csl-citation.json"} </w:instrText>
      </w:r>
      <w:r w:rsidR="002E29A6" w:rsidRPr="00386FDF">
        <w:rPr>
          <w:rFonts w:asciiTheme="majorBidi" w:hAnsiTheme="majorBidi" w:cstheme="majorBidi"/>
          <w:sz w:val="24"/>
          <w:szCs w:val="24"/>
        </w:rPr>
        <w:fldChar w:fldCharType="separate"/>
      </w:r>
      <w:r w:rsidR="003A12F6" w:rsidRPr="00386FDF">
        <w:rPr>
          <w:rFonts w:asciiTheme="majorBidi" w:hAnsiTheme="majorBidi" w:cstheme="majorBidi"/>
          <w:sz w:val="24"/>
          <w:szCs w:val="24"/>
        </w:rPr>
        <w:t>[21], [22]</w:t>
      </w:r>
      <w:r w:rsidR="002E29A6" w:rsidRPr="00386FDF">
        <w:rPr>
          <w:rFonts w:asciiTheme="majorBidi" w:hAnsiTheme="majorBidi" w:cstheme="majorBidi"/>
          <w:sz w:val="24"/>
          <w:szCs w:val="24"/>
        </w:rPr>
        <w:fldChar w:fldCharType="end"/>
      </w:r>
      <w:r w:rsidR="00961B5B" w:rsidRPr="00386FDF">
        <w:rPr>
          <w:rFonts w:asciiTheme="majorBidi" w:hAnsiTheme="majorBidi" w:cstheme="majorBidi"/>
          <w:sz w:val="24"/>
          <w:szCs w:val="24"/>
        </w:rPr>
        <w:t>,</w:t>
      </w:r>
      <w:r w:rsidR="003A12F6" w:rsidRPr="00386FDF">
        <w:rPr>
          <w:rFonts w:asciiTheme="majorBidi" w:hAnsiTheme="majorBidi" w:cstheme="majorBidi"/>
          <w:sz w:val="24"/>
          <w:szCs w:val="24"/>
        </w:rPr>
        <w:t xml:space="preserve"> 94 known AML causal genes from COSMIC (72 of which are in our PPI network) and 533 known cancer causal genes from COSMIC (363 in the network).</w:t>
      </w:r>
    </w:p>
    <w:p w:rsidR="00C836B9" w:rsidRPr="00386FDF" w:rsidRDefault="0033201D" w:rsidP="008D5817">
      <w:pPr>
        <w:pStyle w:val="Heading1"/>
        <w:numPr>
          <w:ilvl w:val="0"/>
          <w:numId w:val="0"/>
        </w:numPr>
        <w:bidi w:val="0"/>
        <w:ind w:left="360" w:right="357" w:hanging="360"/>
        <w:rPr>
          <w:rFonts w:asciiTheme="majorBidi" w:hAnsiTheme="majorBidi" w:cstheme="majorBidi"/>
        </w:rPr>
      </w:pPr>
      <w:r w:rsidRPr="00386FDF">
        <w:rPr>
          <w:rFonts w:asciiTheme="majorBidi" w:hAnsiTheme="majorBidi" w:cstheme="majorBidi"/>
        </w:rPr>
        <w:t>References</w:t>
      </w:r>
    </w:p>
    <w:p w:rsidR="0031221D" w:rsidRPr="0031221D" w:rsidRDefault="002E29A6" w:rsidP="0031221D">
      <w:pPr>
        <w:pStyle w:val="Bibliography"/>
        <w:rPr>
          <w:rFonts w:ascii="Times New Roman" w:hAnsi="Times New Roman" w:cs="Times New Roman"/>
          <w:sz w:val="24"/>
        </w:rPr>
      </w:pPr>
      <w:r w:rsidRPr="00386FDF">
        <w:fldChar w:fldCharType="begin"/>
      </w:r>
      <w:r w:rsidR="00C04BFA">
        <w:instrText xml:space="preserve"> ADDIN ZOTERO_BIBL {"custom":[]} CSL_BIBLIOGRAPHY </w:instrText>
      </w:r>
      <w:r w:rsidRPr="00386FDF">
        <w:fldChar w:fldCharType="separate"/>
      </w:r>
      <w:r w:rsidR="0031221D" w:rsidRPr="0031221D">
        <w:rPr>
          <w:rFonts w:ascii="Times New Roman" w:hAnsi="Times New Roman" w:cs="Times New Roman"/>
          <w:sz w:val="24"/>
        </w:rPr>
        <w:t>[1]</w:t>
      </w:r>
      <w:r w:rsidR="0031221D" w:rsidRPr="0031221D">
        <w:rPr>
          <w:rFonts w:ascii="Times New Roman" w:hAnsi="Times New Roman" w:cs="Times New Roman"/>
          <w:sz w:val="24"/>
        </w:rPr>
        <w:tab/>
        <w:t xml:space="preserve">P. I. Poulikakos, C. Zhang, G. Bollag, K. M. Shokat, and N. Rosen, “RAF inhibitors transactivate RAF dimers and ERK signalling in cells with wild-type BRAF,” </w:t>
      </w:r>
      <w:r w:rsidR="0031221D" w:rsidRPr="0031221D">
        <w:rPr>
          <w:rFonts w:ascii="Times New Roman" w:hAnsi="Times New Roman" w:cs="Times New Roman"/>
          <w:i/>
          <w:iCs/>
          <w:sz w:val="24"/>
        </w:rPr>
        <w:t>Nature</w:t>
      </w:r>
      <w:r w:rsidR="0031221D" w:rsidRPr="0031221D">
        <w:rPr>
          <w:rFonts w:ascii="Times New Roman" w:hAnsi="Times New Roman" w:cs="Times New Roman"/>
          <w:sz w:val="24"/>
        </w:rPr>
        <w:t>, vol. 464, no. 7287, pp. 427–430, Mar. 2010.</w:t>
      </w:r>
      <w:r w:rsidR="0031221D"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[2]</w:t>
      </w:r>
      <w:r w:rsidRPr="0031221D">
        <w:rPr>
          <w:rFonts w:ascii="Times New Roman" w:hAnsi="Times New Roman" w:cs="Times New Roman"/>
          <w:sz w:val="24"/>
        </w:rPr>
        <w:tab/>
        <w:t xml:space="preserve">P. M. Rothwell, “Can overall results of clinical trials be applied to all patients?,” </w:t>
      </w:r>
      <w:r w:rsidRPr="0031221D">
        <w:rPr>
          <w:rFonts w:ascii="Times New Roman" w:hAnsi="Times New Roman" w:cs="Times New Roman"/>
          <w:i/>
          <w:iCs/>
          <w:sz w:val="24"/>
        </w:rPr>
        <w:t>The Lancet</w:t>
      </w:r>
      <w:r w:rsidRPr="0031221D">
        <w:rPr>
          <w:rFonts w:ascii="Times New Roman" w:hAnsi="Times New Roman" w:cs="Times New Roman"/>
          <w:sz w:val="24"/>
        </w:rPr>
        <w:t>, vol. 345, no. 8965, pp. 1616–1619, Jun. 1995.</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[3]</w:t>
      </w:r>
      <w:r w:rsidRPr="0031221D">
        <w:rPr>
          <w:rFonts w:ascii="Times New Roman" w:hAnsi="Times New Roman" w:cs="Times New Roman"/>
          <w:sz w:val="24"/>
        </w:rPr>
        <w:tab/>
        <w:t xml:space="preserve">M. Hofree, J. P. Shen, H. Carter, A. Gross, and T. Ideker, “Network-based stratification of tumor mutations,” </w:t>
      </w:r>
      <w:r w:rsidRPr="0031221D">
        <w:rPr>
          <w:rFonts w:ascii="Times New Roman" w:hAnsi="Times New Roman" w:cs="Times New Roman"/>
          <w:i/>
          <w:iCs/>
          <w:sz w:val="24"/>
        </w:rPr>
        <w:t>Nat. Methods</w:t>
      </w:r>
      <w:r w:rsidRPr="0031221D">
        <w:rPr>
          <w:rFonts w:ascii="Times New Roman" w:hAnsi="Times New Roman" w:cs="Times New Roman"/>
          <w:sz w:val="24"/>
        </w:rPr>
        <w:t>, vol. 10, no. 11, pp. 1108–1115, Nov. 2013.</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[4]</w:t>
      </w:r>
      <w:r w:rsidRPr="0031221D">
        <w:rPr>
          <w:rFonts w:ascii="Times New Roman" w:hAnsi="Times New Roman" w:cs="Times New Roman"/>
          <w:sz w:val="24"/>
        </w:rPr>
        <w:tab/>
        <w:t xml:space="preserve">M. Niepel, M. Hafner, E. A. Pace, M. Chung, D. H. Chai, L. Zhou, B. Schoeberl, and P. K. Sorger, “Profiles of Basal and Stimulated Receptor Signaling Networks Predict Drug Response in Breast Cancer Lines,” </w:t>
      </w:r>
      <w:r w:rsidRPr="0031221D">
        <w:rPr>
          <w:rFonts w:ascii="Times New Roman" w:hAnsi="Times New Roman" w:cs="Times New Roman"/>
          <w:i/>
          <w:iCs/>
          <w:sz w:val="24"/>
        </w:rPr>
        <w:t>Sci. Signal.</w:t>
      </w:r>
      <w:r w:rsidRPr="0031221D">
        <w:rPr>
          <w:rFonts w:ascii="Times New Roman" w:hAnsi="Times New Roman" w:cs="Times New Roman"/>
          <w:sz w:val="24"/>
        </w:rPr>
        <w:t>, vol. 6, no. 294, Sep. 2013.</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[5]</w:t>
      </w:r>
      <w:r w:rsidRPr="0031221D">
        <w:rPr>
          <w:rFonts w:ascii="Times New Roman" w:hAnsi="Times New Roman" w:cs="Times New Roman"/>
          <w:sz w:val="24"/>
        </w:rPr>
        <w:tab/>
        <w:t xml:space="preserve">J. A. DiMasi, R. W. Hansen, and H. G. Grabowski, “The price of innovation: new estimates of drug development costs,” </w:t>
      </w:r>
      <w:r w:rsidRPr="0031221D">
        <w:rPr>
          <w:rFonts w:ascii="Times New Roman" w:hAnsi="Times New Roman" w:cs="Times New Roman"/>
          <w:i/>
          <w:iCs/>
          <w:sz w:val="24"/>
        </w:rPr>
        <w:t>J. Health Econ.</w:t>
      </w:r>
      <w:r w:rsidRPr="0031221D">
        <w:rPr>
          <w:rFonts w:ascii="Times New Roman" w:hAnsi="Times New Roman" w:cs="Times New Roman"/>
          <w:sz w:val="24"/>
        </w:rPr>
        <w:t>, vol. 22, no. 2, pp. 151–185, Mar. 2003.</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[6]</w:t>
      </w:r>
      <w:r w:rsidRPr="0031221D">
        <w:rPr>
          <w:rFonts w:ascii="Times New Roman" w:hAnsi="Times New Roman" w:cs="Times New Roman"/>
          <w:sz w:val="24"/>
        </w:rPr>
        <w:tab/>
        <w:t xml:space="preserve">A. Gottlieb, G. Y. Stein, E. Ruppin, and R. Sharan, “PREDICT: a method for inferring novel drug indications with application to personalized medicine,” </w:t>
      </w:r>
      <w:r w:rsidRPr="0031221D">
        <w:rPr>
          <w:rFonts w:ascii="Times New Roman" w:hAnsi="Times New Roman" w:cs="Times New Roman"/>
          <w:i/>
          <w:iCs/>
          <w:sz w:val="24"/>
        </w:rPr>
        <w:t>Mol. Syst. Biol.</w:t>
      </w:r>
      <w:r w:rsidRPr="0031221D">
        <w:rPr>
          <w:rFonts w:ascii="Times New Roman" w:hAnsi="Times New Roman" w:cs="Times New Roman"/>
          <w:sz w:val="24"/>
        </w:rPr>
        <w:t>, vol. 7, p. 496, Jun. 2011.</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[7]</w:t>
      </w:r>
      <w:r w:rsidRPr="0031221D">
        <w:rPr>
          <w:rFonts w:ascii="Times New Roman" w:hAnsi="Times New Roman" w:cs="Times New Roman"/>
          <w:sz w:val="24"/>
        </w:rPr>
        <w:tab/>
        <w:t xml:space="preserve">J. Lamb, E. D. Crawford, D. Peck, J. W. Modell, I. C. Blat, M. J. Wrobel, J. Lerner, J.-P. Brunet, A. Subramanian, K. N. Ross, M. Reich, H. Hieronymus, G. Wei, S. A. Armstrong, S. J. Haggarty, P. A. Clemons, R. Wei, S. A. Carr, E. S. Lander, and T. R. Golub, “The Connectivity Map: using gene-expression signatures to connect small molecules, genes, and disease,” </w:t>
      </w:r>
      <w:r w:rsidRPr="0031221D">
        <w:rPr>
          <w:rFonts w:ascii="Times New Roman" w:hAnsi="Times New Roman" w:cs="Times New Roman"/>
          <w:i/>
          <w:iCs/>
          <w:sz w:val="24"/>
        </w:rPr>
        <w:t>Science</w:t>
      </w:r>
      <w:r w:rsidRPr="0031221D">
        <w:rPr>
          <w:rFonts w:ascii="Times New Roman" w:hAnsi="Times New Roman" w:cs="Times New Roman"/>
          <w:sz w:val="24"/>
        </w:rPr>
        <w:t>, vol. 313, no. 5795, pp. 1929–1935, Sep. 2006.</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[8]</w:t>
      </w:r>
      <w:r w:rsidRPr="0031221D">
        <w:rPr>
          <w:rFonts w:ascii="Times New Roman" w:hAnsi="Times New Roman" w:cs="Times New Roman"/>
          <w:sz w:val="24"/>
        </w:rPr>
        <w:tab/>
        <w:t xml:space="preserve">G. Hu and P. Agarwal, “Human Disease-Drug Network Based on Genomic Expression Profiles,” </w:t>
      </w:r>
      <w:r w:rsidRPr="0031221D">
        <w:rPr>
          <w:rFonts w:ascii="Times New Roman" w:hAnsi="Times New Roman" w:cs="Times New Roman"/>
          <w:i/>
          <w:iCs/>
          <w:sz w:val="24"/>
        </w:rPr>
        <w:t>PLoS ONE</w:t>
      </w:r>
      <w:r w:rsidRPr="0031221D">
        <w:rPr>
          <w:rFonts w:ascii="Times New Roman" w:hAnsi="Times New Roman" w:cs="Times New Roman"/>
          <w:sz w:val="24"/>
        </w:rPr>
        <w:t>, vol. 4, no. 8, Aug. 2009.</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[9]</w:t>
      </w:r>
      <w:r w:rsidRPr="0031221D">
        <w:rPr>
          <w:rFonts w:ascii="Times New Roman" w:hAnsi="Times New Roman" w:cs="Times New Roman"/>
          <w:sz w:val="24"/>
        </w:rPr>
        <w:tab/>
        <w:t xml:space="preserve">A. P. Chiang and A. J. Butte, “SYSTEMATIC EVALUATION OF DRUG-DISEASE RELATIONSHIPS TO IDENTIFY LEADS FOR NOVEL DRUG USES,” </w:t>
      </w:r>
      <w:r w:rsidRPr="0031221D">
        <w:rPr>
          <w:rFonts w:ascii="Times New Roman" w:hAnsi="Times New Roman" w:cs="Times New Roman"/>
          <w:i/>
          <w:iCs/>
          <w:sz w:val="24"/>
        </w:rPr>
        <w:t>Clin. Pharmacol. Ther.</w:t>
      </w:r>
      <w:r w:rsidRPr="0031221D">
        <w:rPr>
          <w:rFonts w:ascii="Times New Roman" w:hAnsi="Times New Roman" w:cs="Times New Roman"/>
          <w:sz w:val="24"/>
        </w:rPr>
        <w:t>, vol. 86, no. 5, pp. 507–510, Nov. 2009.</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[10]</w:t>
      </w:r>
      <w:r w:rsidRPr="0031221D">
        <w:rPr>
          <w:rFonts w:ascii="Times New Roman" w:hAnsi="Times New Roman" w:cs="Times New Roman"/>
          <w:sz w:val="24"/>
        </w:rPr>
        <w:tab/>
        <w:t xml:space="preserve">P. P. Zarrinkar, R. N. Gunawardane, M. D. Cramer, M. F. Gardner, D. Brigham, B. Belli, M. W. Karaman, K. W. Pratz, G. Pallares, Q. Chao, K. G. Sprankle, H. K. Patel, M. Levis, R. C. </w:t>
      </w:r>
      <w:r w:rsidRPr="0031221D">
        <w:rPr>
          <w:rFonts w:ascii="Times New Roman" w:hAnsi="Times New Roman" w:cs="Times New Roman"/>
          <w:sz w:val="24"/>
        </w:rPr>
        <w:lastRenderedPageBreak/>
        <w:t xml:space="preserve">Armstrong, J. James, and S. S. Bhagwat, “AC220 is a uniquely potent and selective inhibitor of FLT3 for the treatment of acute myeloid leukemia (AML),” </w:t>
      </w:r>
      <w:r w:rsidRPr="0031221D">
        <w:rPr>
          <w:rFonts w:ascii="Times New Roman" w:hAnsi="Times New Roman" w:cs="Times New Roman"/>
          <w:i/>
          <w:iCs/>
          <w:sz w:val="24"/>
        </w:rPr>
        <w:t>Blood</w:t>
      </w:r>
      <w:r w:rsidRPr="0031221D">
        <w:rPr>
          <w:rFonts w:ascii="Times New Roman" w:hAnsi="Times New Roman" w:cs="Times New Roman"/>
          <w:sz w:val="24"/>
        </w:rPr>
        <w:t>, vol. 114, no. 14, pp. 2984–2992, Oct. 2009.</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[11]</w:t>
      </w:r>
      <w:r w:rsidRPr="0031221D">
        <w:rPr>
          <w:rFonts w:ascii="Times New Roman" w:hAnsi="Times New Roman" w:cs="Times New Roman"/>
          <w:sz w:val="24"/>
        </w:rPr>
        <w:tab/>
        <w:t xml:space="preserve">R. Chuang, B. A. Hall, D. Benque, B. Cook, S. Ishtiaq, N. Piterman, A. Taylor, M. Vardi, S. Koschmieder, B. Gottgens, and J. Fisher, “Drug Target Optimization in Chronic Myeloid Leukemia Using Innovative Computational Platform,” </w:t>
      </w:r>
      <w:r w:rsidRPr="0031221D">
        <w:rPr>
          <w:rFonts w:ascii="Times New Roman" w:hAnsi="Times New Roman" w:cs="Times New Roman"/>
          <w:i/>
          <w:iCs/>
          <w:sz w:val="24"/>
        </w:rPr>
        <w:t>Sci. Rep.</w:t>
      </w:r>
      <w:r w:rsidRPr="0031221D">
        <w:rPr>
          <w:rFonts w:ascii="Times New Roman" w:hAnsi="Times New Roman" w:cs="Times New Roman"/>
          <w:sz w:val="24"/>
        </w:rPr>
        <w:t>, vol. 5, Feb. 2015.</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[12]</w:t>
      </w:r>
      <w:r w:rsidRPr="0031221D">
        <w:rPr>
          <w:rFonts w:ascii="Times New Roman" w:hAnsi="Times New Roman" w:cs="Times New Roman"/>
          <w:sz w:val="24"/>
        </w:rPr>
        <w:tab/>
        <w:t xml:space="preserve">M. F. Ciaccio, V. C. Chen, R. B. Jones, and N. Bagheri, “The DIONESUS algorithm provides scalable and accurate reconstruction of dynamic phosphoproteomic networks to reveal new drug targets,” </w:t>
      </w:r>
      <w:r w:rsidRPr="0031221D">
        <w:rPr>
          <w:rFonts w:ascii="Times New Roman" w:hAnsi="Times New Roman" w:cs="Times New Roman"/>
          <w:i/>
          <w:iCs/>
          <w:sz w:val="24"/>
        </w:rPr>
        <w:t>Integr. Biol. Quant. Biosci. Nano Macro</w:t>
      </w:r>
      <w:r w:rsidRPr="0031221D">
        <w:rPr>
          <w:rFonts w:ascii="Times New Roman" w:hAnsi="Times New Roman" w:cs="Times New Roman"/>
          <w:sz w:val="24"/>
        </w:rPr>
        <w:t>, vol. 7, no. 7, pp. 776–791, Jul. 2015.</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[13]</w:t>
      </w:r>
      <w:r w:rsidRPr="0031221D">
        <w:rPr>
          <w:rFonts w:ascii="Times New Roman" w:hAnsi="Times New Roman" w:cs="Times New Roman"/>
          <w:sz w:val="24"/>
        </w:rPr>
        <w:tab/>
        <w:t xml:space="preserve">S. Fatumo, K. Plaimas, J.-P. Mallm, G. Schramm, E. Adebiyi, M. Oswald, R. Eils, and R. König, “Estimating novel potential drug targets of Plasmodium falciparum by analysing the metabolic network of knock-out strains in silico,” </w:t>
      </w:r>
      <w:r w:rsidRPr="0031221D">
        <w:rPr>
          <w:rFonts w:ascii="Times New Roman" w:hAnsi="Times New Roman" w:cs="Times New Roman"/>
          <w:i/>
          <w:iCs/>
          <w:sz w:val="24"/>
        </w:rPr>
        <w:t>Infect. Genet. Evol. J. Mol. Epidemiol. Evol. Genet. Infect. Dis.</w:t>
      </w:r>
      <w:r w:rsidRPr="0031221D">
        <w:rPr>
          <w:rFonts w:ascii="Times New Roman" w:hAnsi="Times New Roman" w:cs="Times New Roman"/>
          <w:sz w:val="24"/>
        </w:rPr>
        <w:t>, vol. 9, no. 3, pp. 351–358, May 2009.</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[14]</w:t>
      </w:r>
      <w:r w:rsidRPr="0031221D">
        <w:rPr>
          <w:rFonts w:ascii="Times New Roman" w:hAnsi="Times New Roman" w:cs="Times New Roman"/>
          <w:sz w:val="24"/>
        </w:rPr>
        <w:tab/>
        <w:t xml:space="preserve">B. Papp, C. Pál, and L. D. Hurst, “Metabolic network analysis of the causes and evolution of enzyme dispensability in yeast,” </w:t>
      </w:r>
      <w:r w:rsidRPr="0031221D">
        <w:rPr>
          <w:rFonts w:ascii="Times New Roman" w:hAnsi="Times New Roman" w:cs="Times New Roman"/>
          <w:i/>
          <w:iCs/>
          <w:sz w:val="24"/>
        </w:rPr>
        <w:t>Nature</w:t>
      </w:r>
      <w:r w:rsidRPr="0031221D">
        <w:rPr>
          <w:rFonts w:ascii="Times New Roman" w:hAnsi="Times New Roman" w:cs="Times New Roman"/>
          <w:sz w:val="24"/>
        </w:rPr>
        <w:t>, vol. 429, no. 6992, pp. 661–664, Jun. 2004.</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[15]</w:t>
      </w:r>
      <w:r w:rsidRPr="0031221D">
        <w:rPr>
          <w:rFonts w:ascii="Times New Roman" w:hAnsi="Times New Roman" w:cs="Times New Roman"/>
          <w:sz w:val="24"/>
        </w:rPr>
        <w:tab/>
        <w:t xml:space="preserve">P. Csermely, V. Ágoston, and S. Pongor, “The efficiency of multi-target drugs: the network approach might help drug design,” </w:t>
      </w:r>
      <w:r w:rsidRPr="0031221D">
        <w:rPr>
          <w:rFonts w:ascii="Times New Roman" w:hAnsi="Times New Roman" w:cs="Times New Roman"/>
          <w:i/>
          <w:iCs/>
          <w:sz w:val="24"/>
        </w:rPr>
        <w:t>Trends Pharmacol. Sci.</w:t>
      </w:r>
      <w:r w:rsidRPr="0031221D">
        <w:rPr>
          <w:rFonts w:ascii="Times New Roman" w:hAnsi="Times New Roman" w:cs="Times New Roman"/>
          <w:sz w:val="24"/>
        </w:rPr>
        <w:t>, vol. 26, no. 4, pp. 178–182, Apr. 2005.</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[16]</w:t>
      </w:r>
      <w:r w:rsidRPr="0031221D">
        <w:rPr>
          <w:rFonts w:ascii="Times New Roman" w:hAnsi="Times New Roman" w:cs="Times New Roman"/>
          <w:sz w:val="24"/>
        </w:rPr>
        <w:tab/>
        <w:t xml:space="preserve">O. Vanunu, O. Magger, E. Ruppin, T. Shlomi, and R. Sharan, “Associating genes and protein complexes with disease via network propagation,” </w:t>
      </w:r>
      <w:r w:rsidRPr="0031221D">
        <w:rPr>
          <w:rFonts w:ascii="Times New Roman" w:hAnsi="Times New Roman" w:cs="Times New Roman"/>
          <w:i/>
          <w:iCs/>
          <w:sz w:val="24"/>
        </w:rPr>
        <w:t>PLoS Comput. Biol.</w:t>
      </w:r>
      <w:r w:rsidRPr="0031221D">
        <w:rPr>
          <w:rFonts w:ascii="Times New Roman" w:hAnsi="Times New Roman" w:cs="Times New Roman"/>
          <w:sz w:val="24"/>
        </w:rPr>
        <w:t>, vol. 6, no. 1, p. e1000641, Jan. 2010.</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[17]</w:t>
      </w:r>
      <w:r w:rsidRPr="0031221D">
        <w:rPr>
          <w:rFonts w:ascii="Times New Roman" w:hAnsi="Times New Roman" w:cs="Times New Roman"/>
          <w:sz w:val="24"/>
        </w:rPr>
        <w:tab/>
        <w:t xml:space="preserve">G. Marcucci, T. Haferlach, and H. Döhner, “Molecular Genetics of Adult Acute Myeloid Leukemia: Prognostic and Therapeutic Implications,” </w:t>
      </w:r>
      <w:r w:rsidRPr="0031221D">
        <w:rPr>
          <w:rFonts w:ascii="Times New Roman" w:hAnsi="Times New Roman" w:cs="Times New Roman"/>
          <w:i/>
          <w:iCs/>
          <w:sz w:val="24"/>
        </w:rPr>
        <w:t>J. Clin. Oncol.</w:t>
      </w:r>
      <w:r w:rsidRPr="0031221D">
        <w:rPr>
          <w:rFonts w:ascii="Times New Roman" w:hAnsi="Times New Roman" w:cs="Times New Roman"/>
          <w:sz w:val="24"/>
        </w:rPr>
        <w:t>, p. JCO.2010.30.2554, Jan. 2011.</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[18]</w:t>
      </w:r>
      <w:r w:rsidRPr="0031221D">
        <w:rPr>
          <w:rFonts w:ascii="Times New Roman" w:hAnsi="Times New Roman" w:cs="Times New Roman"/>
          <w:sz w:val="24"/>
        </w:rPr>
        <w:tab/>
        <w:t xml:space="preserve">H. Wang, H. Hu, Q. Zhang, Y. Yang, Y. Li, Y. Hu, X. Ruan, Y. Yang, Z. Zhang, C. Shu, J. Yan, E. K. Wakeland, Q. Li, S. Hu, and X. Fang, “Dynamic transcriptomes of human myeloid leukemia cells,” </w:t>
      </w:r>
      <w:r w:rsidRPr="0031221D">
        <w:rPr>
          <w:rFonts w:ascii="Times New Roman" w:hAnsi="Times New Roman" w:cs="Times New Roman"/>
          <w:i/>
          <w:iCs/>
          <w:sz w:val="24"/>
        </w:rPr>
        <w:t>Genomics</w:t>
      </w:r>
      <w:r w:rsidRPr="0031221D">
        <w:rPr>
          <w:rFonts w:ascii="Times New Roman" w:hAnsi="Times New Roman" w:cs="Times New Roman"/>
          <w:sz w:val="24"/>
        </w:rPr>
        <w:t>, vol. 102, no. 4, pp. 250–256, Oct. 2013.</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[19]</w:t>
      </w:r>
      <w:r w:rsidRPr="0031221D">
        <w:rPr>
          <w:rFonts w:ascii="Times New Roman" w:hAnsi="Times New Roman" w:cs="Times New Roman"/>
          <w:sz w:val="24"/>
        </w:rPr>
        <w:tab/>
        <w:t xml:space="preserve">“Genomic and Epigenomic Landscapes of Adult De Novo Acute Myeloid Leukemia,” </w:t>
      </w:r>
      <w:r w:rsidRPr="0031221D">
        <w:rPr>
          <w:rFonts w:ascii="Times New Roman" w:hAnsi="Times New Roman" w:cs="Times New Roman"/>
          <w:i/>
          <w:iCs/>
          <w:sz w:val="24"/>
        </w:rPr>
        <w:t>N. Engl. J. Med.</w:t>
      </w:r>
      <w:r w:rsidRPr="0031221D">
        <w:rPr>
          <w:rFonts w:ascii="Times New Roman" w:hAnsi="Times New Roman" w:cs="Times New Roman"/>
          <w:sz w:val="24"/>
        </w:rPr>
        <w:t>, vol. 368, no. 22, pp. 2059–2074, May 2013.</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[20]</w:t>
      </w:r>
      <w:r w:rsidRPr="0031221D">
        <w:rPr>
          <w:rFonts w:ascii="Times New Roman" w:hAnsi="Times New Roman" w:cs="Times New Roman"/>
          <w:sz w:val="24"/>
        </w:rPr>
        <w:tab/>
        <w:t xml:space="preserve">S. A. Forbes, N. Bindal, S. Bamford, C. Cole, C. Y. Kok, D. Beare, M. Jia, R. Shepherd, K. Leung, A. Menzies, J. W. Teague, P. J. Campbell, M. R. Stratton, and P. A. Futreal, “COSMIC: mining complete cancer genomes in the Catalogue of Somatic Mutations in Cancer,” </w:t>
      </w:r>
      <w:r w:rsidRPr="0031221D">
        <w:rPr>
          <w:rFonts w:ascii="Times New Roman" w:hAnsi="Times New Roman" w:cs="Times New Roman"/>
          <w:i/>
          <w:iCs/>
          <w:sz w:val="24"/>
        </w:rPr>
        <w:t xml:space="preserve">Nucleic </w:t>
      </w:r>
      <w:r w:rsidRPr="0031221D">
        <w:rPr>
          <w:rFonts w:ascii="Times New Roman" w:hAnsi="Times New Roman" w:cs="Times New Roman"/>
          <w:i/>
          <w:iCs/>
          <w:sz w:val="24"/>
        </w:rPr>
        <w:lastRenderedPageBreak/>
        <w:t>Acids Res.</w:t>
      </w:r>
      <w:r w:rsidRPr="0031221D">
        <w:rPr>
          <w:rFonts w:ascii="Times New Roman" w:hAnsi="Times New Roman" w:cs="Times New Roman"/>
          <w:sz w:val="24"/>
        </w:rPr>
        <w:t>, vol. 39, no. Database issue, pp. D945–D950, Jan. 2011.</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[21]</w:t>
      </w:r>
      <w:r w:rsidRPr="0031221D">
        <w:rPr>
          <w:rFonts w:ascii="Times New Roman" w:hAnsi="Times New Roman" w:cs="Times New Roman"/>
          <w:sz w:val="24"/>
        </w:rPr>
        <w:tab/>
        <w:t xml:space="preserve">M. Kanehisa and S. Goto, “KEGG: Kyoto Encyclopedia of Genes and Genomes,” </w:t>
      </w:r>
      <w:r w:rsidRPr="0031221D">
        <w:rPr>
          <w:rFonts w:ascii="Times New Roman" w:hAnsi="Times New Roman" w:cs="Times New Roman"/>
          <w:i/>
          <w:iCs/>
          <w:sz w:val="24"/>
        </w:rPr>
        <w:t>Nucleic Acids Res.</w:t>
      </w:r>
      <w:r w:rsidRPr="0031221D">
        <w:rPr>
          <w:rFonts w:ascii="Times New Roman" w:hAnsi="Times New Roman" w:cs="Times New Roman"/>
          <w:sz w:val="24"/>
        </w:rPr>
        <w:t>, vol. 28, no. 1, pp. 27–30, Jan. 2000.</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[22]</w:t>
      </w:r>
      <w:r w:rsidRPr="0031221D">
        <w:rPr>
          <w:rFonts w:ascii="Times New Roman" w:hAnsi="Times New Roman" w:cs="Times New Roman"/>
          <w:sz w:val="24"/>
        </w:rPr>
        <w:tab/>
        <w:t xml:space="preserve">M. Kanehisa, S. Goto, Y. Sato, M. Kawashima, M. Furumichi, and M. Tanabe, “Data, information, knowledge and principle: back to metabolism in KEGG,” </w:t>
      </w:r>
      <w:r w:rsidRPr="0031221D">
        <w:rPr>
          <w:rFonts w:ascii="Times New Roman" w:hAnsi="Times New Roman" w:cs="Times New Roman"/>
          <w:i/>
          <w:iCs/>
          <w:sz w:val="24"/>
        </w:rPr>
        <w:t>Nucleic Acids Res.</w:t>
      </w:r>
      <w:r w:rsidRPr="0031221D">
        <w:rPr>
          <w:rFonts w:ascii="Times New Roman" w:hAnsi="Times New Roman" w:cs="Times New Roman"/>
          <w:sz w:val="24"/>
        </w:rPr>
        <w:t>, vol. 42, no. Database issue, pp. D199–205, Jan. 2014.</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[23]</w:t>
      </w:r>
      <w:r w:rsidRPr="0031221D">
        <w:rPr>
          <w:rFonts w:ascii="Times New Roman" w:hAnsi="Times New Roman" w:cs="Times New Roman"/>
          <w:sz w:val="24"/>
        </w:rPr>
        <w:tab/>
        <w:t xml:space="preserve">B. Vogelstein, N. Papadopoulos, V. E. Velculescu, S. Zhou, L. A. Diaz, and K. W. Kinzler, “Cancer Genome Landscapes,” </w:t>
      </w:r>
      <w:r w:rsidRPr="0031221D">
        <w:rPr>
          <w:rFonts w:ascii="Times New Roman" w:hAnsi="Times New Roman" w:cs="Times New Roman"/>
          <w:i/>
          <w:iCs/>
          <w:sz w:val="24"/>
        </w:rPr>
        <w:t>Science</w:t>
      </w:r>
      <w:r w:rsidRPr="0031221D">
        <w:rPr>
          <w:rFonts w:ascii="Times New Roman" w:hAnsi="Times New Roman" w:cs="Times New Roman"/>
          <w:sz w:val="24"/>
        </w:rPr>
        <w:t>, vol. 339, no. 6127, pp. 1546–1558, Mar. 2013.</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[24]</w:t>
      </w:r>
      <w:r w:rsidRPr="0031221D">
        <w:rPr>
          <w:rFonts w:ascii="Times New Roman" w:hAnsi="Times New Roman" w:cs="Times New Roman"/>
          <w:sz w:val="24"/>
        </w:rPr>
        <w:tab/>
        <w:t xml:space="preserve">C. Scholl, D. G. Gilliland, and S. Fröhling, “Deregulation of signaling pathways in acute myeloid leukemia,” </w:t>
      </w:r>
      <w:r w:rsidRPr="0031221D">
        <w:rPr>
          <w:rFonts w:ascii="Times New Roman" w:hAnsi="Times New Roman" w:cs="Times New Roman"/>
          <w:i/>
          <w:iCs/>
          <w:sz w:val="24"/>
        </w:rPr>
        <w:t>Semin. Oncol.</w:t>
      </w:r>
      <w:r w:rsidRPr="0031221D">
        <w:rPr>
          <w:rFonts w:ascii="Times New Roman" w:hAnsi="Times New Roman" w:cs="Times New Roman"/>
          <w:sz w:val="24"/>
        </w:rPr>
        <w:t>, vol. 35, no. 4, pp. 336–345, Aug. 2008.</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[25]</w:t>
      </w:r>
      <w:r w:rsidRPr="0031221D">
        <w:rPr>
          <w:rFonts w:ascii="Times New Roman" w:hAnsi="Times New Roman" w:cs="Times New Roman"/>
          <w:sz w:val="24"/>
        </w:rPr>
        <w:tab/>
        <w:t xml:space="preserve">M Ruffalo, M Koyuturk, and R Sharan, “Network-Based Integration of Disparate Omic Data To Identify ‘Silent Players’ in Cancer,” </w:t>
      </w:r>
      <w:r w:rsidRPr="0031221D">
        <w:rPr>
          <w:rFonts w:ascii="Times New Roman" w:hAnsi="Times New Roman" w:cs="Times New Roman"/>
          <w:i/>
          <w:iCs/>
          <w:sz w:val="24"/>
        </w:rPr>
        <w:t>submitted</w:t>
      </w:r>
      <w:r w:rsidRPr="0031221D">
        <w:rPr>
          <w:rFonts w:ascii="Times New Roman" w:hAnsi="Times New Roman" w:cs="Times New Roman"/>
          <w:sz w:val="24"/>
        </w:rPr>
        <w:t>, 2015.</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[26]</w:t>
      </w:r>
      <w:r w:rsidRPr="0031221D">
        <w:rPr>
          <w:rFonts w:ascii="Times New Roman" w:hAnsi="Times New Roman" w:cs="Times New Roman"/>
          <w:sz w:val="24"/>
        </w:rPr>
        <w:tab/>
        <w:t xml:space="preserve">C. Knox, V. Law, T. Jewison, P. Liu, S. Ly, A. Frolkis, A. Pon, K. Banco, C. Mak, V. Neveu, Y. Djoumbou, R. Eisner, A. C. Guo, and D. S. Wishart, “DrugBank 3.0: a comprehensive resource for ‘omics’ research on drugs,” </w:t>
      </w:r>
      <w:r w:rsidRPr="0031221D">
        <w:rPr>
          <w:rFonts w:ascii="Times New Roman" w:hAnsi="Times New Roman" w:cs="Times New Roman"/>
          <w:i/>
          <w:iCs/>
          <w:sz w:val="24"/>
        </w:rPr>
        <w:t>Nucleic Acids Res.</w:t>
      </w:r>
      <w:r w:rsidRPr="0031221D">
        <w:rPr>
          <w:rFonts w:ascii="Times New Roman" w:hAnsi="Times New Roman" w:cs="Times New Roman"/>
          <w:sz w:val="24"/>
        </w:rPr>
        <w:t>, vol. 39, no. Database issue, pp. D1035–1041, Jan. 2011.</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[27]</w:t>
      </w:r>
      <w:r w:rsidRPr="0031221D">
        <w:rPr>
          <w:rFonts w:ascii="Times New Roman" w:hAnsi="Times New Roman" w:cs="Times New Roman"/>
          <w:sz w:val="24"/>
        </w:rPr>
        <w:tab/>
        <w:t xml:space="preserve">V. Law, C. Knox, Y. Djoumbou, T. Jewison, A. C. Guo, Y. Liu, A. Maciejewski, D. Arndt, M. Wilson, V. Neveu, A. Tang, G. Gabriel, C. Ly, S. Adamjee, Z. T. Dame, B. Han, Y. Zhou, and D. S. Wishart, “DrugBank 4.0: shedding new light on drug metabolism,” </w:t>
      </w:r>
      <w:r w:rsidRPr="0031221D">
        <w:rPr>
          <w:rFonts w:ascii="Times New Roman" w:hAnsi="Times New Roman" w:cs="Times New Roman"/>
          <w:i/>
          <w:iCs/>
          <w:sz w:val="24"/>
        </w:rPr>
        <w:t>Nucleic Acids Res.</w:t>
      </w:r>
      <w:r w:rsidRPr="0031221D">
        <w:rPr>
          <w:rFonts w:ascii="Times New Roman" w:hAnsi="Times New Roman" w:cs="Times New Roman"/>
          <w:sz w:val="24"/>
        </w:rPr>
        <w:t>, p. gkt1068, Nov. 2013.</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[28]</w:t>
      </w:r>
      <w:r w:rsidRPr="0031221D">
        <w:rPr>
          <w:rFonts w:ascii="Times New Roman" w:hAnsi="Times New Roman" w:cs="Times New Roman"/>
          <w:sz w:val="24"/>
        </w:rPr>
        <w:tab/>
        <w:t xml:space="preserve">D. S. Wishart, C. Knox, A. C. Guo, S. Shrivastava, M. Hassanali, P. Stothard, Z. Chang, and J. Woolsey, “DrugBank: a comprehensive resource for in silico drug discovery and exploration,” </w:t>
      </w:r>
      <w:r w:rsidRPr="0031221D">
        <w:rPr>
          <w:rFonts w:ascii="Times New Roman" w:hAnsi="Times New Roman" w:cs="Times New Roman"/>
          <w:i/>
          <w:iCs/>
          <w:sz w:val="24"/>
        </w:rPr>
        <w:t>Nucleic Acids Res.</w:t>
      </w:r>
      <w:r w:rsidRPr="0031221D">
        <w:rPr>
          <w:rFonts w:ascii="Times New Roman" w:hAnsi="Times New Roman" w:cs="Times New Roman"/>
          <w:sz w:val="24"/>
        </w:rPr>
        <w:t>, vol. 34, no. Database issue, pp. D668–672, Jan. 2006.</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[29]</w:t>
      </w:r>
      <w:r w:rsidRPr="0031221D">
        <w:rPr>
          <w:rFonts w:ascii="Times New Roman" w:hAnsi="Times New Roman" w:cs="Times New Roman"/>
          <w:sz w:val="24"/>
        </w:rPr>
        <w:tab/>
        <w:t xml:space="preserve">D. S. Wishart, C. Knox, A. C. Guo, D. Cheng, S. Shrivastava, D. Tzur, B. Gautam, and M. Hassanali, “DrugBank: a knowledgebase for drugs, drug actions and drug targets,” </w:t>
      </w:r>
      <w:r w:rsidRPr="0031221D">
        <w:rPr>
          <w:rFonts w:ascii="Times New Roman" w:hAnsi="Times New Roman" w:cs="Times New Roman"/>
          <w:i/>
          <w:iCs/>
          <w:sz w:val="24"/>
        </w:rPr>
        <w:t>Nucleic Acids Res.</w:t>
      </w:r>
      <w:r w:rsidRPr="0031221D">
        <w:rPr>
          <w:rFonts w:ascii="Times New Roman" w:hAnsi="Times New Roman" w:cs="Times New Roman"/>
          <w:sz w:val="24"/>
        </w:rPr>
        <w:t>, vol. 36, no. Database issue, pp. D901–906, Jan. 2008.</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[30]</w:t>
      </w:r>
      <w:r w:rsidRPr="0031221D">
        <w:rPr>
          <w:rFonts w:ascii="Times New Roman" w:hAnsi="Times New Roman" w:cs="Times New Roman"/>
          <w:sz w:val="24"/>
        </w:rPr>
        <w:tab/>
        <w:t xml:space="preserve">L. Jin, Y. Tabe, H. Lu, G. Borthakur, T. Miida, H. Kantarjian, M. Andreeff, and M. Konopleva, “Mechanisms of apoptosis induction by simultaneous inhibition of PI3K and FLT3-ITD in AML cells in the hypoxic bone marrow microenvironment,” </w:t>
      </w:r>
      <w:r w:rsidRPr="0031221D">
        <w:rPr>
          <w:rFonts w:ascii="Times New Roman" w:hAnsi="Times New Roman" w:cs="Times New Roman"/>
          <w:i/>
          <w:iCs/>
          <w:sz w:val="24"/>
        </w:rPr>
        <w:t>Cancer Lett.</w:t>
      </w:r>
      <w:r w:rsidRPr="0031221D">
        <w:rPr>
          <w:rFonts w:ascii="Times New Roman" w:hAnsi="Times New Roman" w:cs="Times New Roman"/>
          <w:sz w:val="24"/>
        </w:rPr>
        <w:t>, vol. 329, no. 1, pp. 45–58, Feb. 2013.</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lastRenderedPageBreak/>
        <w:t>[31]</w:t>
      </w:r>
      <w:r w:rsidRPr="0031221D">
        <w:rPr>
          <w:rFonts w:ascii="Times New Roman" w:hAnsi="Times New Roman" w:cs="Times New Roman"/>
          <w:sz w:val="24"/>
        </w:rPr>
        <w:tab/>
        <w:t xml:space="preserve">C. Nishioka, T. Ikezoe, J. Yang, and A. Yokoyama, “Inhibition of MEK/ERK signaling induces apoptosis of acute myelogenous leukemia cells via inhibition of eukaryotic initiation factor 4E-binding protein 1 and down-regulation of Mcl-1,” </w:t>
      </w:r>
      <w:r w:rsidRPr="0031221D">
        <w:rPr>
          <w:rFonts w:ascii="Times New Roman" w:hAnsi="Times New Roman" w:cs="Times New Roman"/>
          <w:i/>
          <w:iCs/>
          <w:sz w:val="24"/>
        </w:rPr>
        <w:t>Apoptosis Int. J. Program. Cell Death</w:t>
      </w:r>
      <w:r w:rsidRPr="0031221D">
        <w:rPr>
          <w:rFonts w:ascii="Times New Roman" w:hAnsi="Times New Roman" w:cs="Times New Roman"/>
          <w:sz w:val="24"/>
        </w:rPr>
        <w:t>, vol. 15, no. 7, pp. 795–804, Jul. 2010.</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[32]</w:t>
      </w:r>
      <w:r w:rsidRPr="0031221D">
        <w:rPr>
          <w:rFonts w:ascii="Times New Roman" w:hAnsi="Times New Roman" w:cs="Times New Roman"/>
          <w:sz w:val="24"/>
        </w:rPr>
        <w:tab/>
        <w:t xml:space="preserve">E. K. Keeton, K. McEachern, K. S. Dillman, S. Palakurthi, Y. Cao, M. R. Grondine, S. Kaur, S. Wang, Y. Chen, A. Wu, M. Shen, F. D. Gibbons, M. L. Lamb, X. Zheng, R. M. Stone, D. J. Deangelo, L. C. Platanias, L. A. Dakin, H. Chen, P. D. Lyne, and D. Huszar, “AZD1208, a potent and selective pan-Pim kinase inhibitor, demonstrates efficacy in preclinical models of acute myeloid leukemia,” </w:t>
      </w:r>
      <w:r w:rsidRPr="0031221D">
        <w:rPr>
          <w:rFonts w:ascii="Times New Roman" w:hAnsi="Times New Roman" w:cs="Times New Roman"/>
          <w:i/>
          <w:iCs/>
          <w:sz w:val="24"/>
        </w:rPr>
        <w:t>Blood</w:t>
      </w:r>
      <w:r w:rsidRPr="0031221D">
        <w:rPr>
          <w:rFonts w:ascii="Times New Roman" w:hAnsi="Times New Roman" w:cs="Times New Roman"/>
          <w:sz w:val="24"/>
        </w:rPr>
        <w:t>, vol. 123, no. 6, pp. 905–913, Feb. 2014.</w:t>
      </w:r>
      <w:r w:rsidRPr="0031221D">
        <w:rPr>
          <w:rFonts w:ascii="Times New Roman" w:hAnsi="Times New Roman" w:cs="Times New Roman"/>
          <w:sz w:val="24"/>
        </w:rPr>
        <w:br/>
      </w:r>
    </w:p>
    <w:p w:rsidR="0031221D" w:rsidRPr="0031221D" w:rsidRDefault="0031221D" w:rsidP="0031221D">
      <w:pPr>
        <w:pStyle w:val="Bibliography"/>
        <w:rPr>
          <w:rFonts w:ascii="Times New Roman" w:hAnsi="Times New Roman" w:cs="Times New Roman"/>
          <w:sz w:val="24"/>
        </w:rPr>
      </w:pPr>
      <w:r w:rsidRPr="0031221D">
        <w:rPr>
          <w:rFonts w:ascii="Times New Roman" w:hAnsi="Times New Roman" w:cs="Times New Roman"/>
          <w:sz w:val="24"/>
        </w:rPr>
        <w:t>[33]</w:t>
      </w:r>
      <w:r w:rsidRPr="0031221D">
        <w:rPr>
          <w:rFonts w:ascii="Times New Roman" w:hAnsi="Times New Roman" w:cs="Times New Roman"/>
          <w:sz w:val="24"/>
        </w:rPr>
        <w:tab/>
        <w:t xml:space="preserve">M. H. Schaefer, J.-F. Fontaine, A. Vinayagam, P. Porras, E. E. Wanker, and M. A. Andrade-Navarro, “HIPPIE: Integrating Protein Interaction Networks with Experiment Based Quality Scores,” </w:t>
      </w:r>
      <w:r w:rsidRPr="0031221D">
        <w:rPr>
          <w:rFonts w:ascii="Times New Roman" w:hAnsi="Times New Roman" w:cs="Times New Roman"/>
          <w:i/>
          <w:iCs/>
          <w:sz w:val="24"/>
        </w:rPr>
        <w:t>PLoS ONE</w:t>
      </w:r>
      <w:r w:rsidRPr="0031221D">
        <w:rPr>
          <w:rFonts w:ascii="Times New Roman" w:hAnsi="Times New Roman" w:cs="Times New Roman"/>
          <w:sz w:val="24"/>
        </w:rPr>
        <w:t>, vol. 7, no. 2, p. e31826, Feb. 2012.</w:t>
      </w:r>
      <w:r w:rsidRPr="0031221D">
        <w:rPr>
          <w:rFonts w:ascii="Times New Roman" w:hAnsi="Times New Roman" w:cs="Times New Roman"/>
          <w:sz w:val="24"/>
        </w:rPr>
        <w:br/>
      </w:r>
    </w:p>
    <w:p w:rsidR="004F2392" w:rsidRPr="003053CE" w:rsidRDefault="002E29A6" w:rsidP="00870E3A">
      <w:pPr>
        <w:pStyle w:val="Bibliography"/>
        <w:rPr>
          <w:rFonts w:asciiTheme="majorBidi" w:hAnsiTheme="majorBidi" w:cstheme="majorBidi"/>
        </w:rPr>
      </w:pPr>
      <w:r w:rsidRPr="00386FDF">
        <w:rPr>
          <w:rFonts w:asciiTheme="majorBidi" w:hAnsiTheme="majorBidi" w:cstheme="majorBidi"/>
        </w:rPr>
        <w:fldChar w:fldCharType="end"/>
      </w:r>
    </w:p>
    <w:sectPr w:rsidR="004F2392" w:rsidRPr="003053CE" w:rsidSect="00573D33">
      <w:pgSz w:w="12240" w:h="15840"/>
      <w:pgMar w:top="2075" w:right="1196" w:bottom="2075" w:left="1208"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942" w:rsidRDefault="00EC2942" w:rsidP="003D5888">
      <w:pPr>
        <w:spacing w:line="240" w:lineRule="auto"/>
      </w:pPr>
      <w:r>
        <w:separator/>
      </w:r>
    </w:p>
  </w:endnote>
  <w:endnote w:type="continuationSeparator" w:id="0">
    <w:p w:rsidR="00EC2942" w:rsidRDefault="00EC2942" w:rsidP="003D5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942" w:rsidRDefault="00EC2942" w:rsidP="003D5888">
      <w:pPr>
        <w:spacing w:line="240" w:lineRule="auto"/>
      </w:pPr>
      <w:r>
        <w:separator/>
      </w:r>
    </w:p>
  </w:footnote>
  <w:footnote w:type="continuationSeparator" w:id="0">
    <w:p w:rsidR="00EC2942" w:rsidRDefault="00EC2942" w:rsidP="003D5888">
      <w:pPr>
        <w:spacing w:line="240" w:lineRule="auto"/>
      </w:pPr>
      <w:r>
        <w:continuationSeparator/>
      </w:r>
    </w:p>
  </w:footnote>
  <w:footnote w:id="1">
    <w:p w:rsidR="00B571B2" w:rsidRPr="00B3396E" w:rsidRDefault="00B571B2" w:rsidP="000226FB">
      <w:pPr>
        <w:pStyle w:val="FootnoteText"/>
        <w:rPr>
          <w:rFonts w:asciiTheme="majorBidi" w:hAnsiTheme="majorBidi" w:cstheme="majorBidi"/>
          <w:sz w:val="22"/>
          <w:szCs w:val="22"/>
        </w:rPr>
      </w:pPr>
      <w:r w:rsidRPr="00386FDF">
        <w:rPr>
          <w:rFonts w:ascii="Wingdings" w:eastAsia="Cambria" w:hAnsi="Wingdings" w:cstheme="majorBidi"/>
          <w:caps/>
          <w:color w:val="auto"/>
          <w:vertAlign w:val="superscript"/>
        </w:rPr>
        <w:t></w:t>
      </w:r>
      <w:r w:rsidRPr="00550C49">
        <w:rPr>
          <w:rFonts w:asciiTheme="majorBidi" w:hAnsiTheme="majorBidi" w:cstheme="majorBidi"/>
          <w:sz w:val="22"/>
          <w:szCs w:val="22"/>
        </w:rPr>
        <w:t>These</w:t>
      </w:r>
      <w:r>
        <w:rPr>
          <w:rFonts w:asciiTheme="majorBidi" w:hAnsiTheme="majorBidi" w:cstheme="majorBidi"/>
          <w:sz w:val="22"/>
          <w:szCs w:val="22"/>
        </w:rPr>
        <w:t xml:space="preserve"> authors contributed equally to this work.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74CC"/>
    <w:multiLevelType w:val="hybridMultilevel"/>
    <w:tmpl w:val="3B709086"/>
    <w:lvl w:ilvl="0" w:tplc="FA38E5E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D4FB4"/>
    <w:multiLevelType w:val="hybridMultilevel"/>
    <w:tmpl w:val="82A2ECD2"/>
    <w:lvl w:ilvl="0" w:tplc="266675C4">
      <w:start w:val="1"/>
      <w:numFmt w:val="decimal"/>
      <w:lvlText w:val="%1."/>
      <w:lvlJc w:val="left"/>
      <w:pPr>
        <w:ind w:left="6" w:hanging="6"/>
      </w:pPr>
      <w:rPr>
        <w:rFonts w:hint="default"/>
        <w:b/>
        <w:sz w:val="24"/>
        <w:szCs w:val="24"/>
      </w:r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
    <w:nsid w:val="12405FB6"/>
    <w:multiLevelType w:val="hybridMultilevel"/>
    <w:tmpl w:val="49FA859C"/>
    <w:lvl w:ilvl="0" w:tplc="4C0E245A">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7D22FAB"/>
    <w:multiLevelType w:val="multilevel"/>
    <w:tmpl w:val="EB78EE42"/>
    <w:lvl w:ilvl="0">
      <w:start w:val="1"/>
      <w:numFmt w:val="decimal"/>
      <w:pStyle w:val="Heading1"/>
      <w:suff w:val="nothing"/>
      <w:lvlText w:val="%1.  "/>
      <w:lvlJc w:val="left"/>
      <w:pPr>
        <w:ind w:left="360" w:hanging="360"/>
      </w:pPr>
      <w:rPr>
        <w:rFonts w:ascii="Times New Roman" w:hAnsi="Times New Roman" w:hint="default"/>
        <w:b/>
        <w:i w:val="0"/>
        <w:sz w:val="24"/>
        <w:szCs w:val="20"/>
      </w:rPr>
    </w:lvl>
    <w:lvl w:ilvl="1">
      <w:start w:val="1"/>
      <w:numFmt w:val="decimal"/>
      <w:pStyle w:val="Heading2"/>
      <w:suff w:val="nothing"/>
      <w:lvlText w:val="%1.%2.  "/>
      <w:lvlJc w:val="left"/>
      <w:pPr>
        <w:ind w:left="0" w:firstLine="0"/>
      </w:pPr>
      <w:rPr>
        <w:rFonts w:ascii="Times New Roman" w:hAnsi="Times New Roman" w:hint="default"/>
        <w:b/>
        <w:i w:val="0"/>
        <w:sz w:val="24"/>
        <w:szCs w:val="20"/>
      </w:rPr>
    </w:lvl>
    <w:lvl w:ilvl="2">
      <w:start w:val="1"/>
      <w:numFmt w:val="decimal"/>
      <w:pStyle w:val="Heading3"/>
      <w:suff w:val="nothing"/>
      <w:lvlText w:val="%1.%2.%3.  "/>
      <w:lvlJc w:val="left"/>
      <w:pPr>
        <w:ind w:left="0" w:firstLine="0"/>
      </w:pPr>
      <w:rPr>
        <w:rFonts w:ascii="Times New Roman" w:hAnsi="Times New Roman" w:cs="Arial" w:hint="default"/>
        <w:b w:val="0"/>
        <w:bCs w:val="0"/>
        <w:i w:val="0"/>
        <w:sz w:val="24"/>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2"/>
  </w:num>
  <w:num w:numId="3">
    <w:abstractNumId w:val="1"/>
  </w:num>
  <w:num w:numId="4">
    <w:abstractNumId w:val="3"/>
  </w:num>
  <w:num w:numId="5">
    <w:abstractNumId w:val="3"/>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972"/>
    <w:rsid w:val="000226FB"/>
    <w:rsid w:val="000231F7"/>
    <w:rsid w:val="00024714"/>
    <w:rsid w:val="0003457E"/>
    <w:rsid w:val="00043F3B"/>
    <w:rsid w:val="00050F06"/>
    <w:rsid w:val="00060C63"/>
    <w:rsid w:val="00075218"/>
    <w:rsid w:val="00080208"/>
    <w:rsid w:val="0008413A"/>
    <w:rsid w:val="00084694"/>
    <w:rsid w:val="0008704A"/>
    <w:rsid w:val="000A2483"/>
    <w:rsid w:val="000A774B"/>
    <w:rsid w:val="000B135C"/>
    <w:rsid w:val="000E7926"/>
    <w:rsid w:val="000F4599"/>
    <w:rsid w:val="000F48F6"/>
    <w:rsid w:val="000F798D"/>
    <w:rsid w:val="0010508E"/>
    <w:rsid w:val="00121736"/>
    <w:rsid w:val="00123844"/>
    <w:rsid w:val="00134944"/>
    <w:rsid w:val="00171F79"/>
    <w:rsid w:val="00176B84"/>
    <w:rsid w:val="0017783D"/>
    <w:rsid w:val="001964D6"/>
    <w:rsid w:val="001A0875"/>
    <w:rsid w:val="001B0875"/>
    <w:rsid w:val="001B784C"/>
    <w:rsid w:val="001B7F09"/>
    <w:rsid w:val="001D091D"/>
    <w:rsid w:val="001E3853"/>
    <w:rsid w:val="001E508C"/>
    <w:rsid w:val="001E578F"/>
    <w:rsid w:val="001F1645"/>
    <w:rsid w:val="001F4697"/>
    <w:rsid w:val="002034F5"/>
    <w:rsid w:val="00210613"/>
    <w:rsid w:val="0021610C"/>
    <w:rsid w:val="00221D3B"/>
    <w:rsid w:val="00223AA2"/>
    <w:rsid w:val="00232715"/>
    <w:rsid w:val="0023592E"/>
    <w:rsid w:val="002544A0"/>
    <w:rsid w:val="002565CF"/>
    <w:rsid w:val="002634AD"/>
    <w:rsid w:val="002656E3"/>
    <w:rsid w:val="002A2D8F"/>
    <w:rsid w:val="002B1D19"/>
    <w:rsid w:val="002C64B6"/>
    <w:rsid w:val="002E1391"/>
    <w:rsid w:val="002E29A6"/>
    <w:rsid w:val="002E3D26"/>
    <w:rsid w:val="002E4DF3"/>
    <w:rsid w:val="002E7C50"/>
    <w:rsid w:val="003053CE"/>
    <w:rsid w:val="0031221D"/>
    <w:rsid w:val="00314026"/>
    <w:rsid w:val="003176D7"/>
    <w:rsid w:val="003240FC"/>
    <w:rsid w:val="0033201D"/>
    <w:rsid w:val="00337185"/>
    <w:rsid w:val="00341E44"/>
    <w:rsid w:val="003537A4"/>
    <w:rsid w:val="00354419"/>
    <w:rsid w:val="00370AA8"/>
    <w:rsid w:val="00372D56"/>
    <w:rsid w:val="00375231"/>
    <w:rsid w:val="00386FDF"/>
    <w:rsid w:val="00390EF7"/>
    <w:rsid w:val="003A12F6"/>
    <w:rsid w:val="003A3790"/>
    <w:rsid w:val="003B05F1"/>
    <w:rsid w:val="003D5888"/>
    <w:rsid w:val="003E2F3F"/>
    <w:rsid w:val="00405BC9"/>
    <w:rsid w:val="00407E27"/>
    <w:rsid w:val="00436DFA"/>
    <w:rsid w:val="004464A1"/>
    <w:rsid w:val="00475E47"/>
    <w:rsid w:val="00482E34"/>
    <w:rsid w:val="0049288E"/>
    <w:rsid w:val="004932A6"/>
    <w:rsid w:val="00494843"/>
    <w:rsid w:val="004A1A74"/>
    <w:rsid w:val="004F2392"/>
    <w:rsid w:val="004F471B"/>
    <w:rsid w:val="00512A03"/>
    <w:rsid w:val="00513F07"/>
    <w:rsid w:val="00522F6D"/>
    <w:rsid w:val="00527E26"/>
    <w:rsid w:val="00531CF0"/>
    <w:rsid w:val="00533278"/>
    <w:rsid w:val="00543152"/>
    <w:rsid w:val="00550C49"/>
    <w:rsid w:val="0055316F"/>
    <w:rsid w:val="00553318"/>
    <w:rsid w:val="00554A7D"/>
    <w:rsid w:val="00563474"/>
    <w:rsid w:val="005637D3"/>
    <w:rsid w:val="00573D33"/>
    <w:rsid w:val="005767E6"/>
    <w:rsid w:val="0058135F"/>
    <w:rsid w:val="005C64CD"/>
    <w:rsid w:val="005E373C"/>
    <w:rsid w:val="005F2754"/>
    <w:rsid w:val="00607BB7"/>
    <w:rsid w:val="0061313C"/>
    <w:rsid w:val="00617A4A"/>
    <w:rsid w:val="00632FD3"/>
    <w:rsid w:val="0065660C"/>
    <w:rsid w:val="00662664"/>
    <w:rsid w:val="00665D0E"/>
    <w:rsid w:val="006843C1"/>
    <w:rsid w:val="006935EE"/>
    <w:rsid w:val="0069526D"/>
    <w:rsid w:val="006B104D"/>
    <w:rsid w:val="006B4CE0"/>
    <w:rsid w:val="006C5E51"/>
    <w:rsid w:val="006D2798"/>
    <w:rsid w:val="006D749D"/>
    <w:rsid w:val="006E5D6D"/>
    <w:rsid w:val="006F1583"/>
    <w:rsid w:val="0070150D"/>
    <w:rsid w:val="00723BB0"/>
    <w:rsid w:val="007410BC"/>
    <w:rsid w:val="007414D7"/>
    <w:rsid w:val="00751D89"/>
    <w:rsid w:val="00753167"/>
    <w:rsid w:val="00755C7D"/>
    <w:rsid w:val="00760DD0"/>
    <w:rsid w:val="007A0600"/>
    <w:rsid w:val="007A57E5"/>
    <w:rsid w:val="007C1B8D"/>
    <w:rsid w:val="007C740A"/>
    <w:rsid w:val="007D251C"/>
    <w:rsid w:val="007D691D"/>
    <w:rsid w:val="007E10DE"/>
    <w:rsid w:val="007F4853"/>
    <w:rsid w:val="0080025E"/>
    <w:rsid w:val="008039E5"/>
    <w:rsid w:val="00804BA2"/>
    <w:rsid w:val="00810351"/>
    <w:rsid w:val="00826965"/>
    <w:rsid w:val="00857C70"/>
    <w:rsid w:val="00870E3A"/>
    <w:rsid w:val="008A4D47"/>
    <w:rsid w:val="008A5155"/>
    <w:rsid w:val="008A7A8C"/>
    <w:rsid w:val="008B2738"/>
    <w:rsid w:val="008B31CB"/>
    <w:rsid w:val="008B72FE"/>
    <w:rsid w:val="008C3D69"/>
    <w:rsid w:val="008D05A8"/>
    <w:rsid w:val="008D32FA"/>
    <w:rsid w:val="008D5817"/>
    <w:rsid w:val="008F0843"/>
    <w:rsid w:val="0090032F"/>
    <w:rsid w:val="00902685"/>
    <w:rsid w:val="00902AB3"/>
    <w:rsid w:val="00915335"/>
    <w:rsid w:val="0091729E"/>
    <w:rsid w:val="0094350C"/>
    <w:rsid w:val="00961B5B"/>
    <w:rsid w:val="00984B94"/>
    <w:rsid w:val="00985E40"/>
    <w:rsid w:val="009A6185"/>
    <w:rsid w:val="009B11C0"/>
    <w:rsid w:val="009C34F5"/>
    <w:rsid w:val="009D3C0D"/>
    <w:rsid w:val="009D4887"/>
    <w:rsid w:val="009E5F75"/>
    <w:rsid w:val="00A309D7"/>
    <w:rsid w:val="00A40ACB"/>
    <w:rsid w:val="00A43155"/>
    <w:rsid w:val="00A52F42"/>
    <w:rsid w:val="00A61592"/>
    <w:rsid w:val="00A72F69"/>
    <w:rsid w:val="00A85324"/>
    <w:rsid w:val="00A90A36"/>
    <w:rsid w:val="00AA4093"/>
    <w:rsid w:val="00AA5546"/>
    <w:rsid w:val="00AB0CF1"/>
    <w:rsid w:val="00AC5D24"/>
    <w:rsid w:val="00AD218B"/>
    <w:rsid w:val="00AD5FF3"/>
    <w:rsid w:val="00AE39BC"/>
    <w:rsid w:val="00AE792C"/>
    <w:rsid w:val="00B129B9"/>
    <w:rsid w:val="00B20EC2"/>
    <w:rsid w:val="00B2525D"/>
    <w:rsid w:val="00B3631A"/>
    <w:rsid w:val="00B41BF9"/>
    <w:rsid w:val="00B51BF3"/>
    <w:rsid w:val="00B53CD6"/>
    <w:rsid w:val="00B5496F"/>
    <w:rsid w:val="00B571B2"/>
    <w:rsid w:val="00B66778"/>
    <w:rsid w:val="00B7095B"/>
    <w:rsid w:val="00B8246F"/>
    <w:rsid w:val="00B85C51"/>
    <w:rsid w:val="00BB4749"/>
    <w:rsid w:val="00BD140A"/>
    <w:rsid w:val="00BE25C9"/>
    <w:rsid w:val="00C04BFA"/>
    <w:rsid w:val="00C23112"/>
    <w:rsid w:val="00C3116A"/>
    <w:rsid w:val="00C36A6C"/>
    <w:rsid w:val="00C42C75"/>
    <w:rsid w:val="00C52191"/>
    <w:rsid w:val="00C53389"/>
    <w:rsid w:val="00C72B19"/>
    <w:rsid w:val="00C836B9"/>
    <w:rsid w:val="00C90055"/>
    <w:rsid w:val="00CB3972"/>
    <w:rsid w:val="00CC061F"/>
    <w:rsid w:val="00CD04D7"/>
    <w:rsid w:val="00CD0A97"/>
    <w:rsid w:val="00CD2FE6"/>
    <w:rsid w:val="00CD7664"/>
    <w:rsid w:val="00CE7220"/>
    <w:rsid w:val="00CF630C"/>
    <w:rsid w:val="00D00B42"/>
    <w:rsid w:val="00D00D55"/>
    <w:rsid w:val="00D35EE3"/>
    <w:rsid w:val="00D4345D"/>
    <w:rsid w:val="00D454A7"/>
    <w:rsid w:val="00D52C4D"/>
    <w:rsid w:val="00D5672A"/>
    <w:rsid w:val="00D7478A"/>
    <w:rsid w:val="00D74812"/>
    <w:rsid w:val="00D8680D"/>
    <w:rsid w:val="00D86BFE"/>
    <w:rsid w:val="00DA239E"/>
    <w:rsid w:val="00DB5558"/>
    <w:rsid w:val="00DB79E0"/>
    <w:rsid w:val="00DC0ABF"/>
    <w:rsid w:val="00DC0C33"/>
    <w:rsid w:val="00DC5D75"/>
    <w:rsid w:val="00DD3E7F"/>
    <w:rsid w:val="00DD48AD"/>
    <w:rsid w:val="00DF173F"/>
    <w:rsid w:val="00E16541"/>
    <w:rsid w:val="00E165C0"/>
    <w:rsid w:val="00E32F5C"/>
    <w:rsid w:val="00E344B1"/>
    <w:rsid w:val="00E37678"/>
    <w:rsid w:val="00E4172B"/>
    <w:rsid w:val="00E433CC"/>
    <w:rsid w:val="00E569C0"/>
    <w:rsid w:val="00E668BF"/>
    <w:rsid w:val="00E66DC7"/>
    <w:rsid w:val="00E67438"/>
    <w:rsid w:val="00E9788F"/>
    <w:rsid w:val="00EA3FF0"/>
    <w:rsid w:val="00EC0FF0"/>
    <w:rsid w:val="00EC1F12"/>
    <w:rsid w:val="00EC2942"/>
    <w:rsid w:val="00EE5124"/>
    <w:rsid w:val="00EF3746"/>
    <w:rsid w:val="00EF555E"/>
    <w:rsid w:val="00F0501B"/>
    <w:rsid w:val="00F075B0"/>
    <w:rsid w:val="00F31CC4"/>
    <w:rsid w:val="00F50294"/>
    <w:rsid w:val="00F539CC"/>
    <w:rsid w:val="00F5527B"/>
    <w:rsid w:val="00F576B6"/>
    <w:rsid w:val="00F64FAB"/>
    <w:rsid w:val="00F732C7"/>
    <w:rsid w:val="00F8188A"/>
    <w:rsid w:val="00F84FE6"/>
    <w:rsid w:val="00FB0BE4"/>
    <w:rsid w:val="00FB400D"/>
    <w:rsid w:val="00FD47A8"/>
    <w:rsid w:val="00FE77DB"/>
    <w:rsid w:val="00FF0A80"/>
    <w:rsid w:val="00FF138C"/>
    <w:rsid w:val="00FF70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style="mso-height-percent:200;mso-width-relative:margin;mso-height-relative:margin" fillcolor="white" stroke="f">
      <v:fill color="white"/>
      <v:stroke on="f"/>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3972"/>
    <w:pPr>
      <w:spacing w:after="0"/>
    </w:pPr>
    <w:rPr>
      <w:rFonts w:ascii="Arial" w:eastAsia="Arial" w:hAnsi="Arial" w:cs="Arial"/>
      <w:color w:val="000000"/>
    </w:rPr>
  </w:style>
  <w:style w:type="paragraph" w:styleId="Heading1">
    <w:name w:val="heading 1"/>
    <w:aliases w:val="Section"/>
    <w:basedOn w:val="Normal"/>
    <w:next w:val="Normal"/>
    <w:link w:val="Heading1Char"/>
    <w:qFormat/>
    <w:rsid w:val="0055316F"/>
    <w:pPr>
      <w:keepNext/>
      <w:keepLines/>
      <w:numPr>
        <w:numId w:val="4"/>
      </w:numPr>
      <w:suppressAutoHyphens/>
      <w:bidi/>
      <w:spacing w:before="280" w:after="140"/>
      <w:ind w:right="360"/>
      <w:outlineLvl w:val="0"/>
    </w:pPr>
    <w:rPr>
      <w:rFonts w:asciiTheme="minorHAnsi" w:eastAsiaTheme="minorHAnsi" w:hAnsiTheme="minorHAnsi" w:cstheme="minorBidi"/>
      <w:b/>
      <w:color w:val="auto"/>
      <w:kern w:val="28"/>
      <w:sz w:val="24"/>
    </w:rPr>
  </w:style>
  <w:style w:type="paragraph" w:styleId="Heading2">
    <w:name w:val="heading 2"/>
    <w:aliases w:val="Subsection"/>
    <w:basedOn w:val="Normal"/>
    <w:next w:val="Normal"/>
    <w:link w:val="Heading2Char"/>
    <w:qFormat/>
    <w:rsid w:val="0055316F"/>
    <w:pPr>
      <w:keepNext/>
      <w:numPr>
        <w:ilvl w:val="1"/>
        <w:numId w:val="4"/>
      </w:numPr>
      <w:bidi/>
      <w:spacing w:before="280" w:after="140"/>
      <w:ind w:right="360"/>
      <w:outlineLvl w:val="1"/>
    </w:pPr>
    <w:rPr>
      <w:rFonts w:asciiTheme="minorHAnsi" w:eastAsiaTheme="minorHAnsi" w:hAnsiTheme="minorHAnsi" w:cstheme="minorBidi"/>
      <w:b/>
      <w:i/>
      <w:color w:val="auto"/>
      <w:sz w:val="24"/>
    </w:rPr>
  </w:style>
  <w:style w:type="paragraph" w:styleId="Heading3">
    <w:name w:val="heading 3"/>
    <w:aliases w:val="Subsubsection"/>
    <w:basedOn w:val="Normal"/>
    <w:next w:val="Normal"/>
    <w:link w:val="Heading3Char"/>
    <w:qFormat/>
    <w:rsid w:val="0055316F"/>
    <w:pPr>
      <w:keepNext/>
      <w:keepLines/>
      <w:numPr>
        <w:ilvl w:val="2"/>
        <w:numId w:val="4"/>
      </w:numPr>
      <w:suppressAutoHyphens/>
      <w:bidi/>
      <w:spacing w:before="280" w:after="140"/>
      <w:ind w:right="360"/>
      <w:outlineLvl w:val="2"/>
    </w:pPr>
    <w:rPr>
      <w:rFonts w:asciiTheme="minorHAnsi" w:eastAsiaTheme="minorHAnsi" w:hAnsiTheme="minorHAnsi" w:cstheme="min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972"/>
    <w:pPr>
      <w:ind w:left="720"/>
      <w:contextualSpacing/>
    </w:pPr>
  </w:style>
  <w:style w:type="character" w:styleId="CommentReference">
    <w:name w:val="annotation reference"/>
    <w:basedOn w:val="DefaultParagraphFont"/>
    <w:uiPriority w:val="99"/>
    <w:semiHidden/>
    <w:unhideWhenUsed/>
    <w:rsid w:val="00CB3972"/>
    <w:rPr>
      <w:sz w:val="16"/>
      <w:szCs w:val="16"/>
    </w:rPr>
  </w:style>
  <w:style w:type="paragraph" w:styleId="CommentText">
    <w:name w:val="annotation text"/>
    <w:basedOn w:val="Normal"/>
    <w:link w:val="CommentTextChar"/>
    <w:uiPriority w:val="99"/>
    <w:semiHidden/>
    <w:unhideWhenUsed/>
    <w:rsid w:val="00CB3972"/>
    <w:pPr>
      <w:spacing w:line="240" w:lineRule="auto"/>
    </w:pPr>
    <w:rPr>
      <w:sz w:val="20"/>
      <w:szCs w:val="20"/>
    </w:rPr>
  </w:style>
  <w:style w:type="character" w:customStyle="1" w:styleId="CommentTextChar">
    <w:name w:val="Comment Text Char"/>
    <w:basedOn w:val="DefaultParagraphFont"/>
    <w:link w:val="CommentText"/>
    <w:uiPriority w:val="99"/>
    <w:semiHidden/>
    <w:rsid w:val="00CB3972"/>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CB3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972"/>
    <w:rPr>
      <w:rFonts w:ascii="Tahoma" w:eastAsia="Arial" w:hAnsi="Tahoma" w:cs="Tahoma"/>
      <w:color w:val="000000"/>
      <w:sz w:val="16"/>
      <w:szCs w:val="16"/>
    </w:rPr>
  </w:style>
  <w:style w:type="character" w:styleId="PlaceholderText">
    <w:name w:val="Placeholder Text"/>
    <w:basedOn w:val="DefaultParagraphFont"/>
    <w:uiPriority w:val="99"/>
    <w:semiHidden/>
    <w:rsid w:val="00DC0ABF"/>
    <w:rPr>
      <w:color w:val="808080"/>
    </w:rPr>
  </w:style>
  <w:style w:type="paragraph" w:styleId="CommentSubject">
    <w:name w:val="annotation subject"/>
    <w:basedOn w:val="CommentText"/>
    <w:next w:val="CommentText"/>
    <w:link w:val="CommentSubjectChar"/>
    <w:uiPriority w:val="99"/>
    <w:semiHidden/>
    <w:unhideWhenUsed/>
    <w:rsid w:val="00084694"/>
    <w:rPr>
      <w:b/>
      <w:bCs/>
    </w:rPr>
  </w:style>
  <w:style w:type="character" w:customStyle="1" w:styleId="CommentSubjectChar">
    <w:name w:val="Comment Subject Char"/>
    <w:basedOn w:val="CommentTextChar"/>
    <w:link w:val="CommentSubject"/>
    <w:uiPriority w:val="99"/>
    <w:semiHidden/>
    <w:rsid w:val="00084694"/>
    <w:rPr>
      <w:rFonts w:ascii="Arial" w:eastAsia="Arial" w:hAnsi="Arial" w:cs="Arial"/>
      <w:b/>
      <w:bCs/>
      <w:color w:val="000000"/>
      <w:sz w:val="20"/>
      <w:szCs w:val="20"/>
    </w:rPr>
  </w:style>
  <w:style w:type="paragraph" w:styleId="FootnoteText">
    <w:name w:val="footnote text"/>
    <w:basedOn w:val="Normal"/>
    <w:link w:val="FootnoteTextChar"/>
    <w:uiPriority w:val="99"/>
    <w:semiHidden/>
    <w:unhideWhenUsed/>
    <w:rsid w:val="003D5888"/>
    <w:pPr>
      <w:spacing w:line="240" w:lineRule="auto"/>
    </w:pPr>
    <w:rPr>
      <w:sz w:val="20"/>
      <w:szCs w:val="20"/>
    </w:rPr>
  </w:style>
  <w:style w:type="character" w:customStyle="1" w:styleId="FootnoteTextChar">
    <w:name w:val="Footnote Text Char"/>
    <w:basedOn w:val="DefaultParagraphFont"/>
    <w:link w:val="FootnoteText"/>
    <w:uiPriority w:val="99"/>
    <w:semiHidden/>
    <w:rsid w:val="003D5888"/>
    <w:rPr>
      <w:rFonts w:ascii="Arial" w:eastAsia="Arial" w:hAnsi="Arial" w:cs="Arial"/>
      <w:color w:val="000000"/>
      <w:sz w:val="20"/>
      <w:szCs w:val="20"/>
    </w:rPr>
  </w:style>
  <w:style w:type="character" w:styleId="FootnoteReference">
    <w:name w:val="footnote reference"/>
    <w:semiHidden/>
    <w:rsid w:val="003D5888"/>
    <w:rPr>
      <w:vertAlign w:val="superscript"/>
    </w:rPr>
  </w:style>
  <w:style w:type="character" w:customStyle="1" w:styleId="Heading1Char">
    <w:name w:val="Heading 1 Char"/>
    <w:aliases w:val="Section Char"/>
    <w:basedOn w:val="DefaultParagraphFont"/>
    <w:link w:val="Heading1"/>
    <w:rsid w:val="0055316F"/>
    <w:rPr>
      <w:b/>
      <w:kern w:val="28"/>
      <w:sz w:val="24"/>
    </w:rPr>
  </w:style>
  <w:style w:type="character" w:customStyle="1" w:styleId="Heading2Char">
    <w:name w:val="Heading 2 Char"/>
    <w:aliases w:val="Subsection Char"/>
    <w:basedOn w:val="DefaultParagraphFont"/>
    <w:link w:val="Heading2"/>
    <w:rsid w:val="0055316F"/>
    <w:rPr>
      <w:b/>
      <w:i/>
      <w:sz w:val="24"/>
    </w:rPr>
  </w:style>
  <w:style w:type="character" w:customStyle="1" w:styleId="Heading3Char">
    <w:name w:val="Heading 3 Char"/>
    <w:aliases w:val="Subsubsection Char"/>
    <w:basedOn w:val="DefaultParagraphFont"/>
    <w:link w:val="Heading3"/>
    <w:rsid w:val="0055316F"/>
    <w:rPr>
      <w:i/>
      <w:sz w:val="24"/>
    </w:rPr>
  </w:style>
  <w:style w:type="paragraph" w:styleId="Bibliography">
    <w:name w:val="Bibliography"/>
    <w:basedOn w:val="Normal"/>
    <w:next w:val="Normal"/>
    <w:uiPriority w:val="37"/>
    <w:unhideWhenUsed/>
    <w:rsid w:val="003053CE"/>
    <w:pPr>
      <w:tabs>
        <w:tab w:val="left" w:pos="504"/>
      </w:tabs>
      <w:spacing w:line="240" w:lineRule="auto"/>
      <w:ind w:left="504" w:hanging="504"/>
    </w:pPr>
  </w:style>
  <w:style w:type="character" w:styleId="Hyperlink">
    <w:name w:val="Hyperlink"/>
    <w:basedOn w:val="DefaultParagraphFont"/>
    <w:uiPriority w:val="99"/>
    <w:unhideWhenUsed/>
    <w:rsid w:val="006D749D"/>
    <w:rPr>
      <w:color w:val="0000FF" w:themeColor="hyperlink"/>
      <w:u w:val="single"/>
    </w:rPr>
  </w:style>
  <w:style w:type="paragraph" w:styleId="NoSpacing">
    <w:name w:val="No Spacing"/>
    <w:link w:val="NoSpacingChar"/>
    <w:uiPriority w:val="1"/>
    <w:qFormat/>
    <w:rsid w:val="00573D33"/>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73D33"/>
    <w:rPr>
      <w:rFonts w:eastAsiaTheme="minorEastAsia"/>
      <w:lang w:bidi="ar-SA"/>
    </w:rPr>
  </w:style>
  <w:style w:type="paragraph" w:styleId="Caption">
    <w:name w:val="caption"/>
    <w:basedOn w:val="Normal"/>
    <w:next w:val="Normal"/>
    <w:qFormat/>
    <w:rsid w:val="00494843"/>
    <w:pPr>
      <w:tabs>
        <w:tab w:val="left" w:pos="5490"/>
      </w:tabs>
      <w:bidi/>
      <w:spacing w:after="80" w:line="260" w:lineRule="exact"/>
      <w:ind w:left="446" w:right="490"/>
      <w:jc w:val="both"/>
    </w:pPr>
    <w:rPr>
      <w:rFonts w:asciiTheme="minorHAnsi" w:eastAsiaTheme="minorHAnsi" w:hAnsiTheme="minorHAnsi" w:cstheme="minorBidi"/>
      <w:color w:val="auto"/>
    </w:rPr>
  </w:style>
  <w:style w:type="character" w:styleId="EndnoteReference">
    <w:name w:val="endnote reference"/>
    <w:basedOn w:val="DefaultParagraphFont"/>
    <w:uiPriority w:val="99"/>
    <w:semiHidden/>
    <w:unhideWhenUsed/>
    <w:rsid w:val="00221D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3972"/>
    <w:pPr>
      <w:spacing w:after="0"/>
    </w:pPr>
    <w:rPr>
      <w:rFonts w:ascii="Arial" w:eastAsia="Arial" w:hAnsi="Arial" w:cs="Arial"/>
      <w:color w:val="000000"/>
    </w:rPr>
  </w:style>
  <w:style w:type="paragraph" w:styleId="Heading1">
    <w:name w:val="heading 1"/>
    <w:aliases w:val="Section"/>
    <w:basedOn w:val="Normal"/>
    <w:next w:val="Normal"/>
    <w:link w:val="Heading1Char"/>
    <w:qFormat/>
    <w:rsid w:val="0055316F"/>
    <w:pPr>
      <w:keepNext/>
      <w:keepLines/>
      <w:numPr>
        <w:numId w:val="4"/>
      </w:numPr>
      <w:suppressAutoHyphens/>
      <w:bidi/>
      <w:spacing w:before="280" w:after="140"/>
      <w:ind w:right="360"/>
      <w:outlineLvl w:val="0"/>
    </w:pPr>
    <w:rPr>
      <w:rFonts w:asciiTheme="minorHAnsi" w:eastAsiaTheme="minorHAnsi" w:hAnsiTheme="minorHAnsi" w:cstheme="minorBidi"/>
      <w:b/>
      <w:color w:val="auto"/>
      <w:kern w:val="28"/>
      <w:sz w:val="24"/>
    </w:rPr>
  </w:style>
  <w:style w:type="paragraph" w:styleId="Heading2">
    <w:name w:val="heading 2"/>
    <w:aliases w:val="Subsection"/>
    <w:basedOn w:val="Normal"/>
    <w:next w:val="Normal"/>
    <w:link w:val="Heading2Char"/>
    <w:qFormat/>
    <w:rsid w:val="0055316F"/>
    <w:pPr>
      <w:keepNext/>
      <w:numPr>
        <w:ilvl w:val="1"/>
        <w:numId w:val="4"/>
      </w:numPr>
      <w:bidi/>
      <w:spacing w:before="280" w:after="140"/>
      <w:ind w:right="360"/>
      <w:outlineLvl w:val="1"/>
    </w:pPr>
    <w:rPr>
      <w:rFonts w:asciiTheme="minorHAnsi" w:eastAsiaTheme="minorHAnsi" w:hAnsiTheme="minorHAnsi" w:cstheme="minorBidi"/>
      <w:b/>
      <w:i/>
      <w:color w:val="auto"/>
      <w:sz w:val="24"/>
    </w:rPr>
  </w:style>
  <w:style w:type="paragraph" w:styleId="Heading3">
    <w:name w:val="heading 3"/>
    <w:aliases w:val="Subsubsection"/>
    <w:basedOn w:val="Normal"/>
    <w:next w:val="Normal"/>
    <w:link w:val="Heading3Char"/>
    <w:qFormat/>
    <w:rsid w:val="0055316F"/>
    <w:pPr>
      <w:keepNext/>
      <w:keepLines/>
      <w:numPr>
        <w:ilvl w:val="2"/>
        <w:numId w:val="4"/>
      </w:numPr>
      <w:suppressAutoHyphens/>
      <w:bidi/>
      <w:spacing w:before="280" w:after="140"/>
      <w:ind w:right="360"/>
      <w:outlineLvl w:val="2"/>
    </w:pPr>
    <w:rPr>
      <w:rFonts w:asciiTheme="minorHAnsi" w:eastAsiaTheme="minorHAnsi" w:hAnsiTheme="minorHAnsi" w:cstheme="min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972"/>
    <w:pPr>
      <w:ind w:left="720"/>
      <w:contextualSpacing/>
    </w:pPr>
  </w:style>
  <w:style w:type="character" w:styleId="CommentReference">
    <w:name w:val="annotation reference"/>
    <w:basedOn w:val="DefaultParagraphFont"/>
    <w:uiPriority w:val="99"/>
    <w:semiHidden/>
    <w:unhideWhenUsed/>
    <w:rsid w:val="00CB3972"/>
    <w:rPr>
      <w:sz w:val="16"/>
      <w:szCs w:val="16"/>
    </w:rPr>
  </w:style>
  <w:style w:type="paragraph" w:styleId="CommentText">
    <w:name w:val="annotation text"/>
    <w:basedOn w:val="Normal"/>
    <w:link w:val="CommentTextChar"/>
    <w:uiPriority w:val="99"/>
    <w:semiHidden/>
    <w:unhideWhenUsed/>
    <w:rsid w:val="00CB3972"/>
    <w:pPr>
      <w:spacing w:line="240" w:lineRule="auto"/>
    </w:pPr>
    <w:rPr>
      <w:sz w:val="20"/>
      <w:szCs w:val="20"/>
    </w:rPr>
  </w:style>
  <w:style w:type="character" w:customStyle="1" w:styleId="CommentTextChar">
    <w:name w:val="Comment Text Char"/>
    <w:basedOn w:val="DefaultParagraphFont"/>
    <w:link w:val="CommentText"/>
    <w:uiPriority w:val="99"/>
    <w:semiHidden/>
    <w:rsid w:val="00CB3972"/>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CB3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972"/>
    <w:rPr>
      <w:rFonts w:ascii="Tahoma" w:eastAsia="Arial" w:hAnsi="Tahoma" w:cs="Tahoma"/>
      <w:color w:val="000000"/>
      <w:sz w:val="16"/>
      <w:szCs w:val="16"/>
    </w:rPr>
  </w:style>
  <w:style w:type="character" w:styleId="PlaceholderText">
    <w:name w:val="Placeholder Text"/>
    <w:basedOn w:val="DefaultParagraphFont"/>
    <w:uiPriority w:val="99"/>
    <w:semiHidden/>
    <w:rsid w:val="00DC0ABF"/>
    <w:rPr>
      <w:color w:val="808080"/>
    </w:rPr>
  </w:style>
  <w:style w:type="paragraph" w:styleId="CommentSubject">
    <w:name w:val="annotation subject"/>
    <w:basedOn w:val="CommentText"/>
    <w:next w:val="CommentText"/>
    <w:link w:val="CommentSubjectChar"/>
    <w:uiPriority w:val="99"/>
    <w:semiHidden/>
    <w:unhideWhenUsed/>
    <w:rsid w:val="00084694"/>
    <w:rPr>
      <w:b/>
      <w:bCs/>
    </w:rPr>
  </w:style>
  <w:style w:type="character" w:customStyle="1" w:styleId="CommentSubjectChar">
    <w:name w:val="Comment Subject Char"/>
    <w:basedOn w:val="CommentTextChar"/>
    <w:link w:val="CommentSubject"/>
    <w:uiPriority w:val="99"/>
    <w:semiHidden/>
    <w:rsid w:val="00084694"/>
    <w:rPr>
      <w:rFonts w:ascii="Arial" w:eastAsia="Arial" w:hAnsi="Arial" w:cs="Arial"/>
      <w:b/>
      <w:bCs/>
      <w:color w:val="000000"/>
      <w:sz w:val="20"/>
      <w:szCs w:val="20"/>
    </w:rPr>
  </w:style>
  <w:style w:type="paragraph" w:styleId="FootnoteText">
    <w:name w:val="footnote text"/>
    <w:basedOn w:val="Normal"/>
    <w:link w:val="FootnoteTextChar"/>
    <w:uiPriority w:val="99"/>
    <w:semiHidden/>
    <w:unhideWhenUsed/>
    <w:rsid w:val="003D5888"/>
    <w:pPr>
      <w:spacing w:line="240" w:lineRule="auto"/>
    </w:pPr>
    <w:rPr>
      <w:sz w:val="20"/>
      <w:szCs w:val="20"/>
    </w:rPr>
  </w:style>
  <w:style w:type="character" w:customStyle="1" w:styleId="FootnoteTextChar">
    <w:name w:val="Footnote Text Char"/>
    <w:basedOn w:val="DefaultParagraphFont"/>
    <w:link w:val="FootnoteText"/>
    <w:uiPriority w:val="99"/>
    <w:semiHidden/>
    <w:rsid w:val="003D5888"/>
    <w:rPr>
      <w:rFonts w:ascii="Arial" w:eastAsia="Arial" w:hAnsi="Arial" w:cs="Arial"/>
      <w:color w:val="000000"/>
      <w:sz w:val="20"/>
      <w:szCs w:val="20"/>
    </w:rPr>
  </w:style>
  <w:style w:type="character" w:styleId="FootnoteReference">
    <w:name w:val="footnote reference"/>
    <w:semiHidden/>
    <w:rsid w:val="003D5888"/>
    <w:rPr>
      <w:vertAlign w:val="superscript"/>
    </w:rPr>
  </w:style>
  <w:style w:type="character" w:customStyle="1" w:styleId="Heading1Char">
    <w:name w:val="Heading 1 Char"/>
    <w:aliases w:val="Section Char"/>
    <w:basedOn w:val="DefaultParagraphFont"/>
    <w:link w:val="Heading1"/>
    <w:rsid w:val="0055316F"/>
    <w:rPr>
      <w:b/>
      <w:kern w:val="28"/>
      <w:sz w:val="24"/>
    </w:rPr>
  </w:style>
  <w:style w:type="character" w:customStyle="1" w:styleId="Heading2Char">
    <w:name w:val="Heading 2 Char"/>
    <w:aliases w:val="Subsection Char"/>
    <w:basedOn w:val="DefaultParagraphFont"/>
    <w:link w:val="Heading2"/>
    <w:rsid w:val="0055316F"/>
    <w:rPr>
      <w:b/>
      <w:i/>
      <w:sz w:val="24"/>
    </w:rPr>
  </w:style>
  <w:style w:type="character" w:customStyle="1" w:styleId="Heading3Char">
    <w:name w:val="Heading 3 Char"/>
    <w:aliases w:val="Subsubsection Char"/>
    <w:basedOn w:val="DefaultParagraphFont"/>
    <w:link w:val="Heading3"/>
    <w:rsid w:val="0055316F"/>
    <w:rPr>
      <w:i/>
      <w:sz w:val="24"/>
    </w:rPr>
  </w:style>
  <w:style w:type="paragraph" w:styleId="Bibliography">
    <w:name w:val="Bibliography"/>
    <w:basedOn w:val="Normal"/>
    <w:next w:val="Normal"/>
    <w:uiPriority w:val="37"/>
    <w:unhideWhenUsed/>
    <w:rsid w:val="003053CE"/>
    <w:pPr>
      <w:tabs>
        <w:tab w:val="left" w:pos="504"/>
      </w:tabs>
      <w:spacing w:line="240" w:lineRule="auto"/>
      <w:ind w:left="504" w:hanging="504"/>
    </w:pPr>
  </w:style>
  <w:style w:type="character" w:styleId="Hyperlink">
    <w:name w:val="Hyperlink"/>
    <w:basedOn w:val="DefaultParagraphFont"/>
    <w:uiPriority w:val="99"/>
    <w:unhideWhenUsed/>
    <w:rsid w:val="006D749D"/>
    <w:rPr>
      <w:color w:val="0000FF" w:themeColor="hyperlink"/>
      <w:u w:val="single"/>
    </w:rPr>
  </w:style>
  <w:style w:type="paragraph" w:styleId="NoSpacing">
    <w:name w:val="No Spacing"/>
    <w:link w:val="NoSpacingChar"/>
    <w:uiPriority w:val="1"/>
    <w:qFormat/>
    <w:rsid w:val="00573D33"/>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73D33"/>
    <w:rPr>
      <w:rFonts w:eastAsiaTheme="minorEastAsia"/>
      <w:lang w:bidi="ar-SA"/>
    </w:rPr>
  </w:style>
  <w:style w:type="paragraph" w:styleId="Caption">
    <w:name w:val="caption"/>
    <w:basedOn w:val="Normal"/>
    <w:next w:val="Normal"/>
    <w:qFormat/>
    <w:rsid w:val="00494843"/>
    <w:pPr>
      <w:tabs>
        <w:tab w:val="left" w:pos="5490"/>
      </w:tabs>
      <w:bidi/>
      <w:spacing w:after="80" w:line="260" w:lineRule="exact"/>
      <w:ind w:left="446" w:right="490"/>
      <w:jc w:val="both"/>
    </w:pPr>
    <w:rPr>
      <w:rFonts w:asciiTheme="minorHAnsi" w:eastAsiaTheme="minorHAnsi" w:hAnsiTheme="minorHAnsi" w:cstheme="minorBidi"/>
      <w:color w:val="auto"/>
    </w:rPr>
  </w:style>
  <w:style w:type="character" w:styleId="EndnoteReference">
    <w:name w:val="endnote reference"/>
    <w:basedOn w:val="DefaultParagraphFont"/>
    <w:uiPriority w:val="99"/>
    <w:semiHidden/>
    <w:unhideWhenUsed/>
    <w:rsid w:val="00221D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8671">
      <w:bodyDiv w:val="1"/>
      <w:marLeft w:val="0"/>
      <w:marRight w:val="0"/>
      <w:marTop w:val="0"/>
      <w:marBottom w:val="0"/>
      <w:divBdr>
        <w:top w:val="none" w:sz="0" w:space="0" w:color="auto"/>
        <w:left w:val="none" w:sz="0" w:space="0" w:color="auto"/>
        <w:bottom w:val="none" w:sz="0" w:space="0" w:color="auto"/>
        <w:right w:val="none" w:sz="0" w:space="0" w:color="auto"/>
      </w:divBdr>
    </w:div>
    <w:div w:id="198665655">
      <w:bodyDiv w:val="1"/>
      <w:marLeft w:val="0"/>
      <w:marRight w:val="0"/>
      <w:marTop w:val="0"/>
      <w:marBottom w:val="0"/>
      <w:divBdr>
        <w:top w:val="none" w:sz="0" w:space="0" w:color="auto"/>
        <w:left w:val="none" w:sz="0" w:space="0" w:color="auto"/>
        <w:bottom w:val="none" w:sz="0" w:space="0" w:color="auto"/>
        <w:right w:val="none" w:sz="0" w:space="0" w:color="auto"/>
      </w:divBdr>
    </w:div>
    <w:div w:id="361394547">
      <w:bodyDiv w:val="1"/>
      <w:marLeft w:val="0"/>
      <w:marRight w:val="0"/>
      <w:marTop w:val="0"/>
      <w:marBottom w:val="0"/>
      <w:divBdr>
        <w:top w:val="none" w:sz="0" w:space="0" w:color="auto"/>
        <w:left w:val="none" w:sz="0" w:space="0" w:color="auto"/>
        <w:bottom w:val="none" w:sz="0" w:space="0" w:color="auto"/>
        <w:right w:val="none" w:sz="0" w:space="0" w:color="auto"/>
      </w:divBdr>
    </w:div>
    <w:div w:id="372467614">
      <w:bodyDiv w:val="1"/>
      <w:marLeft w:val="0"/>
      <w:marRight w:val="0"/>
      <w:marTop w:val="0"/>
      <w:marBottom w:val="0"/>
      <w:divBdr>
        <w:top w:val="none" w:sz="0" w:space="0" w:color="auto"/>
        <w:left w:val="none" w:sz="0" w:space="0" w:color="auto"/>
        <w:bottom w:val="none" w:sz="0" w:space="0" w:color="auto"/>
        <w:right w:val="none" w:sz="0" w:space="0" w:color="auto"/>
      </w:divBdr>
    </w:div>
    <w:div w:id="393697995">
      <w:bodyDiv w:val="1"/>
      <w:marLeft w:val="0"/>
      <w:marRight w:val="0"/>
      <w:marTop w:val="0"/>
      <w:marBottom w:val="0"/>
      <w:divBdr>
        <w:top w:val="none" w:sz="0" w:space="0" w:color="auto"/>
        <w:left w:val="none" w:sz="0" w:space="0" w:color="auto"/>
        <w:bottom w:val="none" w:sz="0" w:space="0" w:color="auto"/>
        <w:right w:val="none" w:sz="0" w:space="0" w:color="auto"/>
      </w:divBdr>
    </w:div>
    <w:div w:id="944733856">
      <w:bodyDiv w:val="1"/>
      <w:marLeft w:val="0"/>
      <w:marRight w:val="0"/>
      <w:marTop w:val="0"/>
      <w:marBottom w:val="0"/>
      <w:divBdr>
        <w:top w:val="none" w:sz="0" w:space="0" w:color="auto"/>
        <w:left w:val="none" w:sz="0" w:space="0" w:color="auto"/>
        <w:bottom w:val="none" w:sz="0" w:space="0" w:color="auto"/>
        <w:right w:val="none" w:sz="0" w:space="0" w:color="auto"/>
      </w:divBdr>
    </w:div>
    <w:div w:id="1201935456">
      <w:bodyDiv w:val="1"/>
      <w:marLeft w:val="0"/>
      <w:marRight w:val="0"/>
      <w:marTop w:val="0"/>
      <w:marBottom w:val="0"/>
      <w:divBdr>
        <w:top w:val="none" w:sz="0" w:space="0" w:color="auto"/>
        <w:left w:val="none" w:sz="0" w:space="0" w:color="auto"/>
        <w:bottom w:val="none" w:sz="0" w:space="0" w:color="auto"/>
        <w:right w:val="none" w:sz="0" w:space="0" w:color="auto"/>
      </w:divBdr>
    </w:div>
    <w:div w:id="1203136143">
      <w:bodyDiv w:val="1"/>
      <w:marLeft w:val="0"/>
      <w:marRight w:val="0"/>
      <w:marTop w:val="0"/>
      <w:marBottom w:val="0"/>
      <w:divBdr>
        <w:top w:val="none" w:sz="0" w:space="0" w:color="auto"/>
        <w:left w:val="none" w:sz="0" w:space="0" w:color="auto"/>
        <w:bottom w:val="none" w:sz="0" w:space="0" w:color="auto"/>
        <w:right w:val="none" w:sz="0" w:space="0" w:color="auto"/>
      </w:divBdr>
    </w:div>
    <w:div w:id="1215315018">
      <w:bodyDiv w:val="1"/>
      <w:marLeft w:val="0"/>
      <w:marRight w:val="0"/>
      <w:marTop w:val="0"/>
      <w:marBottom w:val="0"/>
      <w:divBdr>
        <w:top w:val="none" w:sz="0" w:space="0" w:color="auto"/>
        <w:left w:val="none" w:sz="0" w:space="0" w:color="auto"/>
        <w:bottom w:val="none" w:sz="0" w:space="0" w:color="auto"/>
        <w:right w:val="none" w:sz="0" w:space="0" w:color="auto"/>
      </w:divBdr>
    </w:div>
    <w:div w:id="1373309866">
      <w:bodyDiv w:val="1"/>
      <w:marLeft w:val="0"/>
      <w:marRight w:val="0"/>
      <w:marTop w:val="0"/>
      <w:marBottom w:val="0"/>
      <w:divBdr>
        <w:top w:val="none" w:sz="0" w:space="0" w:color="auto"/>
        <w:left w:val="none" w:sz="0" w:space="0" w:color="auto"/>
        <w:bottom w:val="none" w:sz="0" w:space="0" w:color="auto"/>
        <w:right w:val="none" w:sz="0" w:space="0" w:color="auto"/>
      </w:divBdr>
    </w:div>
    <w:div w:id="1513180321">
      <w:bodyDiv w:val="1"/>
      <w:marLeft w:val="0"/>
      <w:marRight w:val="0"/>
      <w:marTop w:val="0"/>
      <w:marBottom w:val="0"/>
      <w:divBdr>
        <w:top w:val="none" w:sz="0" w:space="0" w:color="auto"/>
        <w:left w:val="none" w:sz="0" w:space="0" w:color="auto"/>
        <w:bottom w:val="none" w:sz="0" w:space="0" w:color="auto"/>
        <w:right w:val="none" w:sz="0" w:space="0" w:color="auto"/>
      </w:divBdr>
    </w:div>
    <w:div w:id="174942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cancergenome.nih.gov/"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hyperlink" Target="http://www.genome.jp/keg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pubmed/?term=Fatumo%20S%5BAuthor%5D&amp;cauthor=true&amp;cauthor_uid=18313365" TargetMode="External"/><Relationship Id="rId5" Type="http://schemas.microsoft.com/office/2007/relationships/stylesWithEffects" Target="stylesWithEffect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hyperlink" Target="mailto:roded@post.tau.ac.il"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enome.jp/kegg/" TargetMode="Externa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anasilv\AppData\Local\Temp\figure23.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anasilv\AppData\Local\Temp\figure2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col"/>
        <c:grouping val="clustered"/>
        <c:varyColors val="0"/>
        <c:ser>
          <c:idx val="0"/>
          <c:order val="0"/>
          <c:tx>
            <c:strRef>
              <c:f>'All patients'!$A$2</c:f>
              <c:strCache>
                <c:ptCount val="1"/>
                <c:pt idx="0">
                  <c:v>α=0.5</c:v>
                </c:pt>
              </c:strCache>
            </c:strRef>
          </c:tx>
          <c:invertIfNegative val="0"/>
          <c:cat>
            <c:strRef>
              <c:f>'All patients'!$B$1:$D$1</c:f>
              <c:strCache>
                <c:ptCount val="3"/>
                <c:pt idx="0">
                  <c:v>KEGG</c:v>
                </c:pt>
                <c:pt idx="1">
                  <c:v>COSMIC - AML</c:v>
                </c:pt>
                <c:pt idx="2">
                  <c:v>COSMIC - cancer</c:v>
                </c:pt>
              </c:strCache>
            </c:strRef>
          </c:cat>
          <c:val>
            <c:numRef>
              <c:f>'All patients'!$B$2:$D$2</c:f>
              <c:numCache>
                <c:formatCode>General</c:formatCode>
                <c:ptCount val="3"/>
                <c:pt idx="0">
                  <c:v>6.4300000000000024</c:v>
                </c:pt>
                <c:pt idx="1">
                  <c:v>8.620000000000001</c:v>
                </c:pt>
                <c:pt idx="2">
                  <c:v>56.28</c:v>
                </c:pt>
              </c:numCache>
            </c:numRef>
          </c:val>
        </c:ser>
        <c:ser>
          <c:idx val="1"/>
          <c:order val="1"/>
          <c:tx>
            <c:strRef>
              <c:f>'All patients'!$A$3</c:f>
              <c:strCache>
                <c:ptCount val="1"/>
                <c:pt idx="0">
                  <c:v>α=0.75</c:v>
                </c:pt>
              </c:strCache>
            </c:strRef>
          </c:tx>
          <c:invertIfNegative val="0"/>
          <c:cat>
            <c:strRef>
              <c:f>'All patients'!$B$1:$D$1</c:f>
              <c:strCache>
                <c:ptCount val="3"/>
                <c:pt idx="0">
                  <c:v>KEGG</c:v>
                </c:pt>
                <c:pt idx="1">
                  <c:v>COSMIC - AML</c:v>
                </c:pt>
                <c:pt idx="2">
                  <c:v>COSMIC - cancer</c:v>
                </c:pt>
              </c:strCache>
            </c:strRef>
          </c:cat>
          <c:val>
            <c:numRef>
              <c:f>'All patients'!$B$3:$D$3</c:f>
              <c:numCache>
                <c:formatCode>General</c:formatCode>
                <c:ptCount val="3"/>
                <c:pt idx="0">
                  <c:v>6.4300000000000024</c:v>
                </c:pt>
                <c:pt idx="1">
                  <c:v>8.620000000000001</c:v>
                </c:pt>
                <c:pt idx="2">
                  <c:v>53.760000000000012</c:v>
                </c:pt>
              </c:numCache>
            </c:numRef>
          </c:val>
        </c:ser>
        <c:ser>
          <c:idx val="2"/>
          <c:order val="2"/>
          <c:tx>
            <c:strRef>
              <c:f>'All patients'!$A$4</c:f>
              <c:strCache>
                <c:ptCount val="1"/>
                <c:pt idx="0">
                  <c:v>α=0.9</c:v>
                </c:pt>
              </c:strCache>
            </c:strRef>
          </c:tx>
          <c:invertIfNegative val="0"/>
          <c:cat>
            <c:strRef>
              <c:f>'All patients'!$B$1:$D$1</c:f>
              <c:strCache>
                <c:ptCount val="3"/>
                <c:pt idx="0">
                  <c:v>KEGG</c:v>
                </c:pt>
                <c:pt idx="1">
                  <c:v>COSMIC - AML</c:v>
                </c:pt>
                <c:pt idx="2">
                  <c:v>COSMIC - cancer</c:v>
                </c:pt>
              </c:strCache>
            </c:strRef>
          </c:cat>
          <c:val>
            <c:numRef>
              <c:f>'All patients'!$B$4:$D$4</c:f>
              <c:numCache>
                <c:formatCode>General</c:formatCode>
                <c:ptCount val="3"/>
                <c:pt idx="0">
                  <c:v>6.4300000000000024</c:v>
                </c:pt>
                <c:pt idx="1">
                  <c:v>9.3700000000000028</c:v>
                </c:pt>
                <c:pt idx="2">
                  <c:v>54.6</c:v>
                </c:pt>
              </c:numCache>
            </c:numRef>
          </c:val>
        </c:ser>
        <c:dLbls>
          <c:showLegendKey val="0"/>
          <c:showVal val="0"/>
          <c:showCatName val="0"/>
          <c:showSerName val="0"/>
          <c:showPercent val="0"/>
          <c:showBubbleSize val="0"/>
        </c:dLbls>
        <c:gapWidth val="150"/>
        <c:axId val="121533952"/>
        <c:axId val="121535872"/>
      </c:barChart>
      <c:catAx>
        <c:axId val="121533952"/>
        <c:scaling>
          <c:orientation val="minMax"/>
        </c:scaling>
        <c:delete val="0"/>
        <c:axPos val="b"/>
        <c:title>
          <c:tx>
            <c:rich>
              <a:bodyPr/>
              <a:lstStyle/>
              <a:p>
                <a:pPr>
                  <a:defRPr/>
                </a:pPr>
                <a:r>
                  <a:rPr lang="en-US"/>
                  <a:t>Dataset</a:t>
                </a:r>
              </a:p>
            </c:rich>
          </c:tx>
          <c:overlay val="0"/>
        </c:title>
        <c:majorTickMark val="out"/>
        <c:minorTickMark val="none"/>
        <c:tickLblPos val="nextTo"/>
        <c:txPr>
          <a:bodyPr/>
          <a:lstStyle/>
          <a:p>
            <a:pPr>
              <a:defRPr sz="900" baseline="0"/>
            </a:pPr>
            <a:endParaRPr lang="he-IL"/>
          </a:p>
        </c:txPr>
        <c:crossAx val="121535872"/>
        <c:crosses val="autoZero"/>
        <c:auto val="1"/>
        <c:lblAlgn val="ctr"/>
        <c:lblOffset val="100"/>
        <c:noMultiLvlLbl val="0"/>
      </c:catAx>
      <c:valAx>
        <c:axId val="121535872"/>
        <c:scaling>
          <c:orientation val="minMax"/>
        </c:scaling>
        <c:delete val="0"/>
        <c:axPos val="l"/>
        <c:majorGridlines>
          <c:spPr>
            <a:ln>
              <a:noFill/>
            </a:ln>
          </c:spPr>
        </c:majorGridlines>
        <c:title>
          <c:tx>
            <c:rich>
              <a:bodyPr rot="-5400000" vert="horz"/>
              <a:lstStyle/>
              <a:p>
                <a:pPr>
                  <a:defRPr/>
                </a:pPr>
                <a:r>
                  <a:rPr lang="en-US"/>
                  <a:t>-log(p-value)</a:t>
                </a:r>
              </a:p>
            </c:rich>
          </c:tx>
          <c:overlay val="0"/>
        </c:title>
        <c:numFmt formatCode="General" sourceLinked="1"/>
        <c:majorTickMark val="out"/>
        <c:minorTickMark val="none"/>
        <c:tickLblPos val="nextTo"/>
        <c:crossAx val="121533952"/>
        <c:crosses val="autoZero"/>
        <c:crossBetween val="between"/>
        <c:majorUnit val="10"/>
      </c:valAx>
    </c:plotArea>
    <c:legend>
      <c:legendPos val="l"/>
      <c:overlay val="0"/>
    </c:legend>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col"/>
        <c:grouping val="clustered"/>
        <c:varyColors val="0"/>
        <c:ser>
          <c:idx val="0"/>
          <c:order val="0"/>
          <c:tx>
            <c:strRef>
              <c:f>'All patients'!$A$22</c:f>
              <c:strCache>
                <c:ptCount val="1"/>
                <c:pt idx="0">
                  <c:v>Mutations
Only (i)</c:v>
                </c:pt>
              </c:strCache>
            </c:strRef>
          </c:tx>
          <c:invertIfNegative val="0"/>
          <c:cat>
            <c:strRef>
              <c:f>'All patients'!$B$21:$D$21</c:f>
              <c:strCache>
                <c:ptCount val="3"/>
                <c:pt idx="0">
                  <c:v>KEGG</c:v>
                </c:pt>
                <c:pt idx="1">
                  <c:v>COSMIC - AML</c:v>
                </c:pt>
                <c:pt idx="2">
                  <c:v>COSMIC - cancer</c:v>
                </c:pt>
              </c:strCache>
            </c:strRef>
          </c:cat>
          <c:val>
            <c:numRef>
              <c:f>'All patients'!$B$22:$D$22</c:f>
              <c:numCache>
                <c:formatCode>General</c:formatCode>
                <c:ptCount val="3"/>
                <c:pt idx="0">
                  <c:v>6.4300000000000024</c:v>
                </c:pt>
                <c:pt idx="1">
                  <c:v>9.3700000000000028</c:v>
                </c:pt>
                <c:pt idx="2">
                  <c:v>54.6</c:v>
                </c:pt>
              </c:numCache>
            </c:numRef>
          </c:val>
        </c:ser>
        <c:ser>
          <c:idx val="1"/>
          <c:order val="1"/>
          <c:tx>
            <c:strRef>
              <c:f>'All patients'!$A$23</c:f>
              <c:strCache>
                <c:ptCount val="1"/>
                <c:pt idx="0">
                  <c:v>Expression
Only (ii)</c:v>
                </c:pt>
              </c:strCache>
            </c:strRef>
          </c:tx>
          <c:invertIfNegative val="0"/>
          <c:cat>
            <c:strRef>
              <c:f>'All patients'!$B$21:$D$21</c:f>
              <c:strCache>
                <c:ptCount val="3"/>
                <c:pt idx="0">
                  <c:v>KEGG</c:v>
                </c:pt>
                <c:pt idx="1">
                  <c:v>COSMIC - AML</c:v>
                </c:pt>
                <c:pt idx="2">
                  <c:v>COSMIC - cancer</c:v>
                </c:pt>
              </c:strCache>
            </c:strRef>
          </c:cat>
          <c:val>
            <c:numRef>
              <c:f>'All patients'!$B$23:$D$23</c:f>
              <c:numCache>
                <c:formatCode>General</c:formatCode>
                <c:ptCount val="3"/>
                <c:pt idx="0">
                  <c:v>6.4300000000000024</c:v>
                </c:pt>
                <c:pt idx="1">
                  <c:v>5.87</c:v>
                </c:pt>
                <c:pt idx="2">
                  <c:v>46.56</c:v>
                </c:pt>
              </c:numCache>
            </c:numRef>
          </c:val>
        </c:ser>
        <c:ser>
          <c:idx val="2"/>
          <c:order val="2"/>
          <c:tx>
            <c:strRef>
              <c:f>'All patients'!$A$24</c:f>
              <c:strCache>
                <c:ptCount val="1"/>
                <c:pt idx="0">
                  <c:v>Average (iii)</c:v>
                </c:pt>
              </c:strCache>
            </c:strRef>
          </c:tx>
          <c:invertIfNegative val="0"/>
          <c:cat>
            <c:strRef>
              <c:f>'All patients'!$B$21:$D$21</c:f>
              <c:strCache>
                <c:ptCount val="3"/>
                <c:pt idx="0">
                  <c:v>KEGG</c:v>
                </c:pt>
                <c:pt idx="1">
                  <c:v>COSMIC - AML</c:v>
                </c:pt>
                <c:pt idx="2">
                  <c:v>COSMIC - cancer</c:v>
                </c:pt>
              </c:strCache>
            </c:strRef>
          </c:cat>
          <c:val>
            <c:numRef>
              <c:f>'All patients'!$B$24:$D$24</c:f>
              <c:numCache>
                <c:formatCode>General</c:formatCode>
                <c:ptCount val="3"/>
                <c:pt idx="0">
                  <c:v>6.4300000000000024</c:v>
                </c:pt>
                <c:pt idx="1">
                  <c:v>8.620000000000001</c:v>
                </c:pt>
                <c:pt idx="2">
                  <c:v>52.14</c:v>
                </c:pt>
              </c:numCache>
            </c:numRef>
          </c:val>
        </c:ser>
        <c:ser>
          <c:idx val="3"/>
          <c:order val="3"/>
          <c:tx>
            <c:strRef>
              <c:f>'All patients'!$A$25</c:f>
              <c:strCache>
                <c:ptCount val="1"/>
                <c:pt idx="0">
                  <c:v>Maximum (iv)</c:v>
                </c:pt>
              </c:strCache>
            </c:strRef>
          </c:tx>
          <c:invertIfNegative val="0"/>
          <c:cat>
            <c:strRef>
              <c:f>'All patients'!$B$21:$D$21</c:f>
              <c:strCache>
                <c:ptCount val="3"/>
                <c:pt idx="0">
                  <c:v>KEGG</c:v>
                </c:pt>
                <c:pt idx="1">
                  <c:v>COSMIC - AML</c:v>
                </c:pt>
                <c:pt idx="2">
                  <c:v>COSMIC - cancer</c:v>
                </c:pt>
              </c:strCache>
            </c:strRef>
          </c:cat>
          <c:val>
            <c:numRef>
              <c:f>'All patients'!$B$25:$D$25</c:f>
              <c:numCache>
                <c:formatCode>General</c:formatCode>
                <c:ptCount val="3"/>
                <c:pt idx="0">
                  <c:v>6.4300000000000024</c:v>
                </c:pt>
                <c:pt idx="1">
                  <c:v>8.620000000000001</c:v>
                </c:pt>
                <c:pt idx="2">
                  <c:v>48.92</c:v>
                </c:pt>
              </c:numCache>
            </c:numRef>
          </c:val>
        </c:ser>
        <c:dLbls>
          <c:showLegendKey val="0"/>
          <c:showVal val="0"/>
          <c:showCatName val="0"/>
          <c:showSerName val="0"/>
          <c:showPercent val="0"/>
          <c:showBubbleSize val="0"/>
        </c:dLbls>
        <c:gapWidth val="150"/>
        <c:axId val="124455552"/>
        <c:axId val="124457728"/>
      </c:barChart>
      <c:catAx>
        <c:axId val="124455552"/>
        <c:scaling>
          <c:orientation val="minMax"/>
        </c:scaling>
        <c:delete val="0"/>
        <c:axPos val="b"/>
        <c:title>
          <c:tx>
            <c:rich>
              <a:bodyPr/>
              <a:lstStyle/>
              <a:p>
                <a:pPr>
                  <a:defRPr/>
                </a:pPr>
                <a:r>
                  <a:rPr lang="en-US"/>
                  <a:t>Dataset</a:t>
                </a:r>
              </a:p>
            </c:rich>
          </c:tx>
          <c:overlay val="0"/>
        </c:title>
        <c:majorTickMark val="out"/>
        <c:minorTickMark val="none"/>
        <c:tickLblPos val="nextTo"/>
        <c:txPr>
          <a:bodyPr/>
          <a:lstStyle/>
          <a:p>
            <a:pPr>
              <a:defRPr sz="900" baseline="0"/>
            </a:pPr>
            <a:endParaRPr lang="he-IL"/>
          </a:p>
        </c:txPr>
        <c:crossAx val="124457728"/>
        <c:crosses val="autoZero"/>
        <c:auto val="1"/>
        <c:lblAlgn val="ctr"/>
        <c:lblOffset val="100"/>
        <c:noMultiLvlLbl val="0"/>
      </c:catAx>
      <c:valAx>
        <c:axId val="124457728"/>
        <c:scaling>
          <c:orientation val="minMax"/>
        </c:scaling>
        <c:delete val="0"/>
        <c:axPos val="l"/>
        <c:majorGridlines>
          <c:spPr>
            <a:ln>
              <a:noFill/>
            </a:ln>
          </c:spPr>
        </c:majorGridlines>
        <c:title>
          <c:tx>
            <c:rich>
              <a:bodyPr rot="-5400000" vert="horz"/>
              <a:lstStyle/>
              <a:p>
                <a:pPr>
                  <a:defRPr/>
                </a:pPr>
                <a:r>
                  <a:rPr lang="en-US"/>
                  <a:t>-log(p-value)</a:t>
                </a:r>
              </a:p>
            </c:rich>
          </c:tx>
          <c:overlay val="0"/>
        </c:title>
        <c:numFmt formatCode="General" sourceLinked="1"/>
        <c:majorTickMark val="out"/>
        <c:minorTickMark val="none"/>
        <c:tickLblPos val="nextTo"/>
        <c:crossAx val="124455552"/>
        <c:crosses val="autoZero"/>
        <c:crossBetween val="between"/>
        <c:majorUnit val="10"/>
      </c:valAx>
      <c:spPr>
        <a:noFill/>
      </c:spPr>
    </c:plotArea>
    <c:legend>
      <c:legendPos val="l"/>
      <c:overlay val="0"/>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0.42513</cdr:x>
      <cdr:y>0.6793</cdr:y>
    </cdr:from>
    <cdr:to>
      <cdr:x>0.94623</cdr:x>
      <cdr:y>0.68143</cdr:y>
    </cdr:to>
    <cdr:cxnSp macro="">
      <cdr:nvCxnSpPr>
        <cdr:cNvPr id="5" name="Straight Connector 4"/>
        <cdr:cNvCxnSpPr/>
      </cdr:nvCxnSpPr>
      <cdr:spPr>
        <a:xfrm xmlns:a="http://schemas.openxmlformats.org/drawingml/2006/main" flipV="1">
          <a:off x="1237198" y="1641995"/>
          <a:ext cx="1516492" cy="5148"/>
        </a:xfrm>
        <a:prstGeom xmlns:a="http://schemas.openxmlformats.org/drawingml/2006/main" prst="line">
          <a:avLst/>
        </a:prstGeom>
        <a:ln xmlns:a="http://schemas.openxmlformats.org/drawingml/2006/main">
          <a:prstDash val="dash"/>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0.51111</cdr:x>
      <cdr:y>0.68844</cdr:y>
    </cdr:from>
    <cdr:to>
      <cdr:x>0.96049</cdr:x>
      <cdr:y>0.68873</cdr:y>
    </cdr:to>
    <cdr:cxnSp macro="">
      <cdr:nvCxnSpPr>
        <cdr:cNvPr id="3" name="Straight Connector 2"/>
        <cdr:cNvCxnSpPr/>
      </cdr:nvCxnSpPr>
      <cdr:spPr>
        <a:xfrm xmlns:a="http://schemas.openxmlformats.org/drawingml/2006/main" flipV="1">
          <a:off x="1637783" y="1664086"/>
          <a:ext cx="1440000" cy="700"/>
        </a:xfrm>
        <a:prstGeom xmlns:a="http://schemas.openxmlformats.org/drawingml/2006/main" prst="line">
          <a:avLst/>
        </a:prstGeom>
        <a:ln xmlns:a="http://schemas.openxmlformats.org/drawingml/2006/main">
          <a:prstDash val="dash"/>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4F45A7D71F4EE5A8AC6AF04B7F507B"/>
        <w:category>
          <w:name w:val="General"/>
          <w:gallery w:val="placeholder"/>
        </w:category>
        <w:types>
          <w:type w:val="bbPlcHdr"/>
        </w:types>
        <w:behaviors>
          <w:behavior w:val="content"/>
        </w:behaviors>
        <w:guid w:val="{A0BB9A8B-8FFE-4203-B2E0-819541CE8C49}"/>
      </w:docPartPr>
      <w:docPartBody>
        <w:p w:rsidR="00765E51" w:rsidRDefault="00765E51" w:rsidP="00765E51">
          <w:pPr>
            <w:pStyle w:val="754F45A7D71F4EE5A8AC6AF04B7F507B"/>
          </w:pPr>
          <w:r>
            <w:rPr>
              <w:rFonts w:asciiTheme="majorHAnsi" w:eastAsiaTheme="majorEastAsia" w:hAnsiTheme="majorHAnsi" w:cstheme="majorBidi"/>
              <w:b/>
              <w:bCs/>
              <w:color w:val="FFFFFF" w:themeColor="background1"/>
              <w:sz w:val="72"/>
              <w:szCs w:val="72"/>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65E51"/>
    <w:rsid w:val="001F4CE3"/>
    <w:rsid w:val="00765E51"/>
    <w:rsid w:val="007B5FD3"/>
    <w:rsid w:val="008E65EC"/>
    <w:rsid w:val="00B80164"/>
    <w:rsid w:val="00C228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FD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4F45A7D71F4EE5A8AC6AF04B7F507B">
    <w:name w:val="754F45A7D71F4EE5A8AC6AF04B7F507B"/>
    <w:rsid w:val="00765E51"/>
    <w:pPr>
      <w:bidi/>
    </w:pPr>
  </w:style>
  <w:style w:type="paragraph" w:customStyle="1" w:styleId="DC4036FF1B0B42E6B13F247B3713E837">
    <w:name w:val="DC4036FF1B0B42E6B13F247B3713E837"/>
    <w:rsid w:val="00765E51"/>
    <w:pPr>
      <w:bidi/>
    </w:pPr>
  </w:style>
  <w:style w:type="paragraph" w:customStyle="1" w:styleId="402E82E4C380493E8CC3C0D5A9F554BE">
    <w:name w:val="402E82E4C380493E8CC3C0D5A9F554BE"/>
    <w:rsid w:val="00765E51"/>
    <w:pPr>
      <w:bidi/>
    </w:pPr>
  </w:style>
  <w:style w:type="paragraph" w:customStyle="1" w:styleId="E7AE3D1DFBF747898BCD387B0DA597CE">
    <w:name w:val="E7AE3D1DFBF747898BCD387B0DA597CE"/>
    <w:rsid w:val="00765E51"/>
    <w:pPr>
      <w:bidi/>
    </w:pPr>
  </w:style>
  <w:style w:type="paragraph" w:customStyle="1" w:styleId="04883854022B44D585FE5AA0BEE64A6B">
    <w:name w:val="04883854022B44D585FE5AA0BEE64A6B"/>
    <w:rsid w:val="00765E51"/>
    <w:pPr>
      <w:bidi/>
    </w:pPr>
  </w:style>
  <w:style w:type="paragraph" w:customStyle="1" w:styleId="68CD55C48274483EB523C045D3A4DF75">
    <w:name w:val="68CD55C48274483EB523C045D3A4DF75"/>
    <w:rsid w:val="007B5FD3"/>
    <w:pPr>
      <w:bidi/>
    </w:pPr>
  </w:style>
  <w:style w:type="paragraph" w:customStyle="1" w:styleId="31357D62D45141A9A0E325EE34B6C323">
    <w:name w:val="31357D62D45141A9A0E325EE34B6C323"/>
    <w:rsid w:val="007B5FD3"/>
    <w:pPr>
      <w:bidi/>
    </w:pPr>
  </w:style>
  <w:style w:type="paragraph" w:customStyle="1" w:styleId="3D5D7C531D124DE99D7F61B1494A9E49">
    <w:name w:val="3D5D7C531D124DE99D7F61B1494A9E49"/>
    <w:rsid w:val="007B5FD3"/>
    <w:pPr>
      <w:bidi/>
    </w:pPr>
  </w:style>
  <w:style w:type="paragraph" w:customStyle="1" w:styleId="6A8150D25B374A91BA074DB063B7CC4F">
    <w:name w:val="6A8150D25B374A91BA074DB063B7CC4F"/>
    <w:rsid w:val="007B5FD3"/>
    <w:pPr>
      <w:bidi/>
    </w:pPr>
  </w:style>
  <w:style w:type="character" w:styleId="PlaceholderText">
    <w:name w:val="Placeholder Text"/>
    <w:basedOn w:val="DefaultParagraphFont"/>
    <w:uiPriority w:val="99"/>
    <w:semiHidden/>
    <w:rsid w:val="00B8016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Mar11</b:Tag>
    <b:SourceType>JournalArticle</b:SourceType>
    <b:Guid>{957AD15E-C4F8-4014-8E45-B78B639EA494}</b:Guid>
    <b:Author>
      <b:Author>
        <b:NameList>
          <b:Person>
            <b:Last>Marcucci G</b:Last>
            <b:First>Haferlach</b:First>
            <b:Middle>T, Döhner H.</b:Middle>
          </b:Person>
        </b:NameList>
      </b:Author>
    </b:Author>
    <b:Title>Molecular genetics of adult acute myeloid leukemia: prognostic and therapeutic implications.</b:Title>
    <b:JournalName>J Clin Oncol.</b:JournalName>
    <b:Year>2011</b:Year>
    <b:Pages>29(5):475-86.</b:Pages>
    <b:RefOrder>4</b:RefOrder>
  </b:Source>
  <b:Source>
    <b:Tag>Wan13</b:Tag>
    <b:SourceType>JournalArticle</b:SourceType>
    <b:Guid>{55E545EF-893F-4AF1-85A0-383BD7571859}</b:Guid>
    <b:Author>
      <b:Author>
        <b:NameList>
          <b:Person>
            <b:Last>Wang H</b:Last>
            <b:First>Hu</b:First>
            <b:Middle>H, Zhang Q, Yang Y, Li Y, Hu Y, Ruan X, Yang Y, Zhang Z, Shu C, Yan J, Wakeland EK, Li Q, Hu S, Fang X.</b:Middle>
          </b:Person>
        </b:NameList>
      </b:Author>
    </b:Author>
    <b:Title>Dynamic transcriptomes of human myeloid leukemia cells.</b:Title>
    <b:JournalName>Genomics.</b:JournalName>
    <b:Year>2013</b:Year>
    <b:Pages>102(4):250-6.</b:Pages>
    <b:RefOrder>5</b:RefOrder>
  </b:Source>
  <b:Source>
    <b:Tag>Can13</b:Tag>
    <b:SourceType>JournalArticle</b:SourceType>
    <b:Guid>{1B78FB73-448A-4CF5-BD2C-AF7671FEA3A0}</b:Guid>
    <b:Author>
      <b:Author>
        <b:NameList>
          <b:Person>
            <b:Last>TCGA</b:Last>
            <b:First>Cancer</b:First>
            <b:Middle>Genome Atlas Research Network</b:Middle>
          </b:Person>
        </b:NameList>
      </b:Author>
    </b:Author>
    <b:Title>Genomic and epigenomic landscapes of adult de novo acute myeloid leukemia.</b:Title>
    <b:JournalName>N Engl J Med</b:JournalName>
    <b:Year>2013</b:Year>
    <b:Pages>30;368(22):2059-74</b:Pages>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884AE-0528-4C54-9CA7-248A30D3A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28976</Words>
  <Characters>144883</Characters>
  <Application>Microsoft Office Word</Application>
  <DocSecurity>0</DocSecurity>
  <Lines>1207</Lines>
  <Paragraphs>347</Paragraphs>
  <ScaleCrop>false</ScaleCrop>
  <HeadingPairs>
    <vt:vector size="2" baseType="variant">
      <vt:variant>
        <vt:lpstr>Title</vt:lpstr>
      </vt:variant>
      <vt:variant>
        <vt:i4>1</vt:i4>
      </vt:variant>
    </vt:vector>
  </HeadingPairs>
  <TitlesOfParts>
    <vt:vector size="1" baseType="lpstr">
      <vt:lpstr>INFERENCE OF PERSONALIZED DRUG TARGETS VIA NETWORK PROPAGATION</vt:lpstr>
    </vt:vector>
  </TitlesOfParts>
  <Company>Tel Aviv University</Company>
  <LinksUpToDate>false</LinksUpToDate>
  <CharactersWithSpaces>173512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OF PERSONALIZED DRUG TARGETS VIA NETWORK PROPAGATION</dc:title>
  <dc:creator>SHNAPS and PERRY</dc:creator>
  <cp:lastModifiedBy>Eyal</cp:lastModifiedBy>
  <cp:revision>2</cp:revision>
  <cp:lastPrinted>2015-07-27T11:58:00Z</cp:lastPrinted>
  <dcterms:created xsi:type="dcterms:W3CDTF">2015-07-27T22:55:00Z</dcterms:created>
  <dcterms:modified xsi:type="dcterms:W3CDTF">2015-07-27T22:55:00Z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id="0wDgJEak"/&gt;&lt;style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