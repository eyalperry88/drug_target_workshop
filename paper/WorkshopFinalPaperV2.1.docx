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Pr="00C836B9" w:rsidRDefault="003D5888" w:rsidP="00C836B9">
      <w:pPr>
        <w:spacing w:before="240" w:after="400"/>
        <w:jc w:val="center"/>
        <w:rPr>
          <w:rFonts w:asciiTheme="majorBidi" w:hAnsiTheme="majorBidi" w:cstheme="majorBidi"/>
        </w:rPr>
      </w:pPr>
      <w:r w:rsidRPr="003D5888">
        <w:rPr>
          <w:rFonts w:asciiTheme="majorBidi" w:hAnsiTheme="majorBidi" w:cstheme="majorBidi"/>
          <w:b/>
          <w:sz w:val="24"/>
          <w:szCs w:val="24"/>
        </w:rPr>
        <w:t>INFERENCE OF PERSONALIZED DRUG TARGETS VIA NETWORK PROPAGATION</w:t>
      </w:r>
    </w:p>
    <w:p w:rsidR="003D5888" w:rsidRPr="00C836B9" w:rsidRDefault="003D5888" w:rsidP="003D5888">
      <w:pPr>
        <w:keepNext/>
        <w:keepLines/>
        <w:suppressAutoHyphens/>
        <w:spacing w:after="200"/>
        <w:jc w:val="center"/>
        <w:rPr>
          <w:rFonts w:asciiTheme="majorBidi" w:eastAsia="Cambria" w:hAnsiTheme="majorBidi" w:cstheme="majorBidi"/>
          <w:caps/>
          <w:color w:val="auto"/>
        </w:rPr>
      </w:pPr>
      <w:r w:rsidRPr="00C836B9">
        <w:rPr>
          <w:rFonts w:asciiTheme="majorBidi" w:eastAsia="Cambria" w:hAnsiTheme="majorBidi" w:cstheme="majorBidi"/>
          <w:caps/>
          <w:color w:val="auto"/>
        </w:rPr>
        <w:t>FIRST AUTHOR</w:t>
      </w:r>
      <w:r w:rsidRPr="00C836B9">
        <w:rPr>
          <w:rFonts w:asciiTheme="majorBidi" w:eastAsia="Cambria" w:hAnsiTheme="majorBidi" w:cstheme="majorBidi"/>
          <w:caps/>
          <w:color w:val="auto"/>
          <w:vertAlign w:val="superscript"/>
        </w:rPr>
        <w:footnoteReference w:customMarkFollows="1" w:id="1"/>
        <w:t>†</w:t>
      </w:r>
    </w:p>
    <w:p w:rsidR="003D5888" w:rsidRPr="00C836B9" w:rsidRDefault="003D5888" w:rsidP="003D5888">
      <w:pPr>
        <w:spacing w:before="60" w:after="320"/>
        <w:jc w:val="center"/>
        <w:rPr>
          <w:rFonts w:asciiTheme="majorBidi" w:eastAsia="Cambria" w:hAnsiTheme="majorBidi" w:cstheme="majorBidi"/>
          <w:i/>
          <w:color w:val="auto"/>
        </w:rPr>
      </w:pPr>
      <w:r w:rsidRPr="00C836B9">
        <w:rPr>
          <w:rFonts w:asciiTheme="majorBidi" w:eastAsia="Cambria" w:hAnsiTheme="majorBidi" w:cstheme="majorBidi"/>
          <w:i/>
          <w:color w:val="auto"/>
        </w:rPr>
        <w:t>University Department, University Name, Address</w:t>
      </w:r>
      <w:r w:rsidRPr="00C836B9">
        <w:rPr>
          <w:rFonts w:asciiTheme="majorBidi" w:eastAsia="Cambria" w:hAnsiTheme="majorBidi" w:cstheme="majorBidi"/>
          <w:i/>
          <w:color w:val="auto"/>
        </w:rPr>
        <w:br/>
        <w:t>City, State ZIP/Zone, Country</w:t>
      </w:r>
      <w:r w:rsidRPr="00C836B9">
        <w:rPr>
          <w:rFonts w:asciiTheme="majorBidi" w:eastAsia="Cambria" w:hAnsiTheme="majorBidi" w:cstheme="majorBidi"/>
          <w:i/>
          <w:color w:val="auto"/>
        </w:rPr>
        <w:br/>
        <w:t>Email: wspc@wspc.com</w:t>
      </w:r>
    </w:p>
    <w:p w:rsidR="003D5888" w:rsidRPr="00C836B9" w:rsidRDefault="003D5888" w:rsidP="003D5888">
      <w:pPr>
        <w:keepNext/>
        <w:keepLines/>
        <w:suppressAutoHyphens/>
        <w:spacing w:after="200"/>
        <w:jc w:val="center"/>
        <w:rPr>
          <w:rFonts w:asciiTheme="majorBidi" w:eastAsia="Cambria" w:hAnsiTheme="majorBidi" w:cstheme="majorBidi"/>
          <w:caps/>
          <w:color w:val="auto"/>
        </w:rPr>
      </w:pPr>
      <w:r w:rsidRPr="00C836B9">
        <w:rPr>
          <w:rFonts w:asciiTheme="majorBidi" w:eastAsia="Cambria" w:hAnsiTheme="majorBidi" w:cstheme="majorBidi"/>
          <w:caps/>
          <w:color w:val="auto"/>
        </w:rPr>
        <w:t>SECOND AUTHOR</w:t>
      </w:r>
    </w:p>
    <w:p w:rsidR="003D5888" w:rsidRPr="00C836B9" w:rsidRDefault="003D5888" w:rsidP="003D5888">
      <w:pPr>
        <w:spacing w:before="60" w:after="320"/>
        <w:jc w:val="center"/>
        <w:rPr>
          <w:rFonts w:asciiTheme="majorBidi" w:eastAsia="Cambria" w:hAnsiTheme="majorBidi" w:cstheme="majorBidi"/>
          <w:i/>
          <w:color w:val="auto"/>
        </w:rPr>
      </w:pPr>
      <w:r w:rsidRPr="00C836B9">
        <w:rPr>
          <w:rFonts w:asciiTheme="majorBidi" w:eastAsia="Cambria" w:hAnsiTheme="majorBidi" w:cstheme="majorBidi"/>
          <w:i/>
          <w:color w:val="auto"/>
        </w:rPr>
        <w:t>Group, Laboratory, Address</w:t>
      </w:r>
      <w:r w:rsidRPr="00C836B9">
        <w:rPr>
          <w:rFonts w:asciiTheme="majorBidi" w:eastAsia="Cambria" w:hAnsiTheme="majorBidi" w:cstheme="majorBidi"/>
          <w:i/>
          <w:color w:val="auto"/>
        </w:rPr>
        <w:br/>
        <w:t>City, State ZIP/Zone, Country</w:t>
      </w:r>
      <w:r w:rsidRPr="00C836B9">
        <w:rPr>
          <w:rFonts w:asciiTheme="majorBidi" w:eastAsia="Cambria" w:hAnsiTheme="majorBidi" w:cstheme="majorBidi"/>
          <w:i/>
          <w:color w:val="auto"/>
        </w:rPr>
        <w:br/>
        <w:t>Email: wspc@wspc.com</w:t>
      </w:r>
    </w:p>
    <w:p w:rsidR="003D5888" w:rsidRPr="00C836B9" w:rsidRDefault="003D5888" w:rsidP="003D5888">
      <w:pPr>
        <w:spacing w:before="120" w:after="120" w:line="260" w:lineRule="atLeast"/>
        <w:ind w:left="360" w:right="360"/>
        <w:jc w:val="both"/>
        <w:rPr>
          <w:rFonts w:asciiTheme="majorBidi" w:eastAsia="Cambria" w:hAnsiTheme="majorBidi" w:cstheme="majorBidi"/>
          <w:color w:val="auto"/>
        </w:rPr>
      </w:pPr>
      <w:r w:rsidRPr="00C836B9">
        <w:rPr>
          <w:rFonts w:asciiTheme="majorBidi" w:eastAsia="Cambria" w:hAnsiTheme="majorBidi" w:cstheme="majorBidi"/>
          <w:color w:val="auto"/>
        </w:rPr>
        <w:t>This is where the abstract should be placed. It should consist of one paragraph giving a concise summary of the material in the article below. Replace the title, authors, and addresses with your own title, authors, and addresses. You may have as many authors and addresses as you like. It is preferable not to use footnotes in the abstract or the title; the acknowledgments of funding bodies etc. are to be placed in a separate section at the end of the text.</w:t>
      </w:r>
    </w:p>
    <w:p w:rsidR="003D5888" w:rsidRPr="00C836B9" w:rsidRDefault="003D5888" w:rsidP="00C836B9">
      <w:pPr>
        <w:spacing w:before="240" w:after="400"/>
        <w:jc w:val="center"/>
        <w:rPr>
          <w:rFonts w:asciiTheme="majorBidi" w:hAnsiTheme="majorBidi" w:cstheme="majorBidi"/>
        </w:rPr>
      </w:pPr>
    </w:p>
    <w:p w:rsidR="00CB3972" w:rsidRPr="00C836B9" w:rsidRDefault="00CB3972" w:rsidP="00CB3972">
      <w:pPr>
        <w:jc w:val="both"/>
        <w:rPr>
          <w:rFonts w:asciiTheme="majorBidi" w:hAnsiTheme="majorBidi" w:cstheme="majorBidi"/>
        </w:rPr>
      </w:pPr>
    </w:p>
    <w:p w:rsidR="00D00B42" w:rsidRPr="00C836B9" w:rsidRDefault="00D00B42" w:rsidP="00CB3972">
      <w:pPr>
        <w:jc w:val="both"/>
        <w:rPr>
          <w:ins w:id="0" w:author="Roded Sharan" w:date="2015-07-14T10:31:00Z"/>
          <w:rFonts w:asciiTheme="majorBidi" w:hAnsiTheme="majorBidi" w:cstheme="majorBidi"/>
          <w:b/>
          <w:sz w:val="36"/>
          <w:szCs w:val="36"/>
        </w:rPr>
      </w:pPr>
    </w:p>
    <w:p w:rsidR="00C836B9" w:rsidRDefault="00D00B42" w:rsidP="00CB3972">
      <w:pPr>
        <w:jc w:val="both"/>
        <w:rPr>
          <w:ins w:id="1" w:author="Eyal" w:date="2015-07-14T23:40:00Z"/>
          <w:rFonts w:asciiTheme="majorBidi" w:hAnsiTheme="majorBidi" w:cstheme="majorBidi"/>
          <w:b/>
          <w:sz w:val="36"/>
          <w:szCs w:val="36"/>
        </w:rPr>
      </w:pPr>
      <w:ins w:id="2" w:author="Roded Sharan" w:date="2015-07-14T10:31:00Z">
        <w:r w:rsidRPr="00C836B9">
          <w:rPr>
            <w:rFonts w:asciiTheme="majorBidi" w:hAnsiTheme="majorBidi" w:cstheme="majorBidi"/>
            <w:b/>
            <w:sz w:val="36"/>
            <w:szCs w:val="36"/>
          </w:rPr>
          <w:t>Most important – take the PSB template and convert your text according to it</w:t>
        </w:r>
      </w:ins>
      <w:ins w:id="3" w:author="Eyal" w:date="2015-07-14T23:39:00Z">
        <w:r w:rsidR="00C836B9">
          <w:rPr>
            <w:rFonts w:asciiTheme="majorBidi" w:hAnsiTheme="majorBidi" w:cstheme="majorBidi"/>
            <w:b/>
            <w:sz w:val="36"/>
            <w:szCs w:val="36"/>
          </w:rPr>
          <w:t xml:space="preserve">. </w:t>
        </w:r>
      </w:ins>
    </w:p>
    <w:p w:rsidR="00D00B42" w:rsidRPr="00C836B9" w:rsidRDefault="00902AB3" w:rsidP="00CB3972">
      <w:pPr>
        <w:jc w:val="both"/>
        <w:rPr>
          <w:ins w:id="4" w:author="Roded Sharan" w:date="2015-07-14T10:31:00Z"/>
          <w:rFonts w:asciiTheme="majorBidi" w:hAnsiTheme="majorBidi" w:cstheme="majorBidi"/>
          <w:b/>
          <w:sz w:val="36"/>
          <w:szCs w:val="36"/>
        </w:rPr>
      </w:pPr>
      <w:ins w:id="5" w:author="Eyal" w:date="2015-07-15T00:15:00Z">
        <w:r>
          <w:rPr>
            <w:rFonts w:asciiTheme="majorBidi" w:hAnsiTheme="majorBidi" w:cstheme="majorBidi"/>
            <w:b/>
            <w:sz w:val="36"/>
            <w:szCs w:val="36"/>
          </w:rPr>
          <w:t xml:space="preserve">E&amp;O: </w:t>
        </w:r>
      </w:ins>
      <w:bookmarkStart w:id="6" w:name="_GoBack"/>
      <w:bookmarkEnd w:id="6"/>
      <w:ins w:id="7" w:author="Eyal" w:date="2015-07-14T23:39:00Z">
        <w:r w:rsidR="00C836B9">
          <w:rPr>
            <w:rFonts w:asciiTheme="majorBidi" w:hAnsiTheme="majorBidi" w:cstheme="majorBidi"/>
            <w:b/>
            <w:sz w:val="36"/>
            <w:szCs w:val="36"/>
          </w:rPr>
          <w:t xml:space="preserve">The template is a bit confusing since the </w:t>
        </w:r>
      </w:ins>
      <w:ins w:id="8" w:author="Eyal" w:date="2015-07-14T23:40:00Z">
        <w:r w:rsidR="00C836B9">
          <w:rPr>
            <w:rFonts w:asciiTheme="majorBidi" w:hAnsiTheme="majorBidi" w:cstheme="majorBidi"/>
            <w:b/>
            <w:sz w:val="36"/>
            <w:szCs w:val="36"/>
          </w:rPr>
          <w:t xml:space="preserve">visual </w:t>
        </w:r>
      </w:ins>
      <w:ins w:id="9" w:author="Eyal" w:date="2015-07-14T23:39:00Z">
        <w:r w:rsidR="00C836B9">
          <w:rPr>
            <w:rFonts w:asciiTheme="majorBidi" w:hAnsiTheme="majorBidi" w:cstheme="majorBidi"/>
            <w:b/>
            <w:sz w:val="36"/>
            <w:szCs w:val="36"/>
          </w:rPr>
          <w:t>examples are in Cambria but the explicit direction are Roman.. used Roman</w:t>
        </w:r>
      </w:ins>
    </w:p>
    <w:p w:rsidR="003D5888" w:rsidRPr="00C836B9" w:rsidRDefault="003D5888">
      <w:pPr>
        <w:spacing w:after="200"/>
        <w:rPr>
          <w:rFonts w:asciiTheme="majorBidi" w:hAnsiTheme="majorBidi" w:cstheme="majorBidi"/>
          <w:b/>
          <w:sz w:val="36"/>
          <w:szCs w:val="36"/>
        </w:rPr>
      </w:pPr>
      <w:r w:rsidRPr="00C836B9">
        <w:rPr>
          <w:rFonts w:asciiTheme="majorBidi" w:hAnsiTheme="majorBidi" w:cstheme="majorBidi"/>
          <w:b/>
          <w:sz w:val="36"/>
          <w:szCs w:val="36"/>
        </w:rPr>
        <w:br w:type="page"/>
      </w:r>
    </w:p>
    <w:p w:rsidR="0055316F" w:rsidRPr="0055316F" w:rsidRDefault="0055316F" w:rsidP="0055316F">
      <w:pPr>
        <w:pStyle w:val="Heading1"/>
        <w:bidi w:val="0"/>
        <w:spacing w:before="0"/>
        <w:rPr>
          <w:rFonts w:asciiTheme="majorBidi" w:hAnsiTheme="majorBidi" w:cstheme="majorBidi"/>
        </w:rPr>
      </w:pPr>
      <w:r>
        <w:rPr>
          <w:rFonts w:asciiTheme="majorBidi" w:hAnsiTheme="majorBidi" w:cstheme="majorBidi"/>
        </w:rPr>
        <w:lastRenderedPageBreak/>
        <w:t>Introduction</w:t>
      </w:r>
    </w:p>
    <w:p w:rsidR="000A2483" w:rsidRPr="003D5888" w:rsidRDefault="007D691D" w:rsidP="0055316F">
      <w:pPr>
        <w:spacing w:line="300" w:lineRule="exact"/>
        <w:jc w:val="both"/>
        <w:rPr>
          <w:rFonts w:asciiTheme="majorBidi" w:hAnsiTheme="majorBidi" w:cstheme="majorBidi"/>
          <w:sz w:val="24"/>
          <w:szCs w:val="24"/>
        </w:rPr>
      </w:pPr>
      <w:r w:rsidRPr="003D5888">
        <w:rPr>
          <w:rFonts w:asciiTheme="majorBidi" w:hAnsiTheme="majorBidi" w:cstheme="majorBidi"/>
          <w:sz w:val="24"/>
          <w:szCs w:val="24"/>
        </w:rPr>
        <w:t xml:space="preserve">Precision medicine, an approach where medical treatment is tailored for a specific </w:t>
      </w:r>
      <w:r w:rsidR="00531CF0" w:rsidRPr="003D5888">
        <w:rPr>
          <w:rFonts w:asciiTheme="majorBidi" w:hAnsiTheme="majorBidi" w:cstheme="majorBidi"/>
          <w:sz w:val="24"/>
          <w:szCs w:val="24"/>
        </w:rPr>
        <w:t xml:space="preserve">group of </w:t>
      </w:r>
      <w:r w:rsidRPr="003D5888">
        <w:rPr>
          <w:rFonts w:asciiTheme="majorBidi" w:hAnsiTheme="majorBidi" w:cstheme="majorBidi"/>
          <w:sz w:val="24"/>
          <w:szCs w:val="24"/>
        </w:rPr>
        <w:t>patient</w:t>
      </w:r>
      <w:r w:rsidR="00531CF0" w:rsidRPr="003D5888">
        <w:rPr>
          <w:rFonts w:asciiTheme="majorBidi" w:hAnsiTheme="majorBidi" w:cstheme="majorBidi"/>
          <w:sz w:val="24"/>
          <w:szCs w:val="24"/>
        </w:rPr>
        <w:t>s</w:t>
      </w:r>
      <w:r w:rsidRPr="003D5888">
        <w:rPr>
          <w:rFonts w:asciiTheme="majorBidi" w:hAnsiTheme="majorBidi" w:cstheme="majorBidi"/>
          <w:sz w:val="24"/>
          <w:szCs w:val="24"/>
        </w:rPr>
        <w:t xml:space="preserve">, is now at the forefront of biological and medical research. </w:t>
      </w:r>
      <w:r w:rsidR="00531CF0" w:rsidRPr="003D5888">
        <w:rPr>
          <w:rFonts w:asciiTheme="majorBidi" w:hAnsiTheme="majorBidi" w:cstheme="majorBidi"/>
          <w:sz w:val="24"/>
          <w:szCs w:val="24"/>
        </w:rPr>
        <w:t xml:space="preserve">Indeed, </w:t>
      </w:r>
      <w:r w:rsidRPr="003D5888">
        <w:rPr>
          <w:rFonts w:asciiTheme="majorBidi" w:hAnsiTheme="majorBidi" w:cstheme="majorBidi"/>
          <w:sz w:val="24"/>
          <w:szCs w:val="24"/>
        </w:rPr>
        <w:t>it is well known that some drugs affect only a specific sub-group of patients, while even harming other pat</w:t>
      </w:r>
      <w:r w:rsidR="00F8188A" w:rsidRPr="003D5888">
        <w:rPr>
          <w:rFonts w:asciiTheme="majorBidi" w:hAnsiTheme="majorBidi" w:cstheme="majorBidi"/>
          <w:sz w:val="24"/>
          <w:szCs w:val="24"/>
        </w:rPr>
        <w:t>ients with the same disease [1</w:t>
      </w:r>
      <w:r w:rsidRPr="003D5888">
        <w:rPr>
          <w:rFonts w:asciiTheme="majorBidi" w:hAnsiTheme="majorBidi" w:cstheme="majorBidi"/>
          <w:sz w:val="24"/>
          <w:szCs w:val="24"/>
        </w:rPr>
        <w:t xml:space="preserve">]. </w:t>
      </w:r>
    </w:p>
    <w:p w:rsidR="009D3C0D" w:rsidRPr="003D5888" w:rsidRDefault="000A2483"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In the past decades, the time and cost of developing new drugs have soared significantly. In general, it takes about 15 years and up to 800 million dollars to convert a promising new compound into a drug in the market</w:t>
      </w:r>
      <w:r w:rsidR="00F8188A" w:rsidRPr="003D5888">
        <w:rPr>
          <w:rFonts w:asciiTheme="majorBidi" w:hAnsiTheme="majorBidi" w:cstheme="majorBidi"/>
          <w:sz w:val="24"/>
          <w:szCs w:val="24"/>
        </w:rPr>
        <w:t xml:space="preserve"> [2</w:t>
      </w:r>
      <w:r w:rsidRPr="003D5888">
        <w:rPr>
          <w:rFonts w:asciiTheme="majorBidi" w:hAnsiTheme="majorBidi" w:cstheme="majorBidi"/>
          <w:sz w:val="24"/>
          <w:szCs w:val="24"/>
        </w:rPr>
        <w:t>]. Therefore, many computational approaches arise aiming to identify or</w:t>
      </w:r>
      <w:r w:rsidR="00902685" w:rsidRPr="003D5888">
        <w:rPr>
          <w:rFonts w:asciiTheme="majorBidi" w:hAnsiTheme="majorBidi" w:cstheme="majorBidi"/>
          <w:sz w:val="24"/>
          <w:szCs w:val="24"/>
        </w:rPr>
        <w:t xml:space="preserve"> predict drug targets in-silico. T</w:t>
      </w:r>
      <w:r w:rsidRPr="003D5888">
        <w:rPr>
          <w:rFonts w:asciiTheme="majorBidi" w:hAnsiTheme="majorBidi" w:cstheme="majorBidi"/>
          <w:sz w:val="24"/>
          <w:szCs w:val="24"/>
        </w:rPr>
        <w:t xml:space="preserve">hose methods tackle the problem in </w:t>
      </w:r>
      <w:r w:rsidR="009D3C0D" w:rsidRPr="003D5888">
        <w:rPr>
          <w:rFonts w:asciiTheme="majorBidi" w:hAnsiTheme="majorBidi" w:cstheme="majorBidi"/>
          <w:sz w:val="24"/>
          <w:szCs w:val="24"/>
        </w:rPr>
        <w:t>various ways</w:t>
      </w:r>
      <w:r w:rsidR="00902685" w:rsidRPr="003D5888">
        <w:rPr>
          <w:rFonts w:asciiTheme="majorBidi" w:hAnsiTheme="majorBidi" w:cstheme="majorBidi"/>
          <w:sz w:val="24"/>
          <w:szCs w:val="24"/>
        </w:rPr>
        <w:t xml:space="preserve">, </w:t>
      </w:r>
      <w:r w:rsidR="009D3C0D" w:rsidRPr="003D5888">
        <w:rPr>
          <w:rFonts w:asciiTheme="majorBidi" w:hAnsiTheme="majorBidi" w:cstheme="majorBidi"/>
          <w:sz w:val="24"/>
          <w:szCs w:val="24"/>
        </w:rPr>
        <w:t>such as literature text mining [3</w:t>
      </w:r>
      <w:r w:rsidR="00F8188A" w:rsidRPr="003D5888">
        <w:rPr>
          <w:rFonts w:asciiTheme="majorBidi" w:hAnsiTheme="majorBidi" w:cstheme="majorBidi"/>
          <w:sz w:val="24"/>
          <w:szCs w:val="24"/>
        </w:rPr>
        <w:t>, 4</w:t>
      </w:r>
      <w:r w:rsidR="009D3C0D" w:rsidRPr="003D5888">
        <w:rPr>
          <w:rFonts w:asciiTheme="majorBidi" w:hAnsiTheme="majorBidi" w:cstheme="majorBidi"/>
          <w:sz w:val="24"/>
          <w:szCs w:val="24"/>
        </w:rPr>
        <w:t>] and protein three-dimensional structures</w:t>
      </w:r>
      <w:r w:rsidR="00F8188A" w:rsidRPr="003D5888">
        <w:rPr>
          <w:rFonts w:asciiTheme="majorBidi" w:hAnsiTheme="majorBidi" w:cstheme="majorBidi"/>
          <w:sz w:val="24"/>
          <w:szCs w:val="24"/>
        </w:rPr>
        <w:t xml:space="preserve"> [5-9</w:t>
      </w:r>
      <w:r w:rsidR="009D3C0D" w:rsidRPr="003D5888">
        <w:rPr>
          <w:rFonts w:asciiTheme="majorBidi" w:hAnsiTheme="majorBidi" w:cstheme="majorBidi"/>
          <w:sz w:val="24"/>
          <w:szCs w:val="24"/>
        </w:rPr>
        <w:t xml:space="preserve">]. </w:t>
      </w:r>
      <w:r w:rsidR="00D86BFE" w:rsidRPr="003D5888">
        <w:rPr>
          <w:rFonts w:asciiTheme="majorBidi" w:hAnsiTheme="majorBidi" w:cstheme="majorBidi"/>
          <w:sz w:val="24"/>
          <w:szCs w:val="24"/>
        </w:rPr>
        <w:t>In particular</w:t>
      </w:r>
      <w:r w:rsidR="009D3C0D" w:rsidRPr="003D5888">
        <w:rPr>
          <w:rFonts w:asciiTheme="majorBidi" w:hAnsiTheme="majorBidi" w:cstheme="majorBidi"/>
          <w:sz w:val="24"/>
          <w:szCs w:val="24"/>
        </w:rPr>
        <w:t xml:space="preserve">, the accumulation of various types of omics </w:t>
      </w:r>
      <w:r w:rsidR="00FD47A8" w:rsidRPr="003D5888">
        <w:rPr>
          <w:rFonts w:asciiTheme="majorBidi" w:hAnsiTheme="majorBidi" w:cstheme="majorBidi"/>
          <w:sz w:val="24"/>
          <w:szCs w:val="24"/>
        </w:rPr>
        <w:t>data</w:t>
      </w:r>
      <w:r w:rsidR="009D3C0D" w:rsidRPr="003D5888">
        <w:rPr>
          <w:rFonts w:asciiTheme="majorBidi" w:hAnsiTheme="majorBidi" w:cstheme="majorBidi"/>
          <w:sz w:val="24"/>
          <w:szCs w:val="24"/>
        </w:rPr>
        <w:t xml:space="preserve"> </w:t>
      </w:r>
      <w:r w:rsidR="00531CF0" w:rsidRPr="003D5888">
        <w:rPr>
          <w:rFonts w:asciiTheme="majorBidi" w:hAnsiTheme="majorBidi" w:cstheme="majorBidi"/>
          <w:sz w:val="24"/>
          <w:szCs w:val="24"/>
        </w:rPr>
        <w:t>inspired</w:t>
      </w:r>
      <w:r w:rsidR="00902685" w:rsidRPr="003D5888">
        <w:rPr>
          <w:rFonts w:asciiTheme="majorBidi" w:hAnsiTheme="majorBidi" w:cstheme="majorBidi"/>
          <w:sz w:val="24"/>
          <w:szCs w:val="24"/>
        </w:rPr>
        <w:t xml:space="preserve"> methods that take advantage of the data to discover novel drug targets </w:t>
      </w:r>
      <w:r w:rsidR="00F8188A" w:rsidRPr="003D5888">
        <w:rPr>
          <w:rFonts w:asciiTheme="majorBidi" w:hAnsiTheme="majorBidi" w:cstheme="majorBidi"/>
          <w:sz w:val="24"/>
          <w:szCs w:val="24"/>
        </w:rPr>
        <w:t>[10</w:t>
      </w:r>
      <w:r w:rsidR="00902685" w:rsidRPr="003D5888">
        <w:rPr>
          <w:rFonts w:asciiTheme="majorBidi" w:hAnsiTheme="majorBidi" w:cstheme="majorBidi"/>
          <w:sz w:val="24"/>
          <w:szCs w:val="24"/>
        </w:rPr>
        <w:t xml:space="preserve">]. </w:t>
      </w:r>
      <w:r w:rsidR="00F31CC4" w:rsidRPr="003D5888">
        <w:rPr>
          <w:rFonts w:asciiTheme="majorBidi" w:hAnsiTheme="majorBidi" w:cstheme="majorBidi"/>
          <w:sz w:val="24"/>
          <w:szCs w:val="24"/>
        </w:rPr>
        <w:t xml:space="preserve">In addition, some methods use protein-protein interaction </w:t>
      </w:r>
      <w:r w:rsidR="002656E3" w:rsidRPr="003D5888">
        <w:rPr>
          <w:rFonts w:asciiTheme="majorBidi" w:hAnsiTheme="majorBidi" w:cstheme="majorBidi"/>
          <w:sz w:val="24"/>
          <w:szCs w:val="24"/>
        </w:rPr>
        <w:t xml:space="preserve">(PPI) </w:t>
      </w:r>
      <w:r w:rsidR="00F31CC4" w:rsidRPr="003D5888">
        <w:rPr>
          <w:rFonts w:asciiTheme="majorBidi" w:hAnsiTheme="majorBidi" w:cstheme="majorBidi"/>
          <w:sz w:val="24"/>
          <w:szCs w:val="24"/>
        </w:rPr>
        <w:t xml:space="preserve">data to infer gene prioritization </w:t>
      </w:r>
      <w:r w:rsidR="00F8188A" w:rsidRPr="003D5888">
        <w:rPr>
          <w:rFonts w:asciiTheme="majorBidi" w:hAnsiTheme="majorBidi" w:cstheme="majorBidi"/>
          <w:sz w:val="24"/>
          <w:szCs w:val="24"/>
        </w:rPr>
        <w:t>[11</w:t>
      </w:r>
      <w:r w:rsidR="00F31CC4" w:rsidRPr="003D5888">
        <w:rPr>
          <w:rFonts w:asciiTheme="majorBidi" w:hAnsiTheme="majorBidi" w:cstheme="majorBidi"/>
          <w:sz w:val="24"/>
          <w:szCs w:val="24"/>
        </w:rPr>
        <w:t>] and to predict novel causal proteins</w:t>
      </w:r>
      <w:r w:rsidR="00F8188A" w:rsidRPr="003D5888">
        <w:rPr>
          <w:rFonts w:asciiTheme="majorBidi" w:hAnsiTheme="majorBidi" w:cstheme="majorBidi"/>
          <w:sz w:val="24"/>
          <w:szCs w:val="24"/>
        </w:rPr>
        <w:t xml:space="preserve"> [12</w:t>
      </w:r>
      <w:r w:rsidR="00F31CC4" w:rsidRPr="003D5888">
        <w:rPr>
          <w:rFonts w:asciiTheme="majorBidi" w:hAnsiTheme="majorBidi" w:cstheme="majorBidi"/>
          <w:sz w:val="24"/>
          <w:szCs w:val="24"/>
        </w:rPr>
        <w:t xml:space="preserve">]. </w:t>
      </w:r>
      <w:r w:rsidR="00CF630C" w:rsidRPr="003D5888">
        <w:rPr>
          <w:rFonts w:asciiTheme="majorBidi" w:hAnsiTheme="majorBidi" w:cstheme="majorBidi"/>
          <w:sz w:val="24"/>
          <w:szCs w:val="24"/>
        </w:rPr>
        <w:t>Li et al.</w:t>
      </w:r>
      <w:r w:rsidR="00341E44" w:rsidRPr="003D5888">
        <w:rPr>
          <w:rFonts w:asciiTheme="majorBidi" w:hAnsiTheme="majorBidi" w:cstheme="majorBidi"/>
          <w:sz w:val="24"/>
          <w:szCs w:val="24"/>
        </w:rPr>
        <w:t xml:space="preserve"> [</w:t>
      </w:r>
      <w:r w:rsidR="00F8188A" w:rsidRPr="003D5888">
        <w:rPr>
          <w:rFonts w:asciiTheme="majorBidi" w:hAnsiTheme="majorBidi" w:cstheme="majorBidi"/>
          <w:sz w:val="24"/>
          <w:szCs w:val="24"/>
        </w:rPr>
        <w:t>13</w:t>
      </w:r>
      <w:r w:rsidR="00341E44" w:rsidRPr="003D5888">
        <w:rPr>
          <w:rFonts w:asciiTheme="majorBidi" w:hAnsiTheme="majorBidi" w:cstheme="majorBidi"/>
          <w:sz w:val="24"/>
          <w:szCs w:val="24"/>
        </w:rPr>
        <w:t>]</w:t>
      </w:r>
      <w:r w:rsidR="00CF630C" w:rsidRPr="003D5888">
        <w:rPr>
          <w:rFonts w:asciiTheme="majorBidi" w:hAnsiTheme="majorBidi" w:cstheme="majorBidi"/>
          <w:sz w:val="24"/>
          <w:szCs w:val="24"/>
        </w:rPr>
        <w:t xml:space="preserve"> describe</w:t>
      </w:r>
      <w:r w:rsidR="00A309D7" w:rsidRPr="003D5888">
        <w:rPr>
          <w:rFonts w:asciiTheme="majorBidi" w:hAnsiTheme="majorBidi" w:cstheme="majorBidi"/>
          <w:sz w:val="24"/>
          <w:szCs w:val="24"/>
        </w:rPr>
        <w:t>d a workflow</w:t>
      </w:r>
      <w:r w:rsidR="00341E44" w:rsidRPr="003D5888">
        <w:rPr>
          <w:rFonts w:asciiTheme="majorBidi" w:hAnsiTheme="majorBidi" w:cstheme="majorBidi"/>
          <w:sz w:val="24"/>
          <w:szCs w:val="24"/>
        </w:rPr>
        <w:t xml:space="preserve"> that leverages information</w:t>
      </w:r>
      <w:r w:rsidR="00CF630C" w:rsidRPr="003D5888">
        <w:rPr>
          <w:rFonts w:asciiTheme="majorBidi" w:hAnsiTheme="majorBidi" w:cstheme="majorBidi"/>
          <w:sz w:val="24"/>
          <w:szCs w:val="24"/>
        </w:rPr>
        <w:t xml:space="preserve"> of network topology to </w:t>
      </w:r>
      <w:r w:rsidR="00341E44" w:rsidRPr="003D5888">
        <w:rPr>
          <w:rFonts w:asciiTheme="majorBidi" w:hAnsiTheme="majorBidi" w:cstheme="majorBidi"/>
          <w:sz w:val="24"/>
          <w:szCs w:val="24"/>
        </w:rPr>
        <w:t>predict novel drug targets using machine learning algorithm.</w:t>
      </w:r>
      <w:r w:rsidR="000A774B" w:rsidRPr="003D5888">
        <w:rPr>
          <w:rFonts w:asciiTheme="majorBidi" w:hAnsiTheme="majorBidi" w:cstheme="majorBidi"/>
          <w:sz w:val="24"/>
          <w:szCs w:val="24"/>
        </w:rPr>
        <w:t xml:space="preserve"> </w:t>
      </w:r>
    </w:p>
    <w:p w:rsidR="000A774B" w:rsidRPr="003D5888" w:rsidRDefault="000A774B"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A common approach in experimental drug dis</w:t>
      </w:r>
      <w:r w:rsidR="00FD47A8" w:rsidRPr="003D5888">
        <w:rPr>
          <w:rFonts w:asciiTheme="majorBidi" w:hAnsiTheme="majorBidi" w:cstheme="majorBidi"/>
          <w:sz w:val="24"/>
          <w:szCs w:val="24"/>
        </w:rPr>
        <w:t>covery is to perform gene knock</w:t>
      </w:r>
      <w:r w:rsidRPr="003D5888">
        <w:rPr>
          <w:rFonts w:asciiTheme="majorBidi" w:hAnsiTheme="majorBidi" w:cstheme="majorBidi"/>
          <w:sz w:val="24"/>
          <w:szCs w:val="24"/>
        </w:rPr>
        <w:t xml:space="preserve">outs on animal models. </w:t>
      </w:r>
      <w:r w:rsidR="00FD47A8" w:rsidRPr="003D5888">
        <w:rPr>
          <w:rFonts w:asciiTheme="majorBidi" w:hAnsiTheme="majorBidi" w:cstheme="majorBidi"/>
          <w:sz w:val="24"/>
          <w:szCs w:val="24"/>
        </w:rPr>
        <w:t>Subsequently</w:t>
      </w:r>
      <w:r w:rsidR="00A309D7" w:rsidRPr="003D5888">
        <w:rPr>
          <w:rFonts w:asciiTheme="majorBidi" w:hAnsiTheme="majorBidi" w:cstheme="majorBidi"/>
          <w:sz w:val="24"/>
          <w:szCs w:val="24"/>
        </w:rPr>
        <w:t>, m</w:t>
      </w:r>
      <w:r w:rsidR="00FD47A8" w:rsidRPr="003D5888">
        <w:rPr>
          <w:rFonts w:asciiTheme="majorBidi" w:hAnsiTheme="majorBidi" w:cstheme="majorBidi"/>
          <w:sz w:val="24"/>
          <w:szCs w:val="24"/>
        </w:rPr>
        <w:t>ethods that use in-silico knock</w:t>
      </w:r>
      <w:r w:rsidR="00A309D7" w:rsidRPr="003D5888">
        <w:rPr>
          <w:rFonts w:asciiTheme="majorBidi" w:hAnsiTheme="majorBidi" w:cstheme="majorBidi"/>
          <w:sz w:val="24"/>
          <w:szCs w:val="24"/>
        </w:rPr>
        <w:t>outs on biological derived networks have shown to predict drug targets</w:t>
      </w:r>
      <w:r w:rsidR="00FD47A8" w:rsidRPr="003D5888">
        <w:rPr>
          <w:rFonts w:asciiTheme="majorBidi" w:hAnsiTheme="majorBidi" w:cstheme="majorBidi"/>
          <w:sz w:val="24"/>
          <w:szCs w:val="24"/>
        </w:rPr>
        <w:t xml:space="preserve"> successfully</w:t>
      </w:r>
      <w:r w:rsidR="00A309D7" w:rsidRPr="003D5888">
        <w:rPr>
          <w:rFonts w:asciiTheme="majorBidi" w:hAnsiTheme="majorBidi" w:cstheme="majorBidi"/>
          <w:sz w:val="24"/>
          <w:szCs w:val="24"/>
        </w:rPr>
        <w:t xml:space="preserve"> [</w:t>
      </w:r>
      <w:r w:rsidR="00F8188A" w:rsidRPr="003D5888">
        <w:rPr>
          <w:rFonts w:asciiTheme="majorBidi" w:hAnsiTheme="majorBidi" w:cstheme="majorBidi"/>
          <w:sz w:val="24"/>
          <w:szCs w:val="24"/>
        </w:rPr>
        <w:t>14, 15</w:t>
      </w:r>
      <w:r w:rsidR="00A309D7" w:rsidRPr="003D5888">
        <w:rPr>
          <w:rFonts w:asciiTheme="majorBidi" w:hAnsiTheme="majorBidi" w:cstheme="majorBidi"/>
          <w:sz w:val="24"/>
          <w:szCs w:val="24"/>
        </w:rPr>
        <w:t>].</w:t>
      </w:r>
      <w:r w:rsidRPr="003D5888">
        <w:rPr>
          <w:rFonts w:asciiTheme="majorBidi" w:hAnsiTheme="majorBidi" w:cstheme="majorBidi"/>
          <w:sz w:val="24"/>
          <w:szCs w:val="24"/>
        </w:rPr>
        <w:t xml:space="preserve"> </w:t>
      </w:r>
    </w:p>
    <w:p w:rsidR="009E5F75" w:rsidRPr="003D5888" w:rsidRDefault="00314026"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 xml:space="preserve">The methods mentioned above are all based on non-personalized </w:t>
      </w:r>
      <w:r w:rsidR="00FD47A8" w:rsidRPr="003D5888">
        <w:rPr>
          <w:rFonts w:asciiTheme="majorBidi" w:hAnsiTheme="majorBidi" w:cstheme="majorBidi"/>
          <w:sz w:val="24"/>
          <w:szCs w:val="24"/>
        </w:rPr>
        <w:t>data;</w:t>
      </w:r>
      <w:r w:rsidRPr="003D5888">
        <w:rPr>
          <w:rFonts w:asciiTheme="majorBidi" w:hAnsiTheme="majorBidi" w:cstheme="majorBidi"/>
          <w:sz w:val="24"/>
          <w:szCs w:val="24"/>
        </w:rPr>
        <w:t xml:space="preserve"> hence they might be ignoring the variance of patients within a specific disease.</w:t>
      </w:r>
    </w:p>
    <w:p w:rsidR="002656E3" w:rsidRPr="003D5888" w:rsidRDefault="00314026"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 xml:space="preserve">In this work we present a novel approach </w:t>
      </w:r>
      <w:r w:rsidR="002656E3" w:rsidRPr="003D5888">
        <w:rPr>
          <w:rFonts w:asciiTheme="majorBidi" w:hAnsiTheme="majorBidi" w:cstheme="majorBidi"/>
          <w:sz w:val="24"/>
          <w:szCs w:val="24"/>
        </w:rPr>
        <w:t>to tackle the drug target</w:t>
      </w:r>
      <w:r w:rsidR="00531CF0" w:rsidRPr="003D5888">
        <w:rPr>
          <w:rFonts w:asciiTheme="majorBidi" w:hAnsiTheme="majorBidi" w:cstheme="majorBidi"/>
          <w:sz w:val="24"/>
          <w:szCs w:val="24"/>
        </w:rPr>
        <w:t xml:space="preserve"> inference</w:t>
      </w:r>
      <w:r w:rsidR="002656E3" w:rsidRPr="003D5888">
        <w:rPr>
          <w:rFonts w:asciiTheme="majorBidi" w:hAnsiTheme="majorBidi" w:cstheme="majorBidi"/>
          <w:sz w:val="24"/>
          <w:szCs w:val="24"/>
        </w:rPr>
        <w:t xml:space="preserve"> problem from a personalize</w:t>
      </w:r>
      <w:r w:rsidR="009E5F75" w:rsidRPr="003D5888">
        <w:rPr>
          <w:rFonts w:asciiTheme="majorBidi" w:hAnsiTheme="majorBidi" w:cstheme="majorBidi"/>
          <w:sz w:val="24"/>
          <w:szCs w:val="24"/>
        </w:rPr>
        <w:t>d</w:t>
      </w:r>
      <w:r w:rsidR="002656E3" w:rsidRPr="003D5888">
        <w:rPr>
          <w:rFonts w:asciiTheme="majorBidi" w:hAnsiTheme="majorBidi" w:cstheme="majorBidi"/>
          <w:sz w:val="24"/>
          <w:szCs w:val="24"/>
        </w:rPr>
        <w:t xml:space="preserve"> perspective using</w:t>
      </w:r>
      <w:r w:rsidR="00723BB0" w:rsidRPr="003D5888">
        <w:rPr>
          <w:rFonts w:asciiTheme="majorBidi" w:hAnsiTheme="majorBidi" w:cstheme="majorBidi"/>
          <w:sz w:val="24"/>
          <w:szCs w:val="24"/>
        </w:rPr>
        <w:t xml:space="preserve"> in-silico knock</w:t>
      </w:r>
      <w:r w:rsidR="002656E3" w:rsidRPr="003D5888">
        <w:rPr>
          <w:rFonts w:asciiTheme="majorBidi" w:hAnsiTheme="majorBidi" w:cstheme="majorBidi"/>
          <w:sz w:val="24"/>
          <w:szCs w:val="24"/>
        </w:rPr>
        <w:t>outs in a PPI network. As d</w:t>
      </w:r>
      <w:r w:rsidR="0008413A" w:rsidRPr="003D5888">
        <w:rPr>
          <w:rFonts w:asciiTheme="majorBidi" w:hAnsiTheme="majorBidi" w:cstheme="majorBidi"/>
          <w:sz w:val="24"/>
          <w:szCs w:val="24"/>
        </w:rPr>
        <w:t>escribe</w:t>
      </w:r>
      <w:r w:rsidR="002656E3" w:rsidRPr="003D5888">
        <w:rPr>
          <w:rFonts w:asciiTheme="majorBidi" w:hAnsiTheme="majorBidi" w:cstheme="majorBidi"/>
          <w:sz w:val="24"/>
          <w:szCs w:val="24"/>
        </w:rPr>
        <w:t>d</w:t>
      </w:r>
      <w:r w:rsidR="0008413A" w:rsidRPr="003D5888">
        <w:rPr>
          <w:rFonts w:asciiTheme="majorBidi" w:hAnsiTheme="majorBidi" w:cstheme="majorBidi"/>
          <w:sz w:val="24"/>
          <w:szCs w:val="24"/>
        </w:rPr>
        <w:t xml:space="preserve"> </w:t>
      </w:r>
      <w:r w:rsidR="002656E3" w:rsidRPr="003D5888">
        <w:rPr>
          <w:rFonts w:asciiTheme="majorBidi" w:hAnsiTheme="majorBidi" w:cstheme="majorBidi"/>
          <w:sz w:val="24"/>
          <w:szCs w:val="24"/>
        </w:rPr>
        <w:t xml:space="preserve">in </w:t>
      </w:r>
      <w:r w:rsidR="00531CF0" w:rsidRPr="003D5888">
        <w:rPr>
          <w:rFonts w:asciiTheme="majorBidi" w:hAnsiTheme="majorBidi" w:cstheme="majorBidi"/>
          <w:sz w:val="24"/>
          <w:szCs w:val="24"/>
        </w:rPr>
        <w:t>F</w:t>
      </w:r>
      <w:r w:rsidR="002656E3" w:rsidRPr="003D5888">
        <w:rPr>
          <w:rFonts w:asciiTheme="majorBidi" w:hAnsiTheme="majorBidi" w:cstheme="majorBidi"/>
          <w:sz w:val="24"/>
          <w:szCs w:val="24"/>
        </w:rPr>
        <w:t>igure 1, we start from a general PPI network and personal disease-related data.</w:t>
      </w:r>
      <w:r w:rsidR="00407E27" w:rsidRPr="003D5888">
        <w:rPr>
          <w:rFonts w:asciiTheme="majorBidi" w:hAnsiTheme="majorBidi" w:cstheme="majorBidi"/>
          <w:sz w:val="24"/>
          <w:szCs w:val="24"/>
        </w:rPr>
        <w:t xml:space="preserve"> We rely on the framework described by Vanunu et al. [12] to infer gene prioritization by network propagation.</w:t>
      </w:r>
      <w:r w:rsidR="002656E3" w:rsidRPr="003D5888">
        <w:rPr>
          <w:rFonts w:asciiTheme="majorBidi" w:hAnsiTheme="majorBidi" w:cstheme="majorBidi"/>
          <w:sz w:val="24"/>
          <w:szCs w:val="24"/>
        </w:rPr>
        <w:t xml:space="preserve"> We perform multiple network propagation</w:t>
      </w:r>
      <w:r w:rsidR="009E5F75" w:rsidRPr="003D5888">
        <w:rPr>
          <w:rFonts w:asciiTheme="majorBidi" w:hAnsiTheme="majorBidi" w:cstheme="majorBidi"/>
          <w:sz w:val="24"/>
          <w:szCs w:val="24"/>
        </w:rPr>
        <w:t>s</w:t>
      </w:r>
      <w:r w:rsidR="002656E3" w:rsidRPr="003D5888">
        <w:rPr>
          <w:rFonts w:asciiTheme="majorBidi" w:hAnsiTheme="majorBidi" w:cstheme="majorBidi"/>
          <w:sz w:val="24"/>
          <w:szCs w:val="24"/>
        </w:rPr>
        <w:t xml:space="preserve"> in order to simulate the current patient state, the patient state after gene k</w:t>
      </w:r>
      <w:r w:rsidR="00723BB0" w:rsidRPr="003D5888">
        <w:rPr>
          <w:rFonts w:asciiTheme="majorBidi" w:hAnsiTheme="majorBidi" w:cstheme="majorBidi"/>
          <w:sz w:val="24"/>
          <w:szCs w:val="24"/>
        </w:rPr>
        <w:t>nock</w:t>
      </w:r>
      <w:r w:rsidR="002656E3" w:rsidRPr="003D5888">
        <w:rPr>
          <w:rFonts w:asciiTheme="majorBidi" w:hAnsiTheme="majorBidi" w:cstheme="majorBidi"/>
          <w:sz w:val="24"/>
          <w:szCs w:val="24"/>
        </w:rPr>
        <w:t>outs</w:t>
      </w:r>
      <w:r w:rsidR="00407E27" w:rsidRPr="003D5888">
        <w:rPr>
          <w:rFonts w:asciiTheme="majorBidi" w:hAnsiTheme="majorBidi" w:cstheme="majorBidi"/>
          <w:sz w:val="24"/>
          <w:szCs w:val="24"/>
        </w:rPr>
        <w:t xml:space="preserve"> (by removing the gene's node from the network)</w:t>
      </w:r>
      <w:r w:rsidR="002656E3" w:rsidRPr="003D5888">
        <w:rPr>
          <w:rFonts w:asciiTheme="majorBidi" w:hAnsiTheme="majorBidi" w:cstheme="majorBidi"/>
          <w:sz w:val="24"/>
          <w:szCs w:val="24"/>
        </w:rPr>
        <w:t xml:space="preserve"> and an estimated "healthy" state. We use these different states </w:t>
      </w:r>
      <w:r w:rsidR="00723BB0" w:rsidRPr="003D5888">
        <w:rPr>
          <w:rFonts w:asciiTheme="majorBidi" w:hAnsiTheme="majorBidi" w:cstheme="majorBidi"/>
          <w:sz w:val="24"/>
          <w:szCs w:val="24"/>
        </w:rPr>
        <w:t>in order to rank the gene knock</w:t>
      </w:r>
      <w:r w:rsidR="002656E3" w:rsidRPr="003D5888">
        <w:rPr>
          <w:rFonts w:asciiTheme="majorBidi" w:hAnsiTheme="majorBidi" w:cstheme="majorBidi"/>
          <w:sz w:val="24"/>
          <w:szCs w:val="24"/>
        </w:rPr>
        <w:t>outs and retrieve</w:t>
      </w:r>
      <w:r w:rsidR="00723BB0" w:rsidRPr="003D5888">
        <w:rPr>
          <w:rFonts w:asciiTheme="majorBidi" w:hAnsiTheme="majorBidi" w:cstheme="majorBidi"/>
          <w:sz w:val="24"/>
          <w:szCs w:val="24"/>
        </w:rPr>
        <w:t xml:space="preserve"> a</w:t>
      </w:r>
      <w:r w:rsidR="002656E3" w:rsidRPr="003D5888">
        <w:rPr>
          <w:rFonts w:asciiTheme="majorBidi" w:hAnsiTheme="majorBidi" w:cstheme="majorBidi"/>
          <w:sz w:val="24"/>
          <w:szCs w:val="24"/>
        </w:rPr>
        <w:t xml:space="preserve"> candidates list for potential novel drug targets.</w:t>
      </w:r>
    </w:p>
    <w:p w:rsidR="006B4CE0" w:rsidRPr="003D5888" w:rsidRDefault="002656E3" w:rsidP="0055316F">
      <w:pPr>
        <w:spacing w:line="300" w:lineRule="exact"/>
        <w:ind w:firstLine="357"/>
        <w:jc w:val="both"/>
        <w:rPr>
          <w:rFonts w:asciiTheme="majorBidi" w:hAnsiTheme="majorBidi" w:cstheme="majorBidi"/>
          <w:sz w:val="24"/>
          <w:szCs w:val="24"/>
        </w:rPr>
      </w:pPr>
      <w:r w:rsidRPr="003D5888">
        <w:rPr>
          <w:rFonts w:asciiTheme="majorBidi" w:hAnsiTheme="majorBidi" w:cstheme="majorBidi"/>
          <w:sz w:val="24"/>
          <w:szCs w:val="24"/>
        </w:rPr>
        <w:t>The</w:t>
      </w:r>
      <w:r w:rsidR="00AE792C" w:rsidRPr="003D5888">
        <w:rPr>
          <w:rFonts w:asciiTheme="majorBidi" w:hAnsiTheme="majorBidi" w:cstheme="majorBidi"/>
          <w:sz w:val="24"/>
          <w:szCs w:val="24"/>
        </w:rPr>
        <w:t xml:space="preserve"> framework </w:t>
      </w:r>
      <w:r w:rsidRPr="003D5888">
        <w:rPr>
          <w:rFonts w:asciiTheme="majorBidi" w:hAnsiTheme="majorBidi" w:cstheme="majorBidi"/>
          <w:sz w:val="24"/>
          <w:szCs w:val="24"/>
        </w:rPr>
        <w:t>we presented is general and can be applied on any personalized disease-related data. However, to evaluate our performance</w:t>
      </w:r>
      <w:r w:rsidR="009E5F75" w:rsidRPr="003D5888">
        <w:rPr>
          <w:rFonts w:asciiTheme="majorBidi" w:hAnsiTheme="majorBidi" w:cstheme="majorBidi"/>
          <w:sz w:val="24"/>
          <w:szCs w:val="24"/>
        </w:rPr>
        <w:t xml:space="preserve"> we applied it on patients suffering from acute myeloid leukemia</w:t>
      </w:r>
      <w:r w:rsidR="00AE792C" w:rsidRPr="003D5888">
        <w:rPr>
          <w:rFonts w:asciiTheme="majorBidi" w:hAnsiTheme="majorBidi" w:cstheme="majorBidi"/>
          <w:sz w:val="24"/>
          <w:szCs w:val="24"/>
        </w:rPr>
        <w:t xml:space="preserve"> </w:t>
      </w:r>
      <w:r w:rsidR="009E5F75" w:rsidRPr="003D5888">
        <w:rPr>
          <w:rFonts w:asciiTheme="majorBidi" w:hAnsiTheme="majorBidi" w:cstheme="majorBidi"/>
          <w:sz w:val="24"/>
          <w:szCs w:val="24"/>
        </w:rPr>
        <w:t>(</w:t>
      </w:r>
      <w:r w:rsidR="00AE792C" w:rsidRPr="003D5888">
        <w:rPr>
          <w:rFonts w:asciiTheme="majorBidi" w:hAnsiTheme="majorBidi" w:cstheme="majorBidi"/>
          <w:sz w:val="24"/>
          <w:szCs w:val="24"/>
        </w:rPr>
        <w:t>AML</w:t>
      </w:r>
      <w:r w:rsidR="009E5F75" w:rsidRPr="003D5888">
        <w:rPr>
          <w:rFonts w:asciiTheme="majorBidi" w:hAnsiTheme="majorBidi" w:cstheme="majorBidi"/>
          <w:sz w:val="24"/>
          <w:szCs w:val="24"/>
        </w:rPr>
        <w:t>), using mutated and differentially expressed genes data.</w:t>
      </w:r>
      <w:r w:rsidR="006B4CE0" w:rsidRPr="003D5888">
        <w:rPr>
          <w:rFonts w:asciiTheme="majorBidi" w:hAnsiTheme="majorBidi" w:cstheme="majorBidi"/>
          <w:sz w:val="24"/>
          <w:szCs w:val="24"/>
        </w:rPr>
        <w:t xml:space="preserve"> We gathered this data from COSMIC cancer gene census [19].</w:t>
      </w:r>
    </w:p>
    <w:p w:rsidR="00AE792C" w:rsidRPr="003D5888" w:rsidRDefault="00AE792C" w:rsidP="002656E3">
      <w:pPr>
        <w:jc w:val="both"/>
        <w:rPr>
          <w:rFonts w:asciiTheme="majorBidi" w:hAnsiTheme="majorBidi" w:cstheme="majorBidi"/>
        </w:rPr>
      </w:pPr>
    </w:p>
    <w:p w:rsidR="00B41BF9" w:rsidRPr="003D5888" w:rsidRDefault="00B41BF9" w:rsidP="00DC5D75">
      <w:pPr>
        <w:jc w:val="both"/>
        <w:rPr>
          <w:rFonts w:asciiTheme="majorBidi" w:hAnsiTheme="majorBidi" w:cstheme="majorBidi"/>
        </w:rPr>
      </w:pPr>
    </w:p>
    <w:p w:rsidR="00B41BF9" w:rsidRPr="0055316F" w:rsidRDefault="006B104D" w:rsidP="00B41BF9">
      <w:pPr>
        <w:jc w:val="center"/>
        <w:rPr>
          <w:rFonts w:asciiTheme="majorBidi" w:hAnsiTheme="majorBidi" w:cstheme="majorBidi"/>
        </w:rPr>
      </w:pPr>
      <w:r w:rsidRPr="0055316F">
        <w:rPr>
          <w:rFonts w:asciiTheme="majorBidi" w:hAnsiTheme="majorBidi" w:cstheme="majorBidi"/>
          <w:noProof/>
        </w:rPr>
        <w:lastRenderedPageBreak/>
        <w:drawing>
          <wp:inline distT="0" distB="0" distL="0" distR="0" wp14:anchorId="27825F94" wp14:editId="4F997C84">
            <wp:extent cx="5938520" cy="2103120"/>
            <wp:effectExtent l="0" t="0" r="5080" b="0"/>
            <wp:docPr id="2" name="Picture 2"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2103120"/>
                    </a:xfrm>
                    <a:prstGeom prst="rect">
                      <a:avLst/>
                    </a:prstGeom>
                    <a:noFill/>
                    <a:ln>
                      <a:noFill/>
                    </a:ln>
                  </pic:spPr>
                </pic:pic>
              </a:graphicData>
            </a:graphic>
          </wp:inline>
        </w:drawing>
      </w:r>
    </w:p>
    <w:p w:rsidR="00AE792C" w:rsidRPr="0055316F" w:rsidRDefault="00AE792C" w:rsidP="00DC5D75">
      <w:pPr>
        <w:jc w:val="both"/>
        <w:rPr>
          <w:rFonts w:asciiTheme="majorBidi" w:hAnsiTheme="majorBidi" w:cstheme="majorBidi"/>
        </w:rPr>
      </w:pPr>
    </w:p>
    <w:p w:rsidR="0055316F" w:rsidRDefault="00B41BF9" w:rsidP="0055316F">
      <w:pPr>
        <w:spacing w:line="300" w:lineRule="exact"/>
        <w:rPr>
          <w:rFonts w:asciiTheme="majorBidi" w:hAnsiTheme="majorBidi" w:cstheme="majorBidi"/>
        </w:rPr>
      </w:pPr>
      <w:r w:rsidRPr="0055316F">
        <w:rPr>
          <w:rFonts w:asciiTheme="majorBidi" w:hAnsiTheme="majorBidi" w:cstheme="majorBidi"/>
        </w:rPr>
        <w:t>Fig</w:t>
      </w:r>
      <w:r w:rsidR="0055316F">
        <w:rPr>
          <w:rFonts w:asciiTheme="majorBidi" w:hAnsiTheme="majorBidi" w:cstheme="majorBidi"/>
        </w:rPr>
        <w:t>.</w:t>
      </w:r>
      <w:r w:rsidRPr="0055316F">
        <w:rPr>
          <w:rFonts w:asciiTheme="majorBidi" w:hAnsiTheme="majorBidi" w:cstheme="majorBidi"/>
        </w:rPr>
        <w:t xml:space="preserve"> 1</w:t>
      </w:r>
      <w:r w:rsidR="001A0875" w:rsidRPr="0055316F">
        <w:rPr>
          <w:rFonts w:asciiTheme="majorBidi" w:hAnsiTheme="majorBidi" w:cstheme="majorBidi"/>
        </w:rPr>
        <w:t xml:space="preserve">. The workflow of the proposed algorithmic pipeline. </w:t>
      </w:r>
      <w:r w:rsidR="006B104D" w:rsidRPr="0055316F">
        <w:rPr>
          <w:rFonts w:asciiTheme="majorBidi" w:hAnsiTheme="majorBidi" w:cstheme="majorBidi"/>
        </w:rPr>
        <w:t>The green node represents input data, the purple node represents generated data, the blue nodes represent processes and the cloud stands for the pipeline's output.</w:t>
      </w:r>
    </w:p>
    <w:p w:rsidR="0055316F" w:rsidRPr="0055316F" w:rsidRDefault="0055316F" w:rsidP="0055316F">
      <w:pPr>
        <w:pStyle w:val="Heading1"/>
        <w:bidi w:val="0"/>
        <w:ind w:left="357" w:right="357" w:hanging="357"/>
        <w:rPr>
          <w:rFonts w:asciiTheme="majorBidi" w:hAnsiTheme="majorBidi" w:cstheme="majorBidi"/>
        </w:rPr>
      </w:pPr>
      <w:r>
        <w:rPr>
          <w:rFonts w:asciiTheme="majorBidi" w:hAnsiTheme="majorBidi" w:cstheme="majorBidi"/>
        </w:rPr>
        <w:t>Results</w:t>
      </w:r>
    </w:p>
    <w:p w:rsidR="00CB3972" w:rsidRPr="0055316F" w:rsidRDefault="00D00B42" w:rsidP="001D091D">
      <w:pPr>
        <w:spacing w:line="300" w:lineRule="exact"/>
        <w:jc w:val="both"/>
        <w:rPr>
          <w:rFonts w:asciiTheme="majorBidi" w:hAnsiTheme="majorBidi" w:cstheme="majorBidi"/>
          <w:sz w:val="24"/>
          <w:szCs w:val="24"/>
        </w:rPr>
      </w:pPr>
      <w:ins w:id="10" w:author="Roded Sharan" w:date="2015-07-14T10:26:00Z">
        <w:r w:rsidRPr="0055316F">
          <w:rPr>
            <w:rFonts w:asciiTheme="majorBidi" w:hAnsiTheme="majorBidi" w:cstheme="majorBidi"/>
            <w:sz w:val="24"/>
            <w:szCs w:val="24"/>
          </w:rPr>
          <w:t xml:space="preserve">Here should go a par. Summarizing the new method and then a sentence saying that you applied it to TCGA data on AML. </w:t>
        </w:r>
      </w:ins>
      <w:del w:id="11" w:author="Roded Sharan" w:date="2015-07-14T10:26:00Z">
        <w:r w:rsidR="00CB3972" w:rsidRPr="0055316F" w:rsidDel="00D00B42">
          <w:rPr>
            <w:rFonts w:asciiTheme="majorBidi" w:hAnsiTheme="majorBidi" w:cstheme="majorBidi"/>
            <w:sz w:val="24"/>
            <w:szCs w:val="24"/>
          </w:rPr>
          <w:delText xml:space="preserve">We hypothesize that by propagating from individual mutations sets of AML patients we can infer central components in the AML disease. </w:delText>
        </w:r>
      </w:del>
      <w:r w:rsidR="00CB3972" w:rsidRPr="0055316F">
        <w:rPr>
          <w:rFonts w:asciiTheme="majorBidi" w:hAnsiTheme="majorBidi" w:cstheme="majorBidi"/>
          <w:sz w:val="24"/>
          <w:szCs w:val="24"/>
        </w:rPr>
        <w:t xml:space="preserve">First, we show that we can identify common AML causal genes by synthesizing the individual mutations set propagations and ranking according to propagation scores. </w:t>
      </w:r>
      <w:r w:rsidRPr="0055316F">
        <w:rPr>
          <w:rFonts w:asciiTheme="majorBidi" w:hAnsiTheme="majorBidi" w:cstheme="majorBidi"/>
          <w:sz w:val="24"/>
          <w:szCs w:val="24"/>
        </w:rPr>
        <w:t>Second</w:t>
      </w:r>
      <w:r w:rsidR="00FD47A8" w:rsidRPr="0055316F">
        <w:rPr>
          <w:rFonts w:asciiTheme="majorBidi" w:hAnsiTheme="majorBidi" w:cstheme="majorBidi"/>
          <w:sz w:val="24"/>
          <w:szCs w:val="24"/>
        </w:rPr>
        <w:t>, we show that</w:t>
      </w:r>
      <w:r w:rsidR="00CD2FE6" w:rsidRPr="0055316F">
        <w:rPr>
          <w:rFonts w:asciiTheme="majorBidi" w:hAnsiTheme="majorBidi" w:cstheme="majorBidi"/>
          <w:sz w:val="24"/>
          <w:szCs w:val="24"/>
        </w:rPr>
        <w:t xml:space="preserve"> by</w:t>
      </w:r>
      <w:r w:rsidR="00FD47A8" w:rsidRPr="0055316F">
        <w:rPr>
          <w:rFonts w:asciiTheme="majorBidi" w:hAnsiTheme="majorBidi" w:cstheme="majorBidi"/>
          <w:sz w:val="24"/>
          <w:szCs w:val="24"/>
        </w:rPr>
        <w:t xml:space="preserve"> integrating </w:t>
      </w:r>
      <w:r w:rsidRPr="0055316F">
        <w:rPr>
          <w:rFonts w:asciiTheme="majorBidi" w:hAnsiTheme="majorBidi" w:cstheme="majorBidi"/>
          <w:sz w:val="24"/>
          <w:szCs w:val="24"/>
        </w:rPr>
        <w:t xml:space="preserve">results from </w:t>
      </w:r>
      <w:r w:rsidR="00FD47A8" w:rsidRPr="0055316F">
        <w:rPr>
          <w:rFonts w:asciiTheme="majorBidi" w:hAnsiTheme="majorBidi" w:cstheme="majorBidi"/>
          <w:sz w:val="24"/>
          <w:szCs w:val="24"/>
        </w:rPr>
        <w:t>a</w:t>
      </w:r>
      <w:r w:rsidR="00CD2FE6" w:rsidRPr="0055316F">
        <w:rPr>
          <w:rFonts w:asciiTheme="majorBidi" w:hAnsiTheme="majorBidi" w:cstheme="majorBidi"/>
          <w:sz w:val="24"/>
          <w:szCs w:val="24"/>
        </w:rPr>
        <w:t xml:space="preserve"> personalized </w:t>
      </w:r>
      <w:r w:rsidR="00FD47A8" w:rsidRPr="0055316F">
        <w:rPr>
          <w:rFonts w:asciiTheme="majorBidi" w:hAnsiTheme="majorBidi" w:cstheme="majorBidi"/>
          <w:sz w:val="24"/>
          <w:szCs w:val="24"/>
        </w:rPr>
        <w:t>knockout process we can infer potential drug targets</w:t>
      </w:r>
      <w:r w:rsidR="00CD2FE6" w:rsidRPr="0055316F">
        <w:rPr>
          <w:rFonts w:asciiTheme="majorBidi" w:hAnsiTheme="majorBidi" w:cstheme="majorBidi"/>
          <w:sz w:val="24"/>
          <w:szCs w:val="24"/>
        </w:rPr>
        <w:t>.</w:t>
      </w:r>
    </w:p>
    <w:p w:rsidR="00B7095B" w:rsidRPr="0055316F" w:rsidRDefault="00B7095B" w:rsidP="00662664">
      <w:pPr>
        <w:jc w:val="both"/>
        <w:rPr>
          <w:rFonts w:asciiTheme="majorBidi" w:hAnsiTheme="majorBidi" w:cstheme="majorBidi"/>
        </w:rPr>
      </w:pPr>
    </w:p>
    <w:p w:rsidR="00B7095B" w:rsidRPr="001D091D" w:rsidRDefault="00B7095B" w:rsidP="00662664">
      <w:pPr>
        <w:jc w:val="both"/>
        <w:rPr>
          <w:rFonts w:asciiTheme="majorBidi" w:hAnsiTheme="majorBidi" w:cstheme="majorBidi"/>
          <w:b/>
          <w:bCs/>
          <w:i/>
          <w:iCs/>
        </w:rPr>
      </w:pPr>
      <w:commentRangeStart w:id="12"/>
      <w:r w:rsidRPr="0055316F">
        <w:rPr>
          <w:rFonts w:asciiTheme="majorBidi" w:hAnsiTheme="majorBidi" w:cstheme="majorBidi"/>
          <w:b/>
          <w:bCs/>
          <w:i/>
          <w:iCs/>
        </w:rPr>
        <w:t>Calibration</w:t>
      </w:r>
      <w:commentRangeEnd w:id="12"/>
      <w:r w:rsidR="00D00B42" w:rsidRPr="001D091D">
        <w:rPr>
          <w:rStyle w:val="CommentReference"/>
          <w:rFonts w:asciiTheme="majorBidi" w:hAnsiTheme="majorBidi" w:cstheme="majorBidi"/>
        </w:rPr>
        <w:commentReference w:id="12"/>
      </w:r>
    </w:p>
    <w:p w:rsidR="001D091D" w:rsidRPr="001D091D" w:rsidRDefault="001D091D" w:rsidP="001D091D">
      <w:pPr>
        <w:pStyle w:val="Heading2"/>
        <w:bidi w:val="0"/>
        <w:rPr>
          <w:rFonts w:asciiTheme="majorBidi" w:hAnsiTheme="majorBidi" w:cstheme="majorBidi"/>
        </w:rPr>
      </w:pPr>
      <w:r>
        <w:rPr>
          <w:rFonts w:asciiTheme="majorBidi" w:hAnsiTheme="majorBidi" w:cstheme="majorBidi"/>
        </w:rPr>
        <w:t>Calibration</w:t>
      </w:r>
    </w:p>
    <w:p w:rsidR="00FD47A8" w:rsidRPr="001D091D" w:rsidRDefault="00FD47A8" w:rsidP="001D091D">
      <w:pPr>
        <w:spacing w:line="300" w:lineRule="exact"/>
        <w:jc w:val="both"/>
        <w:rPr>
          <w:rFonts w:asciiTheme="majorBidi" w:hAnsiTheme="majorBidi" w:cstheme="majorBidi"/>
        </w:rPr>
      </w:pPr>
      <w:r w:rsidRPr="001D091D">
        <w:rPr>
          <w:rFonts w:asciiTheme="majorBidi" w:hAnsiTheme="majorBidi" w:cstheme="majorBidi"/>
          <w:sz w:val="24"/>
          <w:szCs w:val="24"/>
        </w:rPr>
        <w:t>We ran the algorithm using different parameters and choices for prior knowledge, and tested the resulted sorted gene list for enrichment. We used three sets of known causal genes, varying in confidence and size: 10 AML causal genes from KEGG [</w:t>
      </w:r>
      <w:commentRangeStart w:id="13"/>
      <w:r w:rsidRPr="001D091D">
        <w:rPr>
          <w:rFonts w:asciiTheme="majorBidi" w:hAnsiTheme="majorBidi" w:cstheme="majorBidi"/>
          <w:sz w:val="24"/>
          <w:szCs w:val="24"/>
        </w:rPr>
        <w:t>ref</w:t>
      </w:r>
      <w:commentRangeEnd w:id="13"/>
      <w:r w:rsidRPr="001D091D">
        <w:rPr>
          <w:rStyle w:val="CommentReference"/>
          <w:rFonts w:asciiTheme="majorBidi" w:hAnsiTheme="majorBidi" w:cstheme="majorBidi"/>
        </w:rPr>
        <w:commentReference w:id="13"/>
      </w:r>
      <w:r w:rsidRPr="001D091D">
        <w:rPr>
          <w:rFonts w:asciiTheme="majorBidi" w:hAnsiTheme="majorBidi" w:cstheme="majorBidi"/>
          <w:sz w:val="24"/>
          <w:szCs w:val="24"/>
        </w:rPr>
        <w:t xml:space="preserve">], 94 AML causal genes from COSMIC and 533 cancer causal genes from COSMIC. It should be noted that for our enrichment tests, we only used the subsets of genes contained within the PPI network, which resulted in 10, 72 and 363 genes, respectively. For more information about the enrichment process, see the Methods section. </w:t>
      </w:r>
    </w:p>
    <w:p w:rsidR="00CB3972" w:rsidRPr="001D091D" w:rsidRDefault="00CB3972" w:rsidP="001D091D">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The best choice of </w:t>
      </w:r>
      <m:oMath>
        <m:r>
          <w:rPr>
            <w:rFonts w:ascii="Cambria Math" w:hAnsi="Cambria Math" w:cstheme="majorBidi"/>
            <w:sz w:val="24"/>
            <w:szCs w:val="24"/>
          </w:rPr>
          <m:t>α</m:t>
        </m:r>
      </m:oMath>
      <w:r w:rsidRPr="001D091D">
        <w:rPr>
          <w:rFonts w:asciiTheme="majorBidi" w:hAnsiTheme="majorBidi" w:cstheme="majorBidi"/>
          <w:sz w:val="24"/>
          <w:szCs w:val="24"/>
        </w:rPr>
        <w:t xml:space="preserve"> was estimated to be 0.9. We relied on Vanunu et al. conclusion that any choice of </w:t>
      </w:r>
      <m:oMath>
        <m:r>
          <w:rPr>
            <w:rFonts w:ascii="Cambria Math" w:hAnsi="Cambria Math" w:cstheme="majorBidi"/>
            <w:sz w:val="24"/>
            <w:szCs w:val="24"/>
          </w:rPr>
          <m:t>α</m:t>
        </m:r>
      </m:oMath>
      <w:r w:rsidRPr="001D091D">
        <w:rPr>
          <w:rFonts w:asciiTheme="majorBidi" w:hAnsiTheme="majorBidi" w:cstheme="majorBidi"/>
          <w:sz w:val="24"/>
          <w:szCs w:val="24"/>
        </w:rPr>
        <w:t xml:space="preserve"> above 0.5 will be sufficient. However we still aimed to refine the algorithm by inspecting three different values above the suggested threshold - 0.5, 0.75 and 0.9. We ran the algorithm on these three valu</w:t>
      </w:r>
      <w:r w:rsidR="00A85324" w:rsidRPr="001D091D">
        <w:rPr>
          <w:rFonts w:asciiTheme="majorBidi" w:hAnsiTheme="majorBidi" w:cstheme="majorBidi"/>
          <w:sz w:val="24"/>
          <w:szCs w:val="24"/>
        </w:rPr>
        <w:t xml:space="preserve">es and a sample of 100 patients, receiving a rank for each gene in the network. Aggregating </w:t>
      </w:r>
      <w:r w:rsidR="00A85324" w:rsidRPr="001D091D">
        <w:rPr>
          <w:rFonts w:asciiTheme="majorBidi" w:hAnsiTheme="majorBidi" w:cstheme="majorBidi"/>
          <w:sz w:val="24"/>
          <w:szCs w:val="24"/>
        </w:rPr>
        <w:lastRenderedPageBreak/>
        <w:t>the gene ranks</w:t>
      </w:r>
      <w:r w:rsidRPr="001D091D">
        <w:rPr>
          <w:rFonts w:asciiTheme="majorBidi" w:hAnsiTheme="majorBidi" w:cstheme="majorBidi"/>
          <w:sz w:val="24"/>
          <w:szCs w:val="24"/>
        </w:rPr>
        <w:t xml:space="preserve"> fr</w:t>
      </w:r>
      <w:r w:rsidR="00E16541" w:rsidRPr="001D091D">
        <w:rPr>
          <w:rFonts w:asciiTheme="majorBidi" w:hAnsiTheme="majorBidi" w:cstheme="majorBidi"/>
          <w:sz w:val="24"/>
          <w:szCs w:val="24"/>
        </w:rPr>
        <w:t xml:space="preserve">om each patient and receiving </w:t>
      </w:r>
      <w:r w:rsidR="00A85324" w:rsidRPr="001D091D">
        <w:rPr>
          <w:rFonts w:asciiTheme="majorBidi" w:hAnsiTheme="majorBidi" w:cstheme="majorBidi"/>
          <w:sz w:val="24"/>
          <w:szCs w:val="24"/>
        </w:rPr>
        <w:t>a</w:t>
      </w:r>
      <w:r w:rsidR="00E16541" w:rsidRPr="001D091D">
        <w:rPr>
          <w:rFonts w:asciiTheme="majorBidi" w:hAnsiTheme="majorBidi" w:cstheme="majorBidi"/>
          <w:sz w:val="24"/>
          <w:szCs w:val="24"/>
        </w:rPr>
        <w:t xml:space="preserve"> </w:t>
      </w:r>
      <w:r w:rsidRPr="001D091D">
        <w:rPr>
          <w:rFonts w:asciiTheme="majorBidi" w:hAnsiTheme="majorBidi" w:cstheme="majorBidi"/>
          <w:sz w:val="24"/>
          <w:szCs w:val="24"/>
        </w:rPr>
        <w:t xml:space="preserve">gene list sorted by the propagation score. We checked if this list was enriched using the aforementioned three causal genes sets. All choices of </w:t>
      </w:r>
      <m:oMath>
        <m:r>
          <w:rPr>
            <w:rFonts w:ascii="Cambria Math" w:hAnsi="Cambria Math" w:cstheme="majorBidi"/>
            <w:sz w:val="24"/>
            <w:szCs w:val="24"/>
          </w:rPr>
          <m:t>α</m:t>
        </m:r>
      </m:oMath>
      <w:r w:rsidRPr="001D091D">
        <w:rPr>
          <w:rFonts w:asciiTheme="majorBidi" w:hAnsiTheme="majorBidi" w:cstheme="majorBidi"/>
          <w:sz w:val="24"/>
          <w:szCs w:val="24"/>
        </w:rPr>
        <w:t xml:space="preserve"> resulted in significant p-values (</w:t>
      </w:r>
      <m:oMath>
        <m:r>
          <w:rPr>
            <w:rFonts w:ascii="Cambria Math" w:hAnsi="Cambria Math" w:cstheme="majorBidi"/>
            <w:sz w:val="24"/>
            <w:szCs w:val="24"/>
          </w:rPr>
          <m:t>p &lt; 1</m:t>
        </m:r>
        <m:sSup>
          <m:sSupPr>
            <m:ctrlPr>
              <w:rPr>
                <w:rFonts w:ascii="Cambria Math" w:hAnsi="Cambria Math" w:cstheme="majorBidi"/>
                <w:i/>
                <w:sz w:val="24"/>
                <w:szCs w:val="24"/>
              </w:rPr>
            </m:ctrlPr>
          </m:sSupPr>
          <m:e>
            <m:r>
              <w:rPr>
                <w:rFonts w:ascii="Cambria Math" w:hAnsi="Cambria Math" w:cstheme="majorBidi"/>
                <w:sz w:val="24"/>
                <w:szCs w:val="24"/>
              </w:rPr>
              <m:t>0</m:t>
            </m:r>
          </m:e>
          <m:sup>
            <m:r>
              <w:rPr>
                <w:rFonts w:ascii="Cambria Math" w:hAnsi="Cambria Math" w:cstheme="majorBidi"/>
                <w:sz w:val="24"/>
                <w:szCs w:val="24"/>
              </w:rPr>
              <m:t>-5</m:t>
            </m:r>
          </m:sup>
        </m:sSup>
      </m:oMath>
      <w:r w:rsidRPr="001D091D">
        <w:rPr>
          <w:rFonts w:asciiTheme="majorBidi" w:hAnsiTheme="majorBidi" w:cstheme="majorBidi"/>
          <w:sz w:val="24"/>
          <w:szCs w:val="24"/>
        </w:rPr>
        <w:t xml:space="preserve">), though the best one out of the three is 0.9, as can be shown for all three sets of causal genes (Figure </w:t>
      </w:r>
      <w:r w:rsidR="00662664" w:rsidRPr="001D091D">
        <w:rPr>
          <w:rFonts w:asciiTheme="majorBidi" w:hAnsiTheme="majorBidi" w:cstheme="majorBidi"/>
          <w:sz w:val="24"/>
          <w:szCs w:val="24"/>
        </w:rPr>
        <w:t>2</w:t>
      </w:r>
      <w:r w:rsidR="00E9788F" w:rsidRPr="001D091D">
        <w:rPr>
          <w:rFonts w:asciiTheme="majorBidi" w:hAnsiTheme="majorBidi" w:cstheme="majorBidi"/>
          <w:sz w:val="24"/>
          <w:szCs w:val="24"/>
        </w:rPr>
        <w:t>A</w:t>
      </w:r>
      <w:r w:rsidRPr="001D091D">
        <w:rPr>
          <w:rFonts w:asciiTheme="majorBidi" w:hAnsiTheme="majorBidi" w:cstheme="majorBidi"/>
          <w:sz w:val="24"/>
          <w:szCs w:val="24"/>
        </w:rPr>
        <w:t xml:space="preserve">). Henceforth, we fixated the </w:t>
      </w:r>
      <m:oMath>
        <m:r>
          <w:rPr>
            <w:rFonts w:ascii="Cambria Math" w:hAnsi="Cambria Math" w:cstheme="majorBidi"/>
            <w:sz w:val="24"/>
            <w:szCs w:val="24"/>
          </w:rPr>
          <m:t>α</m:t>
        </m:r>
      </m:oMath>
      <w:r w:rsidRPr="001D091D">
        <w:rPr>
          <w:rFonts w:asciiTheme="majorBidi" w:hAnsiTheme="majorBidi" w:cstheme="majorBidi"/>
          <w:sz w:val="24"/>
          <w:szCs w:val="24"/>
        </w:rPr>
        <w:t xml:space="preserve"> parameter to be 0.9.</w:t>
      </w:r>
    </w:p>
    <w:p w:rsidR="00CB3972" w:rsidRPr="001D091D" w:rsidRDefault="00CB3972" w:rsidP="001D091D">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Next, we went to examine different variants for the prior knowledge gene set P based on patients’ data. Each patient holds information about each gene - whether it is mutated and/or differentially expressed. Therefore we examined four variants. First, setting P to be only mutated genes; Second, setting P to be only differentially expressed genes; Third, performing the first and second options independently and averaging the two propagation scores for each gene; Forth, same as the third option but we take the maximum of the two propagation scores for each gene. </w:t>
      </w:r>
      <w:commentRangeStart w:id="14"/>
      <w:commentRangeStart w:id="15"/>
      <w:r w:rsidRPr="001D091D">
        <w:rPr>
          <w:rFonts w:asciiTheme="majorBidi" w:hAnsiTheme="majorBidi" w:cstheme="majorBidi"/>
          <w:sz w:val="24"/>
          <w:szCs w:val="24"/>
        </w:rPr>
        <w:t>Similarly</w:t>
      </w:r>
      <w:commentRangeEnd w:id="14"/>
      <w:r w:rsidRPr="001D091D">
        <w:rPr>
          <w:rStyle w:val="CommentReference"/>
          <w:rFonts w:asciiTheme="majorBidi" w:hAnsiTheme="majorBidi" w:cstheme="majorBidi"/>
        </w:rPr>
        <w:commentReference w:id="14"/>
      </w:r>
      <w:commentRangeEnd w:id="15"/>
      <w:r w:rsidR="00E16541" w:rsidRPr="001D091D">
        <w:rPr>
          <w:rStyle w:val="CommentReference"/>
          <w:rFonts w:asciiTheme="majorBidi" w:hAnsiTheme="majorBidi" w:cstheme="majorBidi"/>
        </w:rPr>
        <w:commentReference w:id="15"/>
      </w:r>
      <w:r w:rsidRPr="001D091D">
        <w:rPr>
          <w:rFonts w:asciiTheme="majorBidi" w:hAnsiTheme="majorBidi" w:cstheme="majorBidi"/>
          <w:sz w:val="24"/>
          <w:szCs w:val="24"/>
        </w:rPr>
        <w:t xml:space="preserve"> to the comparison between choices of </w:t>
      </w:r>
      <m:oMath>
        <m:r>
          <m:rPr>
            <m:sty m:val="p"/>
          </m:rPr>
          <w:rPr>
            <w:rFonts w:ascii="Cambria Math" w:hAnsi="Cambria Math" w:cstheme="majorBidi"/>
            <w:sz w:val="24"/>
            <w:szCs w:val="24"/>
          </w:rPr>
          <m:t>α</m:t>
        </m:r>
      </m:oMath>
      <w:r w:rsidRPr="001D091D">
        <w:rPr>
          <w:rFonts w:asciiTheme="majorBidi" w:hAnsiTheme="majorBidi" w:cstheme="majorBidi"/>
          <w:sz w:val="24"/>
          <w:szCs w:val="24"/>
        </w:rPr>
        <w:t>, we tested the enrichment in each of the variants. All prior knowledge variants resulted in significant p-values (</w:t>
      </w:r>
      <m:oMath>
        <m:r>
          <m:rPr>
            <m:sty m:val="p"/>
          </m:rPr>
          <w:rPr>
            <w:rFonts w:ascii="Cambria Math" w:hAnsi="Cambria Math" w:cstheme="majorBidi"/>
            <w:sz w:val="24"/>
            <w:szCs w:val="24"/>
          </w:rPr>
          <m:t>p &lt; 1</m:t>
        </m:r>
        <m:sSup>
          <m:sSupPr>
            <m:ctrlPr>
              <w:rPr>
                <w:rFonts w:ascii="Cambria Math" w:hAnsi="Cambria Math" w:cstheme="majorBidi"/>
                <w:sz w:val="24"/>
                <w:szCs w:val="24"/>
              </w:rPr>
            </m:ctrlPr>
          </m:sSupPr>
          <m:e>
            <m:r>
              <m:rPr>
                <m:sty m:val="p"/>
              </m:rPr>
              <w:rPr>
                <w:rFonts w:ascii="Cambria Math" w:hAnsi="Cambria Math" w:cstheme="majorBidi"/>
                <w:sz w:val="24"/>
                <w:szCs w:val="24"/>
              </w:rPr>
              <m:t>0</m:t>
            </m:r>
          </m:e>
          <m:sup>
            <m:r>
              <m:rPr>
                <m:sty m:val="p"/>
              </m:rPr>
              <w:rPr>
                <w:rFonts w:ascii="Cambria Math" w:hAnsi="Cambria Math" w:cstheme="majorBidi"/>
                <w:sz w:val="24"/>
                <w:szCs w:val="24"/>
              </w:rPr>
              <m:t>-5</m:t>
            </m:r>
          </m:sup>
        </m:sSup>
      </m:oMath>
      <w:r w:rsidRPr="001D091D">
        <w:rPr>
          <w:rFonts w:asciiTheme="majorBidi" w:hAnsiTheme="majorBidi" w:cstheme="majorBidi"/>
          <w:sz w:val="24"/>
          <w:szCs w:val="24"/>
        </w:rPr>
        <w:t xml:space="preserve">). The best variant was setting P to be mutation data only, as can be shown for all three sets of causal genes (Figure </w:t>
      </w:r>
      <w:r w:rsidR="00E9788F" w:rsidRPr="001D091D">
        <w:rPr>
          <w:rFonts w:asciiTheme="majorBidi" w:hAnsiTheme="majorBidi" w:cstheme="majorBidi"/>
          <w:sz w:val="24"/>
          <w:szCs w:val="24"/>
        </w:rPr>
        <w:t>2B</w:t>
      </w:r>
      <w:r w:rsidRPr="001D091D">
        <w:rPr>
          <w:rFonts w:asciiTheme="majorBidi" w:hAnsiTheme="majorBidi" w:cstheme="majorBidi"/>
          <w:sz w:val="24"/>
          <w:szCs w:val="24"/>
        </w:rPr>
        <w:t xml:space="preserve">). From here on, we use only mutation genes as our prior knowledge set P. This result may be surprising as using only mutations loses components of P that might be due to copy number variations </w:t>
      </w:r>
      <w:r w:rsidR="0008704A" w:rsidRPr="001D091D">
        <w:rPr>
          <w:rFonts w:asciiTheme="majorBidi" w:hAnsiTheme="majorBidi" w:cstheme="majorBidi"/>
          <w:sz w:val="24"/>
          <w:szCs w:val="24"/>
        </w:rPr>
        <w:t>[</w:t>
      </w:r>
      <w:r w:rsidRPr="001D091D">
        <w:rPr>
          <w:rFonts w:asciiTheme="majorBidi" w:hAnsiTheme="majorBidi" w:cstheme="majorBidi"/>
          <w:sz w:val="24"/>
          <w:szCs w:val="24"/>
        </w:rPr>
        <w:t>add ref</w:t>
      </w:r>
      <w:r w:rsidR="0008704A" w:rsidRPr="001D091D">
        <w:rPr>
          <w:rFonts w:asciiTheme="majorBidi" w:hAnsiTheme="majorBidi" w:cstheme="majorBidi"/>
          <w:sz w:val="24"/>
          <w:szCs w:val="24"/>
        </w:rPr>
        <w:t>]</w:t>
      </w:r>
      <w:r w:rsidRPr="001D091D">
        <w:rPr>
          <w:rFonts w:asciiTheme="majorBidi" w:hAnsiTheme="majorBidi" w:cstheme="majorBidi"/>
          <w:sz w:val="24"/>
          <w:szCs w:val="24"/>
        </w:rPr>
        <w:t>. However one must consider that a considerable portion of the genes changed their expression due to the mutations, therefore using the differentially expressed genes in P introduced peripheral noise that was eliminated by using the mutations only.</w:t>
      </w:r>
    </w:p>
    <w:p w:rsidR="00CB3972" w:rsidRPr="001D091D" w:rsidRDefault="00CB3972" w:rsidP="00CB3972">
      <w:pPr>
        <w:jc w:val="both"/>
        <w:rPr>
          <w:rFonts w:asciiTheme="majorBidi" w:hAnsiTheme="majorBidi" w:cstheme="majorBidi"/>
        </w:rPr>
      </w:pPr>
    </w:p>
    <w:p w:rsidR="00CB3972" w:rsidRPr="001D091D" w:rsidRDefault="00A85324" w:rsidP="00CB3972">
      <w:pPr>
        <w:jc w:val="center"/>
        <w:rPr>
          <w:rFonts w:asciiTheme="majorBidi" w:hAnsiTheme="majorBidi" w:cstheme="majorBidi"/>
        </w:rPr>
      </w:pPr>
      <w:r w:rsidRPr="001D091D">
        <w:rPr>
          <w:rFonts w:asciiTheme="majorBidi" w:hAnsiTheme="majorBidi" w:cstheme="majorBidi"/>
          <w:noProof/>
        </w:rPr>
        <w:lastRenderedPageBreak/>
        <w:drawing>
          <wp:inline distT="0" distB="0" distL="0" distR="0" wp14:anchorId="3A453724" wp14:editId="0C6144C9">
            <wp:extent cx="4555587" cy="2751993"/>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1D091D">
        <w:rPr>
          <w:rFonts w:asciiTheme="majorBidi" w:hAnsiTheme="majorBidi" w:cstheme="majorBidi"/>
          <w:noProof/>
        </w:rPr>
        <w:t xml:space="preserve"> </w:t>
      </w:r>
      <w:r w:rsidRPr="001D091D">
        <w:rPr>
          <w:rFonts w:asciiTheme="majorBidi" w:hAnsiTheme="majorBidi" w:cstheme="majorBidi"/>
          <w:noProof/>
        </w:rPr>
        <w:drawing>
          <wp:inline distT="0" distB="0" distL="0" distR="0" wp14:anchorId="283D6298" wp14:editId="55FC210F">
            <wp:extent cx="4572000" cy="309489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85324" w:rsidRPr="001D091D" w:rsidRDefault="00A85324" w:rsidP="00CB3972">
      <w:pPr>
        <w:jc w:val="center"/>
        <w:rPr>
          <w:rFonts w:asciiTheme="majorBidi" w:hAnsiTheme="majorBidi" w:cstheme="majorBidi"/>
        </w:rPr>
      </w:pPr>
    </w:p>
    <w:p w:rsidR="00CB3972" w:rsidRPr="001D091D" w:rsidRDefault="00CB3972" w:rsidP="00C836B9">
      <w:pPr>
        <w:spacing w:line="300" w:lineRule="exact"/>
        <w:rPr>
          <w:rFonts w:asciiTheme="majorBidi" w:hAnsiTheme="majorBidi" w:cstheme="majorBidi"/>
        </w:rPr>
      </w:pPr>
      <w:commentRangeStart w:id="16"/>
      <w:r w:rsidRPr="001D091D">
        <w:rPr>
          <w:rFonts w:asciiTheme="majorBidi" w:hAnsiTheme="majorBidi" w:cstheme="majorBidi"/>
        </w:rPr>
        <w:t>Fig</w:t>
      </w:r>
      <w:r w:rsidR="001D091D">
        <w:rPr>
          <w:rFonts w:asciiTheme="majorBidi" w:hAnsiTheme="majorBidi" w:cstheme="majorBidi"/>
        </w:rPr>
        <w:t>.</w:t>
      </w:r>
      <w:r w:rsidRPr="001D091D">
        <w:rPr>
          <w:rFonts w:asciiTheme="majorBidi" w:hAnsiTheme="majorBidi" w:cstheme="majorBidi"/>
        </w:rPr>
        <w:t xml:space="preserve"> </w:t>
      </w:r>
      <w:commentRangeEnd w:id="16"/>
      <w:r w:rsidR="00DC0C33" w:rsidRPr="001D091D">
        <w:rPr>
          <w:rStyle w:val="CommentReference"/>
          <w:rFonts w:asciiTheme="majorBidi" w:hAnsiTheme="majorBidi" w:cstheme="majorBidi"/>
        </w:rPr>
        <w:commentReference w:id="16"/>
      </w:r>
      <w:r w:rsidR="001B784C" w:rsidRPr="001D091D">
        <w:rPr>
          <w:rFonts w:asciiTheme="majorBidi" w:hAnsiTheme="majorBidi" w:cstheme="majorBidi"/>
        </w:rPr>
        <w:t>2</w:t>
      </w:r>
      <w:r w:rsidRPr="001D091D">
        <w:rPr>
          <w:rFonts w:asciiTheme="majorBidi" w:hAnsiTheme="majorBidi" w:cstheme="majorBidi"/>
        </w:rPr>
        <w:t>.</w:t>
      </w:r>
      <w:r w:rsidR="001B784C" w:rsidRPr="001D091D">
        <w:rPr>
          <w:rFonts w:asciiTheme="majorBidi" w:hAnsiTheme="majorBidi" w:cstheme="majorBidi"/>
        </w:rPr>
        <w:t xml:space="preserve"> Refining the algorithm's parameters by top 10% enrichment analysis. The red line stands for a p-value of </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00AE39BC" w:rsidRPr="001D091D">
        <w:rPr>
          <w:rFonts w:asciiTheme="majorBidi" w:hAnsiTheme="majorBidi" w:cstheme="majorBidi"/>
        </w:rPr>
        <w:t>.</w:t>
      </w:r>
      <w:r w:rsidR="001B784C" w:rsidRPr="001D091D">
        <w:rPr>
          <w:rFonts w:asciiTheme="majorBidi" w:hAnsiTheme="majorBidi" w:cstheme="majorBidi"/>
        </w:rPr>
        <w:t xml:space="preserve"> (A) Comparison between choices of </w:t>
      </w:r>
      <m:oMath>
        <m:r>
          <w:rPr>
            <w:rFonts w:ascii="Cambria Math" w:hAnsi="Cambria Math" w:cstheme="majorBidi"/>
          </w:rPr>
          <m:t>α</m:t>
        </m:r>
      </m:oMath>
      <w:r w:rsidR="001B784C" w:rsidRPr="001D091D">
        <w:rPr>
          <w:rFonts w:asciiTheme="majorBidi" w:hAnsiTheme="majorBidi" w:cstheme="majorBidi"/>
        </w:rPr>
        <w:t xml:space="preserve">. For KEGG dataset, all choices of </w:t>
      </w:r>
      <m:oMath>
        <m:r>
          <w:rPr>
            <w:rFonts w:ascii="Cambria Math" w:hAnsi="Cambria Math" w:cstheme="majorBidi"/>
          </w:rPr>
          <m:t>α</m:t>
        </m:r>
      </m:oMath>
      <w:r w:rsidR="001B784C" w:rsidRPr="001D091D">
        <w:rPr>
          <w:rFonts w:asciiTheme="majorBidi" w:hAnsiTheme="majorBidi" w:cstheme="majorBidi"/>
        </w:rPr>
        <w:t xml:space="preserve"> resulted in 7 hits out of 10. For COSMIC – AML dataset, choices of </w:t>
      </w:r>
      <m:oMath>
        <m:r>
          <w:rPr>
            <w:rFonts w:ascii="Cambria Math" w:hAnsi="Cambria Math" w:cstheme="majorBidi"/>
          </w:rPr>
          <m:t>α</m:t>
        </m:r>
      </m:oMath>
      <w:r w:rsidR="001B784C" w:rsidRPr="001D091D">
        <w:rPr>
          <w:rFonts w:asciiTheme="majorBidi" w:hAnsiTheme="majorBidi" w:cstheme="majorBidi"/>
        </w:rPr>
        <w:t xml:space="preserve"> 0.5, 0.75 &amp; 0.9 resulted in 23, 23 &amp; 24 hits out of 72, respectively. For COSMIC – cancer dataset, choices of </w:t>
      </w:r>
      <m:oMath>
        <m:r>
          <w:rPr>
            <w:rFonts w:ascii="Cambria Math" w:hAnsi="Cambria Math" w:cstheme="majorBidi"/>
          </w:rPr>
          <m:t>α</m:t>
        </m:r>
      </m:oMath>
      <w:r w:rsidR="001B784C" w:rsidRPr="001D091D">
        <w:rPr>
          <w:rFonts w:asciiTheme="majorBidi" w:hAnsiTheme="majorBidi" w:cstheme="majorBidi"/>
        </w:rPr>
        <w:t xml:space="preserve"> resulted in 112, 121 &amp; 134 hits out of 363, respectively. (B) Comparison between variants for prior knowledge set </w:t>
      </w:r>
      <m:oMath>
        <m:r>
          <w:rPr>
            <w:rFonts w:ascii="Cambria Math" w:hAnsi="Cambria Math" w:cstheme="majorBidi"/>
          </w:rPr>
          <m:t>P</m:t>
        </m:r>
      </m:oMath>
      <w:r w:rsidR="001B784C" w:rsidRPr="001D091D">
        <w:rPr>
          <w:rFonts w:asciiTheme="majorBidi" w:hAnsiTheme="majorBidi" w:cstheme="majorBidi"/>
        </w:rPr>
        <w:t xml:space="preserve">. . For KEGG dataset, all variants of </w:t>
      </w:r>
      <m:oMath>
        <m:r>
          <w:rPr>
            <w:rFonts w:ascii="Cambria Math" w:hAnsi="Cambria Math" w:cstheme="majorBidi"/>
          </w:rPr>
          <m:t>P</m:t>
        </m:r>
      </m:oMath>
      <w:r w:rsidR="001B784C" w:rsidRPr="001D091D">
        <w:rPr>
          <w:rFonts w:asciiTheme="majorBidi" w:hAnsiTheme="majorBidi" w:cstheme="majorBidi"/>
        </w:rPr>
        <w:t xml:space="preserve"> resulted in 7 hits out of 10. For COSMIC – AML dataset, variants of </w:t>
      </w:r>
      <m:oMath>
        <m:r>
          <w:rPr>
            <w:rFonts w:ascii="Cambria Math" w:hAnsi="Cambria Math" w:cstheme="majorBidi"/>
          </w:rPr>
          <m:t>P</m:t>
        </m:r>
      </m:oMath>
      <w:r w:rsidR="001B784C" w:rsidRPr="001D091D">
        <w:rPr>
          <w:rFonts w:asciiTheme="majorBidi" w:hAnsiTheme="majorBidi" w:cstheme="majorBidi"/>
        </w:rPr>
        <w:t xml:space="preserve"> </w:t>
      </w:r>
      <w:r w:rsidR="009C34F5" w:rsidRPr="001D091D">
        <w:rPr>
          <w:rFonts w:asciiTheme="majorBidi" w:hAnsiTheme="majorBidi" w:cstheme="majorBidi"/>
        </w:rPr>
        <w:t>Maximum, Average, Mutations Only &amp; Expression Only</w:t>
      </w:r>
      <w:r w:rsidR="001B784C" w:rsidRPr="001D091D">
        <w:rPr>
          <w:rFonts w:asciiTheme="majorBidi" w:hAnsiTheme="majorBidi" w:cstheme="majorBidi"/>
        </w:rPr>
        <w:t xml:space="preserve"> </w:t>
      </w:r>
      <w:r w:rsidR="001B784C" w:rsidRPr="001D091D">
        <w:rPr>
          <w:rFonts w:asciiTheme="majorBidi" w:hAnsiTheme="majorBidi" w:cstheme="majorBidi"/>
        </w:rPr>
        <w:lastRenderedPageBreak/>
        <w:t>resulted in 2</w:t>
      </w:r>
      <w:r w:rsidR="009C34F5" w:rsidRPr="001D091D">
        <w:rPr>
          <w:rFonts w:asciiTheme="majorBidi" w:hAnsiTheme="majorBidi" w:cstheme="majorBidi"/>
        </w:rPr>
        <w:t>6</w:t>
      </w:r>
      <w:r w:rsidR="001B784C" w:rsidRPr="001D091D">
        <w:rPr>
          <w:rFonts w:asciiTheme="majorBidi" w:hAnsiTheme="majorBidi" w:cstheme="majorBidi"/>
        </w:rPr>
        <w:t>, 2</w:t>
      </w:r>
      <w:r w:rsidR="009C34F5" w:rsidRPr="001D091D">
        <w:rPr>
          <w:rFonts w:asciiTheme="majorBidi" w:hAnsiTheme="majorBidi" w:cstheme="majorBidi"/>
        </w:rPr>
        <w:t>6, 28 &amp; 25</w:t>
      </w:r>
      <w:r w:rsidR="001B784C" w:rsidRPr="001D091D">
        <w:rPr>
          <w:rFonts w:asciiTheme="majorBidi" w:hAnsiTheme="majorBidi" w:cstheme="majorBidi"/>
        </w:rPr>
        <w:t xml:space="preserve"> hits out of 72, respectively. For COSMIC – cancer dataset, </w:t>
      </w:r>
      <w:r w:rsidR="009C34F5" w:rsidRPr="001D091D">
        <w:rPr>
          <w:rFonts w:asciiTheme="majorBidi" w:hAnsiTheme="majorBidi" w:cstheme="majorBidi"/>
        </w:rPr>
        <w:t xml:space="preserve">variants of </w:t>
      </w:r>
      <m:oMath>
        <m:r>
          <w:rPr>
            <w:rFonts w:ascii="Cambria Math" w:hAnsi="Cambria Math" w:cstheme="majorBidi"/>
          </w:rPr>
          <m:t>P</m:t>
        </m:r>
      </m:oMath>
      <w:r w:rsidR="001B784C" w:rsidRPr="001D091D">
        <w:rPr>
          <w:rFonts w:asciiTheme="majorBidi" w:hAnsiTheme="majorBidi" w:cstheme="majorBidi"/>
        </w:rPr>
        <w:t xml:space="preserve"> resulted in </w:t>
      </w:r>
      <w:r w:rsidR="009C34F5" w:rsidRPr="001D091D">
        <w:rPr>
          <w:rFonts w:asciiTheme="majorBidi" w:hAnsiTheme="majorBidi" w:cstheme="majorBidi"/>
        </w:rPr>
        <w:t>142</w:t>
      </w:r>
      <w:r w:rsidR="001B784C" w:rsidRPr="001D091D">
        <w:rPr>
          <w:rFonts w:asciiTheme="majorBidi" w:hAnsiTheme="majorBidi" w:cstheme="majorBidi"/>
        </w:rPr>
        <w:t xml:space="preserve">, </w:t>
      </w:r>
      <w:r w:rsidR="009C34F5" w:rsidRPr="001D091D">
        <w:rPr>
          <w:rFonts w:asciiTheme="majorBidi" w:hAnsiTheme="majorBidi" w:cstheme="majorBidi"/>
        </w:rPr>
        <w:t>145, 148</w:t>
      </w:r>
      <w:r w:rsidR="001B784C" w:rsidRPr="001D091D">
        <w:rPr>
          <w:rFonts w:asciiTheme="majorBidi" w:hAnsiTheme="majorBidi" w:cstheme="majorBidi"/>
        </w:rPr>
        <w:t xml:space="preserve"> &amp; </w:t>
      </w:r>
      <w:r w:rsidR="009C34F5" w:rsidRPr="001D091D">
        <w:rPr>
          <w:rFonts w:asciiTheme="majorBidi" w:hAnsiTheme="majorBidi" w:cstheme="majorBidi"/>
        </w:rPr>
        <w:t>142</w:t>
      </w:r>
      <w:r w:rsidR="001B784C" w:rsidRPr="001D091D">
        <w:rPr>
          <w:rFonts w:asciiTheme="majorBidi" w:hAnsiTheme="majorBidi" w:cstheme="majorBidi"/>
        </w:rPr>
        <w:t xml:space="preserve"> hits out of 363, respectively.</w:t>
      </w:r>
    </w:p>
    <w:p w:rsidR="001D091D" w:rsidRPr="001D091D" w:rsidRDefault="001D091D" w:rsidP="001D091D">
      <w:pPr>
        <w:pStyle w:val="Heading2"/>
        <w:bidi w:val="0"/>
        <w:rPr>
          <w:rFonts w:asciiTheme="majorBidi" w:hAnsiTheme="majorBidi" w:cstheme="majorBidi"/>
        </w:rPr>
      </w:pPr>
      <w:r>
        <w:rPr>
          <w:rFonts w:asciiTheme="majorBidi" w:hAnsiTheme="majorBidi" w:cstheme="majorBidi"/>
        </w:rPr>
        <w:t>Revealing potential drug targets</w:t>
      </w:r>
    </w:p>
    <w:p w:rsidR="00CB3972" w:rsidRPr="001D091D" w:rsidRDefault="00CB3972" w:rsidP="00E433CC">
      <w:pPr>
        <w:spacing w:line="300" w:lineRule="exact"/>
        <w:jc w:val="both"/>
        <w:rPr>
          <w:rFonts w:asciiTheme="majorBidi" w:hAnsiTheme="majorBidi" w:cstheme="majorBidi"/>
        </w:rPr>
      </w:pPr>
      <w:r w:rsidRPr="001D091D">
        <w:rPr>
          <w:rFonts w:asciiTheme="majorBidi" w:hAnsiTheme="majorBidi" w:cstheme="majorBidi"/>
          <w:sz w:val="24"/>
          <w:szCs w:val="24"/>
        </w:rPr>
        <w:t xml:space="preserve">After refining the propagation algorithm using the discovery of </w:t>
      </w:r>
      <w:r w:rsidR="00A90A36" w:rsidRPr="001D091D">
        <w:rPr>
          <w:rFonts w:asciiTheme="majorBidi" w:hAnsiTheme="majorBidi" w:cstheme="majorBidi"/>
          <w:sz w:val="24"/>
          <w:szCs w:val="24"/>
        </w:rPr>
        <w:t>causal genes</w:t>
      </w:r>
      <w:r w:rsidRPr="001D091D">
        <w:rPr>
          <w:rFonts w:asciiTheme="majorBidi" w:hAnsiTheme="majorBidi" w:cstheme="majorBidi"/>
          <w:sz w:val="24"/>
          <w:szCs w:val="24"/>
        </w:rPr>
        <w:t xml:space="preserve"> test, we continue on to knocking out genes for each patient in order to reveal potential personalized drug targets. We do so by eliminating one gene from the graph and running the propagation algorithm, thus </w:t>
      </w:r>
      <w:r w:rsidR="00CD2FE6" w:rsidRPr="001D091D">
        <w:rPr>
          <w:rFonts w:asciiTheme="majorBidi" w:hAnsiTheme="majorBidi" w:cstheme="majorBidi"/>
          <w:sz w:val="24"/>
          <w:szCs w:val="24"/>
        </w:rPr>
        <w:t>receiving a</w:t>
      </w:r>
      <w:r w:rsidRPr="001D091D">
        <w:rPr>
          <w:rFonts w:asciiTheme="majorBidi" w:hAnsiTheme="majorBidi" w:cstheme="majorBidi"/>
          <w:sz w:val="24"/>
          <w:szCs w:val="24"/>
        </w:rPr>
        <w:t xml:space="preserve"> new propagation score for each gene. By comparing these scores to the original scores it can be determined how much did the knockout disrupt the network, or even brought it closer to a healthy state. Our hypothesis is that genes that disrupt the network most are potential drug targets. </w:t>
      </w:r>
    </w:p>
    <w:p w:rsidR="00CB3972" w:rsidRPr="001D091D" w:rsidRDefault="00CB3972" w:rsidP="00E433CC">
      <w:pPr>
        <w:spacing w:line="300" w:lineRule="exact"/>
        <w:ind w:firstLine="357"/>
        <w:jc w:val="both"/>
        <w:rPr>
          <w:rFonts w:asciiTheme="majorBidi" w:hAnsiTheme="majorBidi" w:cstheme="majorBidi"/>
        </w:rPr>
      </w:pPr>
      <w:r w:rsidRPr="001D091D">
        <w:rPr>
          <w:rFonts w:asciiTheme="majorBidi" w:hAnsiTheme="majorBidi" w:cstheme="majorBidi"/>
          <w:sz w:val="24"/>
          <w:szCs w:val="24"/>
        </w:rPr>
        <w:t>In order to measure the disruption caused by the knockout, we chose to use the set of differentially expressed genes of the patient. We chose this set due to two underlying assumptions - differentially expressed genes are the genes that are most affected by the disease [</w:t>
      </w:r>
      <w:commentRangeStart w:id="17"/>
      <w:r w:rsidR="001E578F" w:rsidRPr="001D091D">
        <w:rPr>
          <w:rFonts w:asciiTheme="majorBidi" w:hAnsiTheme="majorBidi" w:cstheme="majorBidi"/>
          <w:sz w:val="24"/>
          <w:szCs w:val="24"/>
        </w:rPr>
        <w:t>21, 22</w:t>
      </w:r>
      <w:commentRangeEnd w:id="17"/>
      <w:r w:rsidR="001E578F" w:rsidRPr="001D091D">
        <w:rPr>
          <w:rStyle w:val="CommentReference"/>
          <w:rFonts w:asciiTheme="majorBidi" w:hAnsiTheme="majorBidi" w:cstheme="majorBidi"/>
        </w:rPr>
        <w:commentReference w:id="17"/>
      </w:r>
      <w:r w:rsidRPr="001D091D">
        <w:rPr>
          <w:rFonts w:asciiTheme="majorBidi" w:hAnsiTheme="majorBidi" w:cstheme="majorBidi"/>
          <w:sz w:val="24"/>
          <w:szCs w:val="24"/>
        </w:rPr>
        <w:t xml:space="preserve">], and a good drug target would revert the effect of the disease. Hence, a good drug target is expected to significantly revert the effect of the differentially expressed genes. </w:t>
      </w:r>
    </w:p>
    <w:p w:rsidR="00CB3972" w:rsidRPr="001D091D" w:rsidRDefault="00CB3972" w:rsidP="00E433CC">
      <w:pPr>
        <w:spacing w:line="300" w:lineRule="exact"/>
        <w:ind w:firstLine="357"/>
        <w:jc w:val="both"/>
        <w:rPr>
          <w:rFonts w:asciiTheme="majorBidi" w:hAnsiTheme="majorBidi" w:cstheme="majorBidi"/>
        </w:rPr>
      </w:pPr>
      <w:r w:rsidRPr="001D091D">
        <w:rPr>
          <w:rFonts w:asciiTheme="majorBidi" w:hAnsiTheme="majorBidi" w:cstheme="majorBidi"/>
          <w:sz w:val="24"/>
          <w:szCs w:val="24"/>
        </w:rPr>
        <w:t>We took the before and after knockout propagation scores for each of the differentially expressed genes and calculated the Back2Healthy distance score (B2H; See Methods). Then we sorted the knockout genes by the B2H score to retrieve the top disruptive genes as our best candidates for potential personalized drug targets.</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This process infers drug targets for each patient. As personalized drug targets do not exist to the best of our knowledge, we turned to validate the aggregated results for all patients, expecting that if our assumption is correct, this list would be enriched with the known AML drug targets. </w:t>
      </w:r>
      <w:r w:rsidR="006B4CE0" w:rsidRPr="001D091D">
        <w:rPr>
          <w:rFonts w:asciiTheme="majorBidi" w:hAnsiTheme="majorBidi" w:cstheme="majorBidi"/>
          <w:sz w:val="24"/>
          <w:szCs w:val="24"/>
        </w:rPr>
        <w:t>Thus, we gathered two sets of genes to represent AML drug targets, a manually curated list of AML drug targets from DrugBank [18] and a list of causal genes derived from COSMIC database.</w:t>
      </w:r>
      <w:r w:rsidRPr="001D091D">
        <w:rPr>
          <w:rFonts w:asciiTheme="majorBidi" w:hAnsiTheme="majorBidi" w:cstheme="majorBidi"/>
          <w:sz w:val="24"/>
          <w:szCs w:val="24"/>
        </w:rPr>
        <w:t xml:space="preserve"> We created the aggregated list by running the algorithm for all of the patients, receiving a list of potential drug targets for each patient and aggregating it by adding the scores. Thus</w:t>
      </w:r>
      <w:r w:rsidR="00AA5546" w:rsidRPr="001D091D">
        <w:rPr>
          <w:rFonts w:asciiTheme="majorBidi" w:hAnsiTheme="majorBidi" w:cstheme="majorBidi"/>
          <w:sz w:val="24"/>
          <w:szCs w:val="24"/>
        </w:rPr>
        <w:t>,</w:t>
      </w:r>
      <w:r w:rsidRPr="001D091D">
        <w:rPr>
          <w:rFonts w:asciiTheme="majorBidi" w:hAnsiTheme="majorBidi" w:cstheme="majorBidi"/>
          <w:sz w:val="24"/>
          <w:szCs w:val="24"/>
        </w:rPr>
        <w:t xml:space="preserve"> naming the top of the joint list to be the best candidates for potential drug targets for the disease. </w:t>
      </w:r>
      <w:r w:rsidR="00CD2FE6" w:rsidRPr="001D091D">
        <w:rPr>
          <w:rFonts w:asciiTheme="majorBidi" w:hAnsiTheme="majorBidi" w:cstheme="majorBidi"/>
          <w:sz w:val="24"/>
          <w:szCs w:val="24"/>
        </w:rPr>
        <w:t>By p</w:t>
      </w:r>
      <w:r w:rsidRPr="001D091D">
        <w:rPr>
          <w:rFonts w:asciiTheme="majorBidi" w:hAnsiTheme="majorBidi" w:cstheme="majorBidi"/>
          <w:sz w:val="24"/>
          <w:szCs w:val="24"/>
        </w:rPr>
        <w:t xml:space="preserve">erforming enrichment analysis on the best candidates list using two sets of genes - manually curated drug targets and known causal genes from COSMIC for the disease, </w:t>
      </w:r>
      <w:r w:rsidR="00CD2FE6" w:rsidRPr="001D091D">
        <w:rPr>
          <w:rFonts w:asciiTheme="majorBidi" w:hAnsiTheme="majorBidi" w:cstheme="majorBidi"/>
          <w:sz w:val="24"/>
          <w:szCs w:val="24"/>
        </w:rPr>
        <w:t>we witnessed</w:t>
      </w:r>
      <w:r w:rsidRPr="001D091D">
        <w:rPr>
          <w:rFonts w:asciiTheme="majorBidi" w:hAnsiTheme="majorBidi" w:cstheme="majorBidi"/>
          <w:sz w:val="24"/>
          <w:szCs w:val="24"/>
        </w:rPr>
        <w:t xml:space="preserve"> significant enrichment for both (Figure </w:t>
      </w:r>
      <w:r w:rsidR="0008704A" w:rsidRPr="001D091D">
        <w:rPr>
          <w:rFonts w:asciiTheme="majorBidi" w:hAnsiTheme="majorBidi" w:cstheme="majorBidi"/>
          <w:sz w:val="24"/>
          <w:szCs w:val="24"/>
        </w:rPr>
        <w:t>3</w:t>
      </w:r>
      <w:r w:rsidR="004A1A74" w:rsidRPr="001D091D">
        <w:rPr>
          <w:rFonts w:asciiTheme="majorBidi" w:hAnsiTheme="majorBidi" w:cstheme="majorBidi"/>
          <w:sz w:val="24"/>
          <w:szCs w:val="24"/>
        </w:rPr>
        <w:t>A</w:t>
      </w:r>
      <w:r w:rsidR="0008704A" w:rsidRPr="001D091D">
        <w:rPr>
          <w:rFonts w:asciiTheme="majorBidi" w:hAnsiTheme="majorBidi" w:cstheme="majorBidi"/>
          <w:sz w:val="24"/>
          <w:szCs w:val="24"/>
        </w:rPr>
        <w:t>).</w:t>
      </w:r>
      <w:r w:rsidR="004A1A74" w:rsidRPr="001D091D">
        <w:rPr>
          <w:rFonts w:asciiTheme="majorBidi" w:hAnsiTheme="majorBidi" w:cstheme="majorBidi"/>
          <w:sz w:val="24"/>
          <w:szCs w:val="24"/>
        </w:rPr>
        <w:t xml:space="preserve"> To emphasize the importance of the personalized approach we took, we generated a "meta-patient", </w:t>
      </w:r>
      <w:r w:rsidR="00AA5546" w:rsidRPr="001D091D">
        <w:rPr>
          <w:rFonts w:asciiTheme="majorBidi" w:hAnsiTheme="majorBidi" w:cstheme="majorBidi"/>
          <w:sz w:val="24"/>
          <w:szCs w:val="24"/>
        </w:rPr>
        <w:t>using</w:t>
      </w:r>
      <w:r w:rsidR="004A1A74" w:rsidRPr="001D091D">
        <w:rPr>
          <w:rFonts w:asciiTheme="majorBidi" w:hAnsiTheme="majorBidi" w:cstheme="majorBidi"/>
          <w:sz w:val="24"/>
          <w:szCs w:val="24"/>
        </w:rPr>
        <w:t xml:space="preserve"> consensus mutations and differentially expressed genes derived by aggregating all AML patients</w:t>
      </w:r>
      <w:r w:rsidR="00AA5546" w:rsidRPr="001D091D">
        <w:rPr>
          <w:rFonts w:asciiTheme="majorBidi" w:hAnsiTheme="majorBidi" w:cstheme="majorBidi"/>
          <w:sz w:val="24"/>
          <w:szCs w:val="24"/>
        </w:rPr>
        <w:t xml:space="preserve">. Consensus genes were defined as genes appearing in at least 5 patients' data. Running the pipeline on the meta-patient resulted in insignificant enrichment (Figure 3B), </w:t>
      </w:r>
      <w:r w:rsidR="00DC0C33" w:rsidRPr="001D091D">
        <w:rPr>
          <w:rFonts w:asciiTheme="majorBidi" w:hAnsiTheme="majorBidi" w:cstheme="majorBidi"/>
          <w:sz w:val="24"/>
          <w:szCs w:val="24"/>
        </w:rPr>
        <w:t>underscoring</w:t>
      </w:r>
      <w:r w:rsidR="00AA5546" w:rsidRPr="001D091D">
        <w:rPr>
          <w:rFonts w:asciiTheme="majorBidi" w:hAnsiTheme="majorBidi" w:cstheme="majorBidi"/>
          <w:sz w:val="24"/>
          <w:szCs w:val="24"/>
        </w:rPr>
        <w:t xml:space="preserve"> the </w:t>
      </w:r>
      <w:r w:rsidR="00DC0C33" w:rsidRPr="001D091D">
        <w:rPr>
          <w:rFonts w:asciiTheme="majorBidi" w:hAnsiTheme="majorBidi" w:cstheme="majorBidi"/>
          <w:sz w:val="24"/>
          <w:szCs w:val="24"/>
        </w:rPr>
        <w:t xml:space="preserve">utility </w:t>
      </w:r>
      <w:r w:rsidR="00AA5546" w:rsidRPr="001D091D">
        <w:rPr>
          <w:rFonts w:asciiTheme="majorBidi" w:hAnsiTheme="majorBidi" w:cstheme="majorBidi"/>
          <w:sz w:val="24"/>
          <w:szCs w:val="24"/>
        </w:rPr>
        <w:t>of a personalized approach.</w:t>
      </w:r>
    </w:p>
    <w:p w:rsidR="00CB3972" w:rsidRPr="001D091D" w:rsidRDefault="00C42C75" w:rsidP="00CB3972">
      <w:pPr>
        <w:jc w:val="both"/>
        <w:rPr>
          <w:rFonts w:asciiTheme="majorBidi" w:hAnsiTheme="majorBidi" w:cstheme="majorBidi"/>
        </w:rPr>
      </w:pPr>
      <w:r w:rsidRPr="001D091D">
        <w:rPr>
          <w:rFonts w:asciiTheme="majorBidi" w:hAnsiTheme="majorBidi" w:cstheme="majorBidi"/>
          <w:noProof/>
        </w:rPr>
        <w:lastRenderedPageBreak/>
        <w:drawing>
          <wp:inline distT="0" distB="0" distL="0" distR="0" wp14:anchorId="2961CA14" wp14:editId="2792212E">
            <wp:extent cx="5984240" cy="6542223"/>
            <wp:effectExtent l="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4240" cy="6542223"/>
                    </a:xfrm>
                    <a:prstGeom prst="rect">
                      <a:avLst/>
                    </a:prstGeom>
                    <a:noFill/>
                    <a:ln>
                      <a:noFill/>
                    </a:ln>
                  </pic:spPr>
                </pic:pic>
              </a:graphicData>
            </a:graphic>
          </wp:inline>
        </w:drawing>
      </w:r>
    </w:p>
    <w:p w:rsidR="00CB3972" w:rsidRPr="001D091D" w:rsidRDefault="00CB3972" w:rsidP="00C836B9">
      <w:pPr>
        <w:spacing w:line="300" w:lineRule="exact"/>
        <w:rPr>
          <w:rFonts w:asciiTheme="majorBidi" w:hAnsiTheme="majorBidi" w:cstheme="majorBidi"/>
        </w:rPr>
      </w:pPr>
      <w:r w:rsidRPr="00E433CC">
        <w:rPr>
          <w:rFonts w:asciiTheme="majorBidi" w:hAnsiTheme="majorBidi" w:cstheme="majorBidi"/>
        </w:rPr>
        <w:t>Fig</w:t>
      </w:r>
      <w:r w:rsidR="00E433CC">
        <w:rPr>
          <w:rFonts w:asciiTheme="majorBidi" w:hAnsiTheme="majorBidi" w:cstheme="majorBidi"/>
        </w:rPr>
        <w:t>.</w:t>
      </w:r>
      <w:r w:rsidRPr="00E433CC">
        <w:rPr>
          <w:rFonts w:asciiTheme="majorBidi" w:hAnsiTheme="majorBidi" w:cstheme="majorBidi"/>
        </w:rPr>
        <w:t xml:space="preserve"> </w:t>
      </w:r>
      <w:r w:rsidR="0008704A" w:rsidRPr="00E433CC">
        <w:rPr>
          <w:rFonts w:asciiTheme="majorBidi" w:hAnsiTheme="majorBidi" w:cstheme="majorBidi"/>
        </w:rPr>
        <w:t>3.</w:t>
      </w:r>
      <w:r w:rsidR="0008704A" w:rsidRPr="001D091D">
        <w:rPr>
          <w:rFonts w:asciiTheme="majorBidi" w:hAnsiTheme="majorBidi" w:cstheme="majorBidi"/>
        </w:rPr>
        <w:t xml:space="preserve"> Aggregated drug targ</w:t>
      </w:r>
      <w:r w:rsidR="00F075B0" w:rsidRPr="001D091D">
        <w:rPr>
          <w:rFonts w:asciiTheme="majorBidi" w:hAnsiTheme="majorBidi" w:cstheme="majorBidi"/>
        </w:rPr>
        <w:t xml:space="preserve">et </w:t>
      </w:r>
      <w:r w:rsidR="004A1A74" w:rsidRPr="001D091D">
        <w:rPr>
          <w:rFonts w:asciiTheme="majorBidi" w:hAnsiTheme="majorBidi" w:cstheme="majorBidi"/>
        </w:rPr>
        <w:t>candidates'</w:t>
      </w:r>
      <w:r w:rsidR="00F075B0" w:rsidRPr="001D091D">
        <w:rPr>
          <w:rFonts w:asciiTheme="majorBidi" w:hAnsiTheme="majorBidi" w:cstheme="majorBidi"/>
        </w:rPr>
        <w:t xml:space="preserve"> barcode plot</w:t>
      </w:r>
      <w:r w:rsidR="0008704A" w:rsidRPr="001D091D">
        <w:rPr>
          <w:rFonts w:asciiTheme="majorBidi" w:hAnsiTheme="majorBidi" w:cstheme="majorBidi"/>
        </w:rPr>
        <w:t>.</w:t>
      </w:r>
      <w:r w:rsidR="00F075B0" w:rsidRPr="001D091D">
        <w:rPr>
          <w:rFonts w:asciiTheme="majorBidi" w:hAnsiTheme="majorBidi" w:cstheme="majorBidi"/>
        </w:rPr>
        <w:t xml:space="preserve"> The knocked out genes are represented by a shaded rectangle, where the top 10% (drug target candidate list) are shaded cyan. </w:t>
      </w:r>
      <w:r w:rsidR="004A1A74" w:rsidRPr="001D091D">
        <w:rPr>
          <w:rFonts w:asciiTheme="majorBidi" w:hAnsiTheme="majorBidi" w:cstheme="majorBidi"/>
        </w:rPr>
        <w:t>The colors differ between</w:t>
      </w:r>
      <w:r w:rsidR="00F075B0" w:rsidRPr="001D091D">
        <w:rPr>
          <w:rFonts w:asciiTheme="majorBidi" w:hAnsiTheme="majorBidi" w:cstheme="majorBidi"/>
        </w:rPr>
        <w:t xml:space="preserve"> collections of gene sets that are known or expected to be good drug targets, </w:t>
      </w:r>
      <w:r w:rsidR="004A1A74" w:rsidRPr="001D091D">
        <w:rPr>
          <w:rFonts w:asciiTheme="majorBidi" w:hAnsiTheme="majorBidi" w:cstheme="majorBidi"/>
        </w:rPr>
        <w:t xml:space="preserve">where </w:t>
      </w:r>
      <w:r w:rsidR="00F075B0" w:rsidRPr="001D091D">
        <w:rPr>
          <w:rFonts w:asciiTheme="majorBidi" w:hAnsiTheme="majorBidi" w:cstheme="majorBidi"/>
        </w:rPr>
        <w:t xml:space="preserve">every </w:t>
      </w:r>
      <w:r w:rsidR="004A1A74" w:rsidRPr="001D091D">
        <w:rPr>
          <w:rFonts w:asciiTheme="majorBidi" w:hAnsiTheme="majorBidi" w:cstheme="majorBidi"/>
        </w:rPr>
        <w:t xml:space="preserve">overlaid </w:t>
      </w:r>
      <w:r w:rsidR="00F075B0" w:rsidRPr="001D091D">
        <w:rPr>
          <w:rFonts w:asciiTheme="majorBidi" w:hAnsiTheme="majorBidi" w:cstheme="majorBidi"/>
        </w:rPr>
        <w:t xml:space="preserve">bar stands for a </w:t>
      </w:r>
      <w:r w:rsidR="004A1A74" w:rsidRPr="001D091D">
        <w:rPr>
          <w:rFonts w:asciiTheme="majorBidi" w:hAnsiTheme="majorBidi" w:cstheme="majorBidi"/>
        </w:rPr>
        <w:t xml:space="preserve">single </w:t>
      </w:r>
      <w:r w:rsidR="00F075B0" w:rsidRPr="001D091D">
        <w:rPr>
          <w:rFonts w:asciiTheme="majorBidi" w:hAnsiTheme="majorBidi" w:cstheme="majorBidi"/>
        </w:rPr>
        <w:t>gene in a</w:t>
      </w:r>
      <w:r w:rsidR="004A1A74" w:rsidRPr="001D091D">
        <w:rPr>
          <w:rFonts w:asciiTheme="majorBidi" w:hAnsiTheme="majorBidi" w:cstheme="majorBidi"/>
        </w:rPr>
        <w:t xml:space="preserve"> collection</w:t>
      </w:r>
      <w:r w:rsidR="00F075B0" w:rsidRPr="001D091D">
        <w:rPr>
          <w:rFonts w:asciiTheme="majorBidi" w:hAnsiTheme="majorBidi" w:cstheme="majorBidi"/>
        </w:rPr>
        <w:t>.</w:t>
      </w:r>
      <w:r w:rsidR="004A1A74" w:rsidRPr="001D091D">
        <w:rPr>
          <w:rFonts w:asciiTheme="majorBidi" w:hAnsiTheme="majorBidi" w:cstheme="majorBidi"/>
        </w:rPr>
        <w:t xml:space="preserve"> Traces above/below the bar represent relative enrichment. (A) The barcode plot was </w:t>
      </w:r>
      <w:r w:rsidR="004A1A74" w:rsidRPr="001D091D">
        <w:rPr>
          <w:rFonts w:asciiTheme="majorBidi" w:hAnsiTheme="majorBidi" w:cstheme="majorBidi"/>
        </w:rPr>
        <w:lastRenderedPageBreak/>
        <w:t xml:space="preserve">generated by running our method on each AML patient independently and aggregating the results. (B) The barcode plot was generated by running a similar </w:t>
      </w:r>
      <w:r w:rsidR="00AA5546" w:rsidRPr="001D091D">
        <w:rPr>
          <w:rFonts w:asciiTheme="majorBidi" w:hAnsiTheme="majorBidi" w:cstheme="majorBidi"/>
        </w:rPr>
        <w:t xml:space="preserve">single </w:t>
      </w:r>
      <w:r w:rsidR="004A1A74" w:rsidRPr="001D091D">
        <w:rPr>
          <w:rFonts w:asciiTheme="majorBidi" w:hAnsiTheme="majorBidi" w:cstheme="majorBidi"/>
        </w:rPr>
        <w:t xml:space="preserve">pipeline on </w:t>
      </w:r>
      <w:r w:rsidR="00AA5546" w:rsidRPr="001D091D">
        <w:rPr>
          <w:rFonts w:asciiTheme="majorBidi" w:hAnsiTheme="majorBidi" w:cstheme="majorBidi"/>
        </w:rPr>
        <w:t>the meta-patient.</w:t>
      </w:r>
    </w:p>
    <w:p w:rsidR="00E433CC" w:rsidRPr="0055316F" w:rsidRDefault="00E433CC" w:rsidP="00E433CC">
      <w:pPr>
        <w:pStyle w:val="Heading1"/>
        <w:bidi w:val="0"/>
        <w:ind w:left="357" w:right="357" w:hanging="357"/>
        <w:rPr>
          <w:rFonts w:asciiTheme="majorBidi" w:hAnsiTheme="majorBidi" w:cstheme="majorBidi"/>
        </w:rPr>
      </w:pPr>
      <w:r>
        <w:rPr>
          <w:rFonts w:asciiTheme="majorBidi" w:hAnsiTheme="majorBidi" w:cstheme="majorBidi"/>
        </w:rPr>
        <w:t>Methods</w:t>
      </w:r>
    </w:p>
    <w:p w:rsidR="00E433CC" w:rsidRPr="001D091D" w:rsidRDefault="00E433CC" w:rsidP="00E433CC">
      <w:pPr>
        <w:pStyle w:val="Heading2"/>
        <w:bidi w:val="0"/>
        <w:rPr>
          <w:rFonts w:asciiTheme="majorBidi" w:hAnsiTheme="majorBidi" w:cstheme="majorBidi"/>
        </w:rPr>
      </w:pPr>
      <w:r>
        <w:rPr>
          <w:rFonts w:asciiTheme="majorBidi" w:hAnsiTheme="majorBidi" w:cstheme="majorBidi"/>
        </w:rPr>
        <w:t>Computing propagation score</w:t>
      </w:r>
    </w:p>
    <w:p w:rsidR="00CB3972" w:rsidRPr="001D091D" w:rsidRDefault="008B2738" w:rsidP="00E433CC">
      <w:pPr>
        <w:spacing w:line="300" w:lineRule="exact"/>
        <w:jc w:val="both"/>
        <w:rPr>
          <w:rFonts w:asciiTheme="majorBidi" w:hAnsiTheme="majorBidi" w:cstheme="majorBidi"/>
          <w:sz w:val="24"/>
          <w:szCs w:val="24"/>
        </w:rPr>
      </w:pPr>
      <w:r w:rsidRPr="001D091D">
        <w:rPr>
          <w:rFonts w:asciiTheme="majorBidi" w:hAnsiTheme="majorBidi" w:cstheme="majorBidi"/>
          <w:sz w:val="24"/>
          <w:szCs w:val="24"/>
        </w:rPr>
        <w:t>We use</w:t>
      </w:r>
      <w:r w:rsidR="00CB3972" w:rsidRPr="001D091D">
        <w:rPr>
          <w:rFonts w:asciiTheme="majorBidi" w:hAnsiTheme="majorBidi" w:cstheme="majorBidi"/>
          <w:sz w:val="24"/>
          <w:szCs w:val="24"/>
        </w:rPr>
        <w:t xml:space="preserve"> the network propagation metho</w:t>
      </w:r>
      <w:r w:rsidR="00662664" w:rsidRPr="001D091D">
        <w:rPr>
          <w:rFonts w:asciiTheme="majorBidi" w:hAnsiTheme="majorBidi" w:cstheme="majorBidi"/>
          <w:sz w:val="24"/>
          <w:szCs w:val="24"/>
        </w:rPr>
        <w:t>d described in Vanunu et al. [12]</w:t>
      </w:r>
      <w:r w:rsidR="00CB3972" w:rsidRPr="001D091D">
        <w:rPr>
          <w:rFonts w:asciiTheme="majorBidi" w:hAnsiTheme="majorBidi" w:cstheme="majorBidi"/>
          <w:sz w:val="24"/>
          <w:szCs w:val="24"/>
        </w:rPr>
        <w:t>. The i</w:t>
      </w:r>
      <w:r w:rsidR="00DC0ABF" w:rsidRPr="001D091D">
        <w:rPr>
          <w:rFonts w:asciiTheme="majorBidi" w:hAnsiTheme="majorBidi" w:cstheme="majorBidi"/>
          <w:sz w:val="24"/>
          <w:szCs w:val="24"/>
        </w:rPr>
        <w:t>n</w:t>
      </w:r>
      <w:r w:rsidR="00CB3972" w:rsidRPr="001D091D">
        <w:rPr>
          <w:rFonts w:asciiTheme="majorBidi" w:hAnsiTheme="majorBidi" w:cstheme="majorBidi"/>
          <w:sz w:val="24"/>
          <w:szCs w:val="24"/>
        </w:rPr>
        <w:t xml:space="preserve">put consists of a network </w:t>
      </w:r>
      <m:oMath>
        <m:r>
          <w:rPr>
            <w:rFonts w:ascii="Cambria Math" w:hAnsi="Cambria Math" w:cstheme="majorBidi"/>
            <w:sz w:val="24"/>
            <w:szCs w:val="24"/>
          </w:rPr>
          <m:t>G=(V, E, w)</m:t>
        </m:r>
      </m:oMath>
      <w:r w:rsidR="00CB3972" w:rsidRPr="001D091D">
        <w:rPr>
          <w:rFonts w:asciiTheme="majorBidi" w:hAnsiTheme="majorBidi" w:cstheme="majorBidi"/>
          <w:sz w:val="24"/>
          <w:szCs w:val="24"/>
        </w:rPr>
        <w:t xml:space="preserve"> with V as the set of proteins, E as the set of their interactions, </w:t>
      </w:r>
      <m:oMath>
        <m:r>
          <w:rPr>
            <w:rFonts w:ascii="Cambria Math" w:hAnsi="Cambria Math" w:cstheme="majorBidi"/>
            <w:sz w:val="24"/>
            <w:szCs w:val="24"/>
          </w:rPr>
          <m:t>w(u,v)</m:t>
        </m:r>
      </m:oMath>
      <w:r w:rsidR="00CB3972" w:rsidRPr="001D091D">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CB3972" w:rsidRPr="001D091D">
        <w:rPr>
          <w:rFonts w:asciiTheme="majorBidi" w:hAnsiTheme="majorBidi" w:cstheme="majorBidi"/>
          <w:sz w:val="24"/>
          <w:szCs w:val="24"/>
        </w:rPr>
        <w:t xml:space="preserve"> and </w:t>
      </w:r>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and a prior knowledge protein set </w:t>
      </w:r>
      <m:oMath>
        <m:r>
          <w:rPr>
            <w:rFonts w:ascii="Cambria Math" w:hAnsi="Cambria Math" w:cstheme="majorBidi"/>
            <w:sz w:val="24"/>
            <w:szCs w:val="24"/>
          </w:rPr>
          <m:t>P</m:t>
        </m:r>
      </m:oMath>
      <w:r w:rsidR="00CB3972" w:rsidRPr="001D091D">
        <w:rPr>
          <w:rFonts w:asciiTheme="majorBidi" w:hAnsiTheme="majorBidi" w:cstheme="majorBidi"/>
          <w:sz w:val="24"/>
          <w:szCs w:val="24"/>
        </w:rPr>
        <w:t xml:space="preserve">. Our goal is to prioritize the proteins in </w:t>
      </w:r>
      <m:oMath>
        <m:r>
          <w:rPr>
            <w:rFonts w:ascii="Cambria Math" w:hAnsi="Cambria Math" w:cstheme="majorBidi"/>
            <w:sz w:val="24"/>
            <w:szCs w:val="24"/>
          </w:rPr>
          <m:t>V</m:t>
        </m:r>
      </m:oMath>
      <w:r w:rsidR="00CB3972" w:rsidRPr="001D091D">
        <w:rPr>
          <w:rFonts w:asciiTheme="majorBidi" w:hAnsiTheme="majorBidi" w:cstheme="majorBidi"/>
          <w:sz w:val="24"/>
          <w:szCs w:val="24"/>
        </w:rPr>
        <w:t xml:space="preserve"> with respect to </w:t>
      </w:r>
      <m:oMath>
        <m:r>
          <w:rPr>
            <w:rFonts w:ascii="Cambria Math" w:hAnsi="Cambria Math" w:cstheme="majorBidi"/>
            <w:sz w:val="24"/>
            <w:szCs w:val="24"/>
          </w:rPr>
          <m:t>P</m:t>
        </m:r>
      </m:oMath>
      <w:r w:rsidR="00CB3972"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We do so by defining a function </w:t>
      </w:r>
      <m:oMath>
        <m:r>
          <w:rPr>
            <w:rFonts w:ascii="Cambria Math" w:hAnsi="Cambria Math" w:cstheme="majorBidi"/>
            <w:sz w:val="24"/>
            <w:szCs w:val="24"/>
          </w:rPr>
          <m:t>F:V</m:t>
        </m:r>
        <m:r>
          <m:rPr>
            <m:scr m:val="script"/>
          </m:rPr>
          <w:rPr>
            <w:rFonts w:ascii="Cambria Math" w:hAnsi="Cambria Math" w:cstheme="majorBidi"/>
            <w:sz w:val="24"/>
            <w:szCs w:val="24"/>
          </w:rPr>
          <m:t>→R</m:t>
        </m:r>
      </m:oMath>
      <w:r w:rsidR="005F2754" w:rsidRPr="001D091D">
        <w:rPr>
          <w:rFonts w:asciiTheme="majorBidi" w:hAnsiTheme="majorBidi" w:cstheme="majorBidi"/>
          <w:sz w:val="24"/>
          <w:szCs w:val="24"/>
        </w:rPr>
        <w:t xml:space="preserve"> that is both smooth over the network and accounts for the prior knowledge about each node.</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Regarding our framework, the set of protein-protein interactions and thei</w:t>
      </w:r>
      <w:r w:rsidR="005F2754" w:rsidRPr="001D091D">
        <w:rPr>
          <w:rFonts w:asciiTheme="majorBidi" w:hAnsiTheme="majorBidi" w:cstheme="majorBidi"/>
          <w:sz w:val="24"/>
          <w:szCs w:val="24"/>
        </w:rPr>
        <w:t>r</w:t>
      </w:r>
      <w:r w:rsidRPr="001D091D">
        <w:rPr>
          <w:rFonts w:asciiTheme="majorBidi" w:hAnsiTheme="majorBidi" w:cstheme="majorBidi"/>
          <w:sz w:val="24"/>
          <w:szCs w:val="24"/>
        </w:rPr>
        <w:t xml:space="preserve"> reliability are taken from the HIPPIE network</w:t>
      </w:r>
      <w:r w:rsidR="00662664" w:rsidRPr="001D091D">
        <w:rPr>
          <w:rFonts w:asciiTheme="majorBidi" w:hAnsiTheme="majorBidi" w:cstheme="majorBidi"/>
          <w:sz w:val="24"/>
          <w:szCs w:val="24"/>
        </w:rPr>
        <w:t xml:space="preserve"> [16]</w:t>
      </w:r>
      <w:r w:rsidRPr="001D091D">
        <w:rPr>
          <w:rFonts w:asciiTheme="majorBidi" w:hAnsiTheme="majorBidi" w:cstheme="majorBidi"/>
          <w:sz w:val="24"/>
          <w:szCs w:val="24"/>
        </w:rPr>
        <w:t xml:space="preserve">. The prior knowledge set </w:t>
      </w:r>
      <m:oMath>
        <m:r>
          <w:rPr>
            <w:rFonts w:ascii="Cambria Math" w:hAnsi="Cambria Math" w:cstheme="majorBidi"/>
            <w:sz w:val="24"/>
            <w:szCs w:val="24"/>
          </w:rPr>
          <m:t>P</m:t>
        </m:r>
      </m:oMath>
      <w:r w:rsidRPr="001D091D">
        <w:rPr>
          <w:rFonts w:asciiTheme="majorBidi" w:hAnsiTheme="majorBidi" w:cstheme="majorBidi"/>
          <w:sz w:val="24"/>
          <w:szCs w:val="24"/>
        </w:rPr>
        <w:t xml:space="preserve"> is derived from the patient's mutation data.</w:t>
      </w:r>
    </w:p>
    <w:p w:rsidR="00CB3972" w:rsidRPr="001D091D" w:rsidRDefault="00CB3972"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As described by Vanunu et al. we use Laplacian normalization to produce the normalized network edge weight </w:t>
      </w:r>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oMath>
      <w:r w:rsidRPr="001D091D">
        <w:rPr>
          <w:rFonts w:asciiTheme="majorBidi" w:hAnsiTheme="majorBidi" w:cstheme="majorBidi"/>
          <w:sz w:val="24"/>
          <w:szCs w:val="24"/>
        </w:rPr>
        <w:t xml:space="preserve">. Briefly we construct a sparse </w:t>
      </w:r>
      <m:oMath>
        <m:r>
          <w:rPr>
            <w:rFonts w:ascii="Cambria Math" w:hAnsi="Cambria Math" w:cstheme="majorBidi"/>
            <w:sz w:val="24"/>
            <w:szCs w:val="24"/>
          </w:rPr>
          <m:t>|V|×|V|</m:t>
        </m:r>
      </m:oMath>
      <w:r w:rsidRPr="001D091D">
        <w:rPr>
          <w:rFonts w:asciiTheme="majorBidi" w:hAnsiTheme="majorBidi" w:cstheme="majorBidi"/>
          <w:sz w:val="24"/>
          <w:szCs w:val="24"/>
        </w:rPr>
        <w:t xml:space="preserve"> matrix </w:t>
      </w:r>
      <m:oMath>
        <m:r>
          <w:rPr>
            <w:rFonts w:ascii="Cambria Math" w:hAnsi="Cambria Math" w:cstheme="majorBidi"/>
            <w:sz w:val="24"/>
            <w:szCs w:val="24"/>
          </w:rPr>
          <m:t>W</m:t>
        </m:r>
      </m:oMath>
      <w:r w:rsidRPr="001D091D">
        <w:rPr>
          <w:rFonts w:asciiTheme="majorBidi" w:hAnsiTheme="majorBidi" w:cstheme="majorBidi"/>
          <w:sz w:val="24"/>
          <w:szCs w:val="24"/>
        </w:rPr>
        <w:t xml:space="preserve"> from the edge weights </w:t>
      </w:r>
      <m:oMath>
        <m:r>
          <w:rPr>
            <w:rFonts w:ascii="Cambria Math" w:hAnsi="Cambria Math" w:cstheme="majorBidi"/>
            <w:sz w:val="24"/>
            <w:szCs w:val="24"/>
          </w:rPr>
          <m:t>w</m:t>
        </m:r>
      </m:oMath>
      <w:r w:rsidRPr="001D091D">
        <w:rPr>
          <w:rFonts w:asciiTheme="majorBidi" w:hAnsiTheme="majorBidi" w:cstheme="majorBidi"/>
          <w:sz w:val="24"/>
          <w:szCs w:val="24"/>
        </w:rPr>
        <w:t xml:space="preserve">, and construct a diagonal matrix </w:t>
      </w:r>
      <m:oMath>
        <m:r>
          <w:rPr>
            <w:rFonts w:ascii="Cambria Math" w:hAnsi="Cambria Math" w:cstheme="majorBidi"/>
            <w:sz w:val="24"/>
            <w:szCs w:val="24"/>
          </w:rPr>
          <m:t>D</m:t>
        </m:r>
      </m:oMath>
      <w:r w:rsidRPr="001D091D">
        <w:rPr>
          <w:rFonts w:asciiTheme="majorBidi" w:hAnsiTheme="majorBidi" w:cstheme="majorBidi"/>
          <w:sz w:val="24"/>
          <w:szCs w:val="24"/>
        </w:rPr>
        <w:t xml:space="preserve"> with </w:t>
      </w:r>
      <m:oMath>
        <m:r>
          <w:rPr>
            <w:rFonts w:ascii="Cambria Math" w:hAnsi="Cambria Math" w:cstheme="majorBidi"/>
            <w:sz w:val="24"/>
            <w:szCs w:val="24"/>
          </w:rPr>
          <m:t>D</m:t>
        </m:r>
        <m:d>
          <m:dPr>
            <m:begChr m:val="["/>
            <m:endChr m:val="]"/>
            <m:ctrlPr>
              <w:rPr>
                <w:rFonts w:ascii="Cambria Math" w:hAnsi="Cambria Math" w:cstheme="majorBidi"/>
                <w:i/>
                <w:sz w:val="24"/>
                <w:szCs w:val="24"/>
              </w:rPr>
            </m:ctrlPr>
          </m:dPr>
          <m:e>
            <m:r>
              <w:rPr>
                <w:rFonts w:ascii="Cambria Math" w:hAnsi="Cambria Math" w:cstheme="majorBidi"/>
                <w:sz w:val="24"/>
                <w:szCs w:val="24"/>
              </w:rPr>
              <m:t>i,i</m:t>
            </m:r>
          </m:e>
        </m:d>
        <m:r>
          <w:rPr>
            <w:rFonts w:ascii="Cambria Math" w:hAnsi="Cambria Math" w:cstheme="majorBidi"/>
            <w:sz w:val="24"/>
            <w:szCs w:val="24"/>
          </w:rPr>
          <m:t>=</m:t>
        </m:r>
        <m:sSub>
          <m:sSubPr>
            <m:ctrlPr>
              <w:rPr>
                <w:rFonts w:ascii="Cambria Math" w:hAnsi="Cambria Math" w:cstheme="majorBidi"/>
                <w:i/>
                <w:sz w:val="24"/>
                <w:szCs w:val="24"/>
              </w:rPr>
            </m:ctrlPr>
          </m:sSubPr>
          <m:e>
            <m:r>
              <m:rPr>
                <m:sty m:val="p"/>
              </m:rPr>
              <w:rPr>
                <w:rFonts w:ascii="Cambria Math" w:hAnsi="Cambria Math" w:cstheme="majorBidi"/>
                <w:sz w:val="24"/>
                <w:szCs w:val="24"/>
              </w:rPr>
              <m:t>Σ</m:t>
            </m:r>
            <m:ctrlPr>
              <w:rPr>
                <w:rFonts w:ascii="Cambria Math" w:hAnsi="Cambria Math"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W[i,j]</m:t>
        </m:r>
      </m:oMath>
      <w:r w:rsidRPr="001D091D">
        <w:rPr>
          <w:rFonts w:asciiTheme="majorBidi" w:hAnsiTheme="majorBidi" w:cstheme="majorBidi"/>
          <w:sz w:val="24"/>
          <w:szCs w:val="24"/>
        </w:rPr>
        <w:t xml:space="preserve">. The normalized edge weight matrix is computed as </w:t>
      </w:r>
      <m:oMath>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r>
          <w:rPr>
            <w:rFonts w:ascii="Cambria Math" w:hAnsi="Cambria Math" w:cstheme="majorBidi"/>
            <w:sz w:val="24"/>
            <w:szCs w:val="24"/>
          </w:rPr>
          <m:t>W</m:t>
        </m:r>
        <m:sSup>
          <m:sSupPr>
            <m:ctrlPr>
              <w:rPr>
                <w:rFonts w:ascii="Cambria Math" w:hAnsi="Cambria Math" w:cstheme="majorBidi"/>
                <w:i/>
                <w:sz w:val="24"/>
                <w:szCs w:val="24"/>
              </w:rPr>
            </m:ctrlPr>
          </m:sSupPr>
          <m:e>
            <m:r>
              <w:rPr>
                <w:rFonts w:ascii="Cambria Math" w:hAnsi="Cambria Math" w:cstheme="majorBidi"/>
                <w:sz w:val="24"/>
                <w:szCs w:val="24"/>
              </w:rPr>
              <m:t>D</m:t>
            </m:r>
          </m:e>
          <m:sup>
            <m:r>
              <w:rPr>
                <w:rFonts w:ascii="Cambria Math" w:hAnsi="Cambria Math" w:cstheme="majorBidi"/>
                <w:sz w:val="24"/>
                <w:szCs w:val="24"/>
              </w:rPr>
              <m:t>-</m:t>
            </m:r>
            <m:f>
              <m:fPr>
                <m:type m:val="skw"/>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up>
        </m:sSup>
      </m:oMath>
      <w:r w:rsidRPr="001D091D">
        <w:rPr>
          <w:rFonts w:asciiTheme="majorBidi" w:hAnsiTheme="majorBidi" w:cstheme="majorBidi"/>
          <w:sz w:val="24"/>
          <w:szCs w:val="24"/>
        </w:rPr>
        <w:t>.</w:t>
      </w:r>
    </w:p>
    <w:p w:rsidR="00E433CC" w:rsidRDefault="005F2754" w:rsidP="00E433CC">
      <w:pPr>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We define a prior knowledge function </w:t>
      </w:r>
      <m:oMath>
        <m:r>
          <w:rPr>
            <w:rFonts w:ascii="Cambria Math" w:hAnsi="Cambria Math" w:cstheme="majorBidi"/>
            <w:sz w:val="24"/>
            <w:szCs w:val="24"/>
          </w:rPr>
          <m:t>Y:V→{0,1}</m:t>
        </m:r>
      </m:oMath>
      <w:r w:rsidRPr="001D091D">
        <w:rPr>
          <w:rFonts w:asciiTheme="majorBidi" w:hAnsiTheme="majorBidi" w:cstheme="majorBidi"/>
          <w:sz w:val="24"/>
          <w:szCs w:val="24"/>
        </w:rPr>
        <w:t xml:space="preserve"> such that</w:t>
      </w:r>
      <w:r w:rsidR="00E165C0" w:rsidRPr="001D091D">
        <w:rPr>
          <w:rFonts w:asciiTheme="majorBidi" w:hAnsiTheme="majorBidi" w:cstheme="majorBidi"/>
          <w:sz w:val="24"/>
          <w:szCs w:val="24"/>
        </w:rPr>
        <w:t>:</w:t>
      </w:r>
    </w:p>
    <w:p w:rsidR="005F2754" w:rsidRPr="001D091D"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 : Y</m:t>
          </m:r>
          <m:d>
            <m:dPr>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1    v∈P</m:t>
                  </m:r>
                </m:e>
                <m:e>
                  <m:r>
                    <w:rPr>
                      <w:rFonts w:ascii="Cambria Math" w:hAnsi="Cambria Math" w:cstheme="majorBidi"/>
                      <w:sz w:val="24"/>
                      <w:szCs w:val="24"/>
                    </w:rPr>
                    <m:t>0    v∉P</m:t>
                  </m:r>
                </m:e>
              </m:eqArr>
            </m:e>
          </m:d>
        </m:oMath>
      </m:oMathPara>
    </w:p>
    <w:p w:rsidR="00DC0ABF" w:rsidRPr="001D091D" w:rsidRDefault="00DC0ABF"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oMath>
      <w:r w:rsidR="005F2754" w:rsidRPr="001D091D">
        <w:rPr>
          <w:rFonts w:asciiTheme="majorBidi" w:hAnsiTheme="majorBidi" w:cstheme="majorBidi"/>
          <w:sz w:val="24"/>
          <w:szCs w:val="24"/>
        </w:rPr>
        <w:t xml:space="preserve"> and the prior knowledge function </w:t>
      </w:r>
      <m:oMath>
        <m:r>
          <w:rPr>
            <w:rFonts w:ascii="Cambria Math" w:hAnsi="Cambria Math" w:cstheme="majorBidi"/>
            <w:sz w:val="24"/>
            <w:szCs w:val="24"/>
          </w:rPr>
          <m:t>Y</m:t>
        </m:r>
      </m:oMath>
      <w:r w:rsidRPr="001D091D">
        <w:rPr>
          <w:rFonts w:asciiTheme="majorBidi" w:hAnsiTheme="majorBidi" w:cstheme="majorBidi"/>
          <w:sz w:val="24"/>
          <w:szCs w:val="24"/>
        </w:rPr>
        <w:t>, we use the iterative procedure described by Zhou et al. [</w:t>
      </w:r>
      <w:r w:rsidR="000B135C" w:rsidRPr="001D091D">
        <w:rPr>
          <w:rFonts w:asciiTheme="majorBidi" w:hAnsiTheme="majorBidi" w:cstheme="majorBidi"/>
          <w:sz w:val="24"/>
          <w:szCs w:val="24"/>
        </w:rPr>
        <w:t>20</w:t>
      </w:r>
      <w:r w:rsidRPr="001D091D">
        <w:rPr>
          <w:rFonts w:asciiTheme="majorBidi" w:hAnsiTheme="majorBidi" w:cstheme="majorBidi"/>
          <w:sz w:val="24"/>
          <w:szCs w:val="24"/>
        </w:rPr>
        <w:t>]</w:t>
      </w:r>
      <w:r w:rsidR="005F2754" w:rsidRPr="001D091D">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Namely, starting with </w:t>
      </w:r>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0</m:t>
                </m:r>
              </m:e>
            </m:d>
          </m:sup>
        </m:sSup>
        <m:r>
          <w:rPr>
            <w:rFonts w:ascii="Cambria Math" w:hAnsi="Cambria Math" w:cstheme="majorBidi"/>
            <w:sz w:val="24"/>
            <w:szCs w:val="24"/>
          </w:rPr>
          <m:t>=Y</m:t>
        </m:r>
      </m:oMath>
      <w:r w:rsidR="005F2754" w:rsidRPr="001D091D">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1D091D">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1D091D">
        <w:rPr>
          <w:rFonts w:asciiTheme="majorBidi" w:hAnsiTheme="majorBidi" w:cstheme="majorBidi"/>
          <w:sz w:val="24"/>
          <w:szCs w:val="24"/>
        </w:rPr>
        <w:t xml:space="preserve"> as </w:t>
      </w:r>
      <w:commentRangeStart w:id="18"/>
      <w:r w:rsidR="005F2754" w:rsidRPr="001D091D">
        <w:rPr>
          <w:rFonts w:asciiTheme="majorBidi" w:hAnsiTheme="majorBidi" w:cstheme="majorBidi"/>
          <w:sz w:val="24"/>
          <w:szCs w:val="24"/>
        </w:rPr>
        <w:t>follows</w:t>
      </w:r>
      <w:commentRangeEnd w:id="18"/>
      <w:r w:rsidR="00F539CC">
        <w:rPr>
          <w:rStyle w:val="CommentReference"/>
        </w:rPr>
        <w:commentReference w:id="18"/>
      </w:r>
      <w:r w:rsidR="005F2754" w:rsidRPr="001D091D">
        <w:rPr>
          <w:rFonts w:asciiTheme="majorBidi" w:hAnsiTheme="majorBidi" w:cstheme="majorBidi"/>
          <w:sz w:val="24"/>
          <w:szCs w:val="24"/>
        </w:rPr>
        <w:t>:</w:t>
      </w:r>
    </w:p>
    <w:p w:rsidR="005F2754" w:rsidRPr="001D091D" w:rsidRDefault="00EF3746" w:rsidP="00E433CC">
      <w:pPr>
        <w:spacing w:line="300" w:lineRule="exact"/>
        <w:ind w:firstLine="357"/>
        <w:jc w:val="both"/>
        <w:rPr>
          <w:rFonts w:asciiTheme="majorBidi" w:hAnsiTheme="majorBidi" w:cstheme="majorBidi"/>
          <w:sz w:val="24"/>
          <w:szCs w:val="24"/>
        </w:rPr>
      </w:pPr>
      <m:oMathPara>
        <m:oMath>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=α</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r>
            <w:rPr>
              <w:rFonts w:ascii="Cambria Math" w:hAnsi="Cambria Math" w:cstheme="majorBidi"/>
              <w:sz w:val="24"/>
              <w:szCs w:val="24"/>
            </w:rPr>
            <m:t>+</m:t>
          </m:r>
          <m:d>
            <m:dPr>
              <m:ctrlPr>
                <w:rPr>
                  <w:rFonts w:ascii="Cambria Math" w:hAnsi="Cambria Math" w:cstheme="majorBidi"/>
                  <w:i/>
                  <w:sz w:val="24"/>
                  <w:szCs w:val="24"/>
                </w:rPr>
              </m:ctrlPr>
            </m:dPr>
            <m:e>
              <m:r>
                <w:rPr>
                  <w:rFonts w:ascii="Cambria Math" w:hAnsi="Cambria Math" w:cstheme="majorBidi"/>
                  <w:sz w:val="24"/>
                  <w:szCs w:val="24"/>
                </w:rPr>
                <m:t>1-α</m:t>
              </m:r>
            </m:e>
          </m:d>
          <m:r>
            <w:rPr>
              <w:rFonts w:ascii="Cambria Math" w:hAnsi="Cambria Math" w:cstheme="majorBidi"/>
              <w:sz w:val="24"/>
              <w:szCs w:val="24"/>
            </w:rPr>
            <m:t>Y</m:t>
          </m:r>
        </m:oMath>
      </m:oMathPara>
    </w:p>
    <w:p w:rsidR="00E165C0" w:rsidRPr="001D091D" w:rsidRDefault="005F2754" w:rsidP="00E433CC">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The procedure is repeated iteratively until convergence; namely we stop the iterations when</w:t>
      </w:r>
      <w:r w:rsidR="00E165C0" w:rsidRPr="001D091D">
        <w:rPr>
          <w:rFonts w:asciiTheme="majorBidi" w:hAnsiTheme="majorBidi" w:cstheme="majorBidi"/>
          <w:sz w:val="24"/>
          <w:szCs w:val="24"/>
        </w:rPr>
        <w:t xml:space="preserve"> the following condition occurs:</w:t>
      </w:r>
    </w:p>
    <w:p w:rsidR="005F2754" w:rsidRPr="00E433CC" w:rsidRDefault="00EF3746" w:rsidP="00E433CC">
      <w:pPr>
        <w:ind w:firstLine="357"/>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d>
                <m:dPr>
                  <m:begChr m:val="‖"/>
                  <m:endChr m:val="‖"/>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m:t>
                          </m:r>
                        </m:e>
                      </m:d>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F</m:t>
                      </m:r>
                    </m:e>
                    <m:sup>
                      <m:d>
                        <m:dPr>
                          <m:ctrlPr>
                            <w:rPr>
                              <w:rFonts w:ascii="Cambria Math" w:hAnsi="Cambria Math" w:cstheme="majorBidi"/>
                              <w:i/>
                              <w:sz w:val="24"/>
                              <w:szCs w:val="24"/>
                            </w:rPr>
                          </m:ctrlPr>
                        </m:dPr>
                        <m:e>
                          <m:r>
                            <w:rPr>
                              <w:rFonts w:ascii="Cambria Math" w:hAnsi="Cambria Math" w:cstheme="majorBidi"/>
                              <w:sz w:val="24"/>
                              <w:szCs w:val="24"/>
                            </w:rPr>
                            <m:t>t-1</m:t>
                          </m:r>
                        </m:e>
                      </m:d>
                    </m:sup>
                  </m:sSup>
                </m:e>
              </m:d>
            </m:e>
            <m:sub>
              <m:r>
                <w:rPr>
                  <w:rFonts w:ascii="Cambria Math" w:hAnsi="Cambria Math" w:cstheme="majorBidi"/>
                  <w:sz w:val="24"/>
                  <w:szCs w:val="24"/>
                </w:rPr>
                <m:t>2</m:t>
              </m:r>
            </m:sub>
          </m:sSub>
          <m:r>
            <w:rPr>
              <w:rFonts w:ascii="Cambria Math" w:hAnsi="Cambria Math" w:cstheme="majorBidi"/>
              <w:sz w:val="24"/>
              <w:szCs w:val="24"/>
            </w:rPr>
            <m:t>&lt;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-4</m:t>
              </m:r>
            </m:sup>
          </m:sSup>
        </m:oMath>
      </m:oMathPara>
    </w:p>
    <w:p w:rsidR="00CB3972" w:rsidRPr="001D091D" w:rsidRDefault="00CB3972" w:rsidP="00E433CC">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F(v)</m:t>
        </m:r>
      </m:oMath>
      <w:r w:rsidRPr="001D091D">
        <w:rPr>
          <w:rFonts w:asciiTheme="majorBidi" w:hAnsiTheme="majorBidi" w:cstheme="majorBidi"/>
          <w:sz w:val="24"/>
          <w:szCs w:val="24"/>
        </w:rPr>
        <w:t xml:space="preserve"> value. In case of ties the ranks of the genes is averaged.</w:t>
      </w:r>
    </w:p>
    <w:p w:rsidR="00F539CC" w:rsidRPr="001D091D" w:rsidRDefault="00F539CC" w:rsidP="00F539CC">
      <w:pPr>
        <w:pStyle w:val="Heading2"/>
        <w:bidi w:val="0"/>
        <w:rPr>
          <w:rFonts w:asciiTheme="majorBidi" w:hAnsiTheme="majorBidi" w:cstheme="majorBidi"/>
        </w:rPr>
      </w:pPr>
      <w:r>
        <w:rPr>
          <w:rFonts w:asciiTheme="majorBidi" w:hAnsiTheme="majorBidi" w:cstheme="majorBidi"/>
        </w:rPr>
        <w:t>Enrichment Analysis</w:t>
      </w:r>
    </w:p>
    <w:p w:rsidR="00CB3972" w:rsidRPr="001D091D" w:rsidRDefault="00CB3972" w:rsidP="00F539CC">
      <w:pPr>
        <w:spacing w:line="300" w:lineRule="exact"/>
        <w:jc w:val="both"/>
        <w:rPr>
          <w:rFonts w:asciiTheme="majorBidi" w:hAnsiTheme="majorBidi" w:cstheme="majorBidi"/>
        </w:rPr>
      </w:pPr>
      <w:commentRangeStart w:id="19"/>
      <w:r w:rsidRPr="001D091D">
        <w:rPr>
          <w:rFonts w:asciiTheme="majorBidi" w:hAnsiTheme="majorBidi" w:cstheme="majorBidi"/>
          <w:sz w:val="24"/>
          <w:szCs w:val="24"/>
        </w:rPr>
        <w:t>Throughout our work, we used enrichment analysis to test a hypothesis where a set of interesting genes is more highly likely to be in the top of the sorted list of genes.</w:t>
      </w:r>
    </w:p>
    <w:p w:rsidR="00CB3972" w:rsidRPr="001D091D" w:rsidRDefault="00CB3972" w:rsidP="0003457E">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Let </w:t>
      </w:r>
      <m:oMath>
        <m:r>
          <w:rPr>
            <w:rFonts w:ascii="Cambria Math" w:hAnsi="Cambria Math" w:cstheme="majorBidi"/>
            <w:sz w:val="24"/>
            <w:szCs w:val="24"/>
          </w:rPr>
          <m:t>n</m:t>
        </m:r>
      </m:oMath>
      <w:r w:rsidRPr="001D091D">
        <w:rPr>
          <w:rFonts w:asciiTheme="majorBidi" w:hAnsiTheme="majorBidi" w:cstheme="majorBidi"/>
          <w:sz w:val="24"/>
          <w:szCs w:val="24"/>
        </w:rPr>
        <w:t xml:space="preserve"> be the size of the sorted list of genes, </w:t>
      </w:r>
      <m:oMath>
        <m:r>
          <w:rPr>
            <w:rFonts w:ascii="Cambria Math" w:hAnsi="Cambria Math" w:cstheme="majorBidi"/>
            <w:sz w:val="24"/>
            <w:szCs w:val="24"/>
          </w:rPr>
          <m:t>m</m:t>
        </m:r>
      </m:oMath>
      <w:r w:rsidRPr="001D091D">
        <w:rPr>
          <w:rFonts w:asciiTheme="majorBidi" w:hAnsiTheme="majorBidi" w:cstheme="majorBidi"/>
          <w:i/>
          <w:sz w:val="24"/>
          <w:szCs w:val="24"/>
        </w:rPr>
        <w:t xml:space="preserve"> </w:t>
      </w:r>
      <w:r w:rsidRPr="001D091D">
        <w:rPr>
          <w:rFonts w:asciiTheme="majorBidi" w:hAnsiTheme="majorBidi" w:cstheme="majorBidi"/>
          <w:sz w:val="24"/>
          <w:szCs w:val="24"/>
        </w:rPr>
        <w:t>be the size of the set of interesting genes (</w:t>
      </w:r>
      <m:oMath>
        <m:r>
          <w:rPr>
            <w:rFonts w:ascii="Cambria Math" w:hAnsi="Cambria Math" w:cstheme="majorBidi"/>
            <w:sz w:val="24"/>
            <w:szCs w:val="24"/>
          </w:rPr>
          <m:t>m &lt;&lt; n</m:t>
        </m:r>
      </m:oMath>
      <w:r w:rsidRPr="001D091D">
        <w:rPr>
          <w:rFonts w:asciiTheme="majorBidi" w:hAnsiTheme="majorBidi" w:cstheme="majorBidi"/>
          <w:sz w:val="24"/>
          <w:szCs w:val="24"/>
        </w:rPr>
        <w:t xml:space="preserve">), </w:t>
      </w:r>
      <m:oMath>
        <m:r>
          <w:rPr>
            <w:rFonts w:ascii="Cambria Math" w:hAnsi="Cambria Math" w:cstheme="majorBidi"/>
            <w:sz w:val="24"/>
            <w:szCs w:val="24"/>
          </w:rPr>
          <m:t>k</m:t>
        </m:r>
      </m:oMath>
      <w:r w:rsidRPr="001D091D">
        <w:rPr>
          <w:rFonts w:asciiTheme="majorBidi" w:hAnsiTheme="majorBidi" w:cstheme="majorBidi"/>
          <w:sz w:val="24"/>
          <w:szCs w:val="24"/>
        </w:rPr>
        <w:t xml:space="preserve"> be the number of interesting genes that appear in the top </w:t>
      </w:r>
      <m:oMath>
        <m:r>
          <w:rPr>
            <w:rFonts w:ascii="Cambria Math" w:hAnsi="Cambria Math" w:cstheme="majorBidi"/>
            <w:sz w:val="24"/>
            <w:szCs w:val="24"/>
          </w:rPr>
          <m:t>l</m:t>
        </m:r>
      </m:oMath>
      <w:r w:rsidRPr="001D091D">
        <w:rPr>
          <w:rFonts w:asciiTheme="majorBidi" w:hAnsiTheme="majorBidi" w:cstheme="majorBidi"/>
          <w:sz w:val="24"/>
          <w:szCs w:val="24"/>
        </w:rPr>
        <w:t xml:space="preserve"> genes in the sorted list. We performed a hypergeometric test, where we check the probability to witness </w:t>
      </w:r>
      <m:oMath>
        <m:r>
          <w:rPr>
            <w:rFonts w:ascii="Cambria Math" w:hAnsi="Cambria Math" w:cstheme="majorBidi"/>
            <w:sz w:val="24"/>
            <w:szCs w:val="24"/>
          </w:rPr>
          <m:t>k</m:t>
        </m:r>
      </m:oMath>
      <w:r w:rsidRPr="001D091D">
        <w:rPr>
          <w:rFonts w:asciiTheme="majorBidi" w:hAnsiTheme="majorBidi" w:cstheme="majorBidi"/>
          <w:sz w:val="24"/>
          <w:szCs w:val="24"/>
        </w:rPr>
        <w:t xml:space="preserve"> or more successes in </w:t>
      </w:r>
      <m:oMath>
        <m:r>
          <w:rPr>
            <w:rFonts w:ascii="Cambria Math" w:hAnsi="Cambria Math" w:cstheme="majorBidi"/>
            <w:sz w:val="24"/>
            <w:szCs w:val="24"/>
          </w:rPr>
          <m:t>l</m:t>
        </m:r>
      </m:oMath>
      <w:r w:rsidRPr="001D091D">
        <w:rPr>
          <w:rFonts w:asciiTheme="majorBidi" w:hAnsiTheme="majorBidi" w:cstheme="majorBidi"/>
          <w:sz w:val="24"/>
          <w:szCs w:val="24"/>
        </w:rPr>
        <w:t xml:space="preserve"> </w:t>
      </w:r>
      <w:r w:rsidRPr="001D091D">
        <w:rPr>
          <w:rFonts w:asciiTheme="majorBidi" w:hAnsiTheme="majorBidi" w:cstheme="majorBidi"/>
          <w:sz w:val="24"/>
          <w:szCs w:val="24"/>
        </w:rPr>
        <w:lastRenderedPageBreak/>
        <w:t xml:space="preserve">draws from a finite population of size </w:t>
      </w:r>
      <m:oMath>
        <m:r>
          <w:rPr>
            <w:rFonts w:ascii="Cambria Math" w:hAnsi="Cambria Math" w:cstheme="majorBidi"/>
            <w:sz w:val="24"/>
            <w:szCs w:val="24"/>
          </w:rPr>
          <m:t>n</m:t>
        </m:r>
      </m:oMath>
      <w:r w:rsidRPr="001D091D">
        <w:rPr>
          <w:rFonts w:asciiTheme="majorBidi" w:hAnsiTheme="majorBidi" w:cstheme="majorBidi"/>
          <w:sz w:val="24"/>
          <w:szCs w:val="24"/>
        </w:rPr>
        <w:t xml:space="preserve"> that contains exactly </w:t>
      </w:r>
      <m:oMath>
        <m:r>
          <w:rPr>
            <w:rFonts w:ascii="Cambria Math" w:hAnsi="Cambria Math" w:cstheme="majorBidi"/>
            <w:sz w:val="24"/>
            <w:szCs w:val="24"/>
          </w:rPr>
          <m:t>m</m:t>
        </m:r>
      </m:oMath>
      <w:r w:rsidRPr="001D091D">
        <w:rPr>
          <w:rFonts w:asciiTheme="majorBidi" w:hAnsiTheme="majorBidi" w:cstheme="majorBidi"/>
          <w:sz w:val="24"/>
          <w:szCs w:val="24"/>
        </w:rPr>
        <w:t xml:space="preserve"> successes. To define the top of the list, we defined </w:t>
      </w:r>
      <m:oMath>
        <m:r>
          <w:rPr>
            <w:rFonts w:ascii="Cambria Math" w:hAnsi="Cambria Math" w:cstheme="majorBidi"/>
            <w:sz w:val="24"/>
            <w:szCs w:val="24"/>
          </w:rPr>
          <m:t>l</m:t>
        </m:r>
      </m:oMath>
      <w:r w:rsidRPr="001D091D">
        <w:rPr>
          <w:rFonts w:asciiTheme="majorBidi" w:hAnsiTheme="majorBidi" w:cstheme="majorBidi"/>
          <w:sz w:val="24"/>
          <w:szCs w:val="24"/>
        </w:rPr>
        <w:t xml:space="preserve"> to be </w:t>
      </w:r>
      <m:oMath>
        <m:r>
          <w:rPr>
            <w:rFonts w:ascii="Cambria Math" w:hAnsi="Cambria Math" w:cstheme="majorBidi"/>
            <w:sz w:val="24"/>
            <w:szCs w:val="24"/>
          </w:rPr>
          <m:t>0.1n</m:t>
        </m:r>
      </m:oMath>
      <w:r w:rsidRPr="001D091D">
        <w:rPr>
          <w:rFonts w:asciiTheme="majorBidi" w:hAnsiTheme="majorBidi" w:cstheme="majorBidi"/>
          <w:sz w:val="24"/>
          <w:szCs w:val="24"/>
        </w:rPr>
        <w:t>.</w:t>
      </w:r>
      <w:commentRangeEnd w:id="19"/>
      <w:r w:rsidR="00060C63" w:rsidRPr="001D091D">
        <w:rPr>
          <w:rStyle w:val="CommentReference"/>
          <w:rFonts w:asciiTheme="majorBidi" w:hAnsiTheme="majorBidi" w:cstheme="majorBidi"/>
        </w:rPr>
        <w:commentReference w:id="19"/>
      </w:r>
    </w:p>
    <w:p w:rsidR="00857C70" w:rsidRPr="00857C70" w:rsidRDefault="00857C70" w:rsidP="00857C70">
      <w:pPr>
        <w:pStyle w:val="Heading2"/>
        <w:bidi w:val="0"/>
        <w:rPr>
          <w:rFonts w:asciiTheme="majorBidi" w:hAnsiTheme="majorBidi" w:cstheme="majorBidi"/>
        </w:rPr>
      </w:pPr>
      <w:r>
        <w:rPr>
          <w:rFonts w:asciiTheme="majorBidi" w:hAnsiTheme="majorBidi" w:cstheme="majorBidi"/>
        </w:rPr>
        <w:t>Back2Healthy distance score</w:t>
      </w:r>
    </w:p>
    <w:p w:rsidR="00B7095B" w:rsidRPr="001D091D" w:rsidRDefault="00512A03" w:rsidP="00CB3972">
      <w:pPr>
        <w:jc w:val="both"/>
        <w:rPr>
          <w:ins w:id="20" w:author="Eyal" w:date="2015-07-14T22:30:00Z"/>
          <w:rFonts w:asciiTheme="majorBidi" w:hAnsiTheme="majorBidi" w:cstheme="majorBidi"/>
          <w:b/>
          <w:bCs/>
        </w:rPr>
      </w:pPr>
      <w:ins w:id="21" w:author="Roded Sharan" w:date="2015-07-14T10:41:00Z">
        <w:r w:rsidRPr="001D091D">
          <w:rPr>
            <w:rFonts w:asciiTheme="majorBidi" w:hAnsiTheme="majorBidi" w:cstheme="majorBidi"/>
            <w:b/>
            <w:bCs/>
          </w:rPr>
          <w:t>We need to discuss this score a bit. I assume</w:t>
        </w:r>
      </w:ins>
      <w:ins w:id="22" w:author="Roded Sharan" w:date="2015-07-14T10:45:00Z">
        <w:r w:rsidR="00DC0C33" w:rsidRPr="001D091D">
          <w:rPr>
            <w:rFonts w:asciiTheme="majorBidi" w:hAnsiTheme="majorBidi" w:cstheme="majorBidi"/>
            <w:b/>
            <w:bCs/>
          </w:rPr>
          <w:t xml:space="preserve"> that A is the set by which you evaluate (differentially expressed). Do you exclude from it the mutated genes? Do you exclude from it the k random genes? Think about these points.</w:t>
        </w:r>
      </w:ins>
    </w:p>
    <w:p w:rsidR="000E7926" w:rsidRPr="001D091D" w:rsidRDefault="000E7926" w:rsidP="002634AD">
      <w:pPr>
        <w:jc w:val="both"/>
        <w:rPr>
          <w:rFonts w:asciiTheme="majorBidi" w:hAnsiTheme="majorBidi" w:cstheme="majorBidi"/>
          <w:b/>
          <w:bCs/>
        </w:rPr>
      </w:pPr>
      <w:ins w:id="23" w:author="Eyal" w:date="2015-07-14T22:30:00Z">
        <w:r w:rsidRPr="001D091D">
          <w:rPr>
            <w:rFonts w:asciiTheme="majorBidi" w:hAnsiTheme="majorBidi" w:cstheme="majorBidi"/>
            <w:b/>
            <w:bCs/>
          </w:rPr>
          <w:t xml:space="preserve">E&amp;O: A is indeed in practice the differentially expressed gene. </w:t>
        </w:r>
      </w:ins>
      <w:ins w:id="24" w:author="Eyal" w:date="2015-07-14T22:31:00Z">
        <w:r w:rsidRPr="001D091D">
          <w:rPr>
            <w:rFonts w:asciiTheme="majorBidi" w:hAnsiTheme="majorBidi" w:cstheme="majorBidi"/>
            <w:b/>
            <w:bCs/>
          </w:rPr>
          <w:t>We didn't ex</w:t>
        </w:r>
      </w:ins>
      <w:ins w:id="25" w:author="Eyal" w:date="2015-07-14T22:32:00Z">
        <w:r w:rsidRPr="001D091D">
          <w:rPr>
            <w:rFonts w:asciiTheme="majorBidi" w:hAnsiTheme="majorBidi" w:cstheme="majorBidi"/>
            <w:b/>
            <w:bCs/>
          </w:rPr>
          <w:t>clude it from the mutated or the random genes. We did make sure we don't knockout an</w:t>
        </w:r>
      </w:ins>
      <w:ins w:id="26" w:author="Eyal" w:date="2015-07-14T22:33:00Z">
        <w:r w:rsidRPr="001D091D">
          <w:rPr>
            <w:rFonts w:asciiTheme="majorBidi" w:hAnsiTheme="majorBidi" w:cstheme="majorBidi"/>
            <w:b/>
            <w:bCs/>
          </w:rPr>
          <w:t>y</w:t>
        </w:r>
      </w:ins>
      <w:ins w:id="27" w:author="Eyal" w:date="2015-07-14T22:32:00Z">
        <w:r w:rsidRPr="001D091D">
          <w:rPr>
            <w:rFonts w:asciiTheme="majorBidi" w:hAnsiTheme="majorBidi" w:cstheme="majorBidi"/>
            <w:b/>
            <w:bCs/>
          </w:rPr>
          <w:t xml:space="preserve"> gene</w:t>
        </w:r>
      </w:ins>
      <w:ins w:id="28" w:author="Eyal" w:date="2015-07-14T22:38:00Z">
        <w:r w:rsidR="002634AD" w:rsidRPr="001D091D">
          <w:rPr>
            <w:rFonts w:asciiTheme="majorBidi" w:hAnsiTheme="majorBidi" w:cstheme="majorBidi"/>
            <w:b/>
            <w:bCs/>
          </w:rPr>
          <w:t xml:space="preserve"> in A (because it would won't have a </w:t>
        </w:r>
        <m:oMath>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after</m:t>
              </m:r>
            </m:sub>
          </m:sSub>
        </m:oMath>
        <w:r w:rsidR="002634AD" w:rsidRPr="001D091D">
          <w:rPr>
            <w:rFonts w:asciiTheme="majorBidi" w:hAnsiTheme="majorBidi" w:cstheme="majorBidi"/>
            <w:b/>
            <w:bCs/>
          </w:rPr>
          <w:t xml:space="preserve"> value)</w:t>
        </w:r>
      </w:ins>
      <w:ins w:id="29" w:author="Eyal" w:date="2015-07-14T22:34:00Z">
        <w:r w:rsidRPr="001D091D">
          <w:rPr>
            <w:rFonts w:asciiTheme="majorBidi" w:hAnsiTheme="majorBidi" w:cstheme="majorBidi"/>
            <w:b/>
            <w:bCs/>
          </w:rPr>
          <w:t xml:space="preserve">. I'm not sure why should it be excluded from the mutated genes – if one of them is differentially expressed – then the score before and after a knockout would probably be similar (since the prior knowledge would be 1), </w:t>
        </w:r>
      </w:ins>
      <w:ins w:id="30" w:author="Eyal" w:date="2015-07-14T22:35:00Z">
        <w:r w:rsidRPr="001D091D">
          <w:rPr>
            <w:rFonts w:asciiTheme="majorBidi" w:hAnsiTheme="majorBidi" w:cstheme="majorBidi"/>
            <w:b/>
            <w:bCs/>
          </w:rPr>
          <w:t>although</w:t>
        </w:r>
      </w:ins>
      <w:ins w:id="31" w:author="Eyal" w:date="2015-07-14T22:34:00Z">
        <w:r w:rsidRPr="001D091D">
          <w:rPr>
            <w:rFonts w:asciiTheme="majorBidi" w:hAnsiTheme="majorBidi" w:cstheme="majorBidi"/>
            <w:b/>
            <w:bCs/>
          </w:rPr>
          <w:t xml:space="preserve"> </w:t>
        </w:r>
      </w:ins>
      <w:ins w:id="32" w:author="Eyal" w:date="2015-07-14T22:35:00Z">
        <w:r w:rsidRPr="001D091D">
          <w:rPr>
            <w:rFonts w:asciiTheme="majorBidi" w:hAnsiTheme="majorBidi" w:cstheme="majorBidi"/>
            <w:b/>
            <w:bCs/>
          </w:rPr>
          <w:t>a successful knock</w:t>
        </w:r>
      </w:ins>
      <w:ins w:id="33" w:author="Eyal" w:date="2015-07-14T22:39:00Z">
        <w:r w:rsidR="002634AD" w:rsidRPr="001D091D">
          <w:rPr>
            <w:rFonts w:asciiTheme="majorBidi" w:hAnsiTheme="majorBidi" w:cstheme="majorBidi"/>
            <w:b/>
            <w:bCs/>
          </w:rPr>
          <w:t>out</w:t>
        </w:r>
      </w:ins>
      <w:ins w:id="34" w:author="Eyal" w:date="2015-07-14T22:35:00Z">
        <w:r w:rsidRPr="001D091D">
          <w:rPr>
            <w:rFonts w:asciiTheme="majorBidi" w:hAnsiTheme="majorBidi" w:cstheme="majorBidi"/>
            <w:b/>
            <w:bCs/>
          </w:rPr>
          <w:t xml:space="preserve"> might isolate the gene and leave it with a score around 1-</w:t>
        </w:r>
      </w:ins>
      <w:ins w:id="35" w:author="Eyal" w:date="2015-07-14T22:36:00Z">
        <w:r w:rsidRPr="001D091D">
          <w:rPr>
            <w:rFonts w:asciiTheme="majorBidi" w:hAnsiTheme="majorBidi" w:cstheme="majorBidi"/>
            <w:b/>
            <w:bCs/>
          </w:rPr>
          <w:t xml:space="preserve">alpha. Anyway the logic behind Back2Healthy remains true I think? And regarding the random genes, </w:t>
        </w:r>
      </w:ins>
      <w:ins w:id="36" w:author="Eyal" w:date="2015-07-14T22:37:00Z">
        <w:r w:rsidR="002634AD" w:rsidRPr="001D091D">
          <w:rPr>
            <w:rFonts w:asciiTheme="majorBidi" w:hAnsiTheme="majorBidi" w:cstheme="majorBidi"/>
            <w:b/>
            <w:bCs/>
          </w:rPr>
          <w:t>I think they should just reflect the same process we're doing for the patient but randomly, no? so if we don't exclude it from the mutated genes, then the same verdict would go for random ones.</w:t>
        </w:r>
      </w:ins>
    </w:p>
    <w:p w:rsidR="00CB3972" w:rsidRPr="001D091D" w:rsidRDefault="00CB3972" w:rsidP="00C836B9">
      <w:pPr>
        <w:spacing w:line="300" w:lineRule="exact"/>
        <w:jc w:val="both"/>
        <w:rPr>
          <w:rFonts w:asciiTheme="majorBidi" w:hAnsiTheme="majorBidi" w:cstheme="majorBidi"/>
        </w:rPr>
      </w:pPr>
      <w:r w:rsidRPr="001D091D">
        <w:rPr>
          <w:rFonts w:asciiTheme="majorBidi" w:hAnsiTheme="majorBidi" w:cstheme="majorBidi"/>
          <w:sz w:val="24"/>
          <w:szCs w:val="24"/>
        </w:rPr>
        <w:t xml:space="preserve">Let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be vectors of propagation scores for a </w:t>
      </w:r>
      <w:r w:rsidR="00060C63" w:rsidRPr="001D091D">
        <w:rPr>
          <w:rFonts w:asciiTheme="majorBidi" w:hAnsiTheme="majorBidi" w:cstheme="majorBidi"/>
          <w:sz w:val="24"/>
          <w:szCs w:val="24"/>
        </w:rPr>
        <w:t xml:space="preserve">prior </w:t>
      </w:r>
      <w:r w:rsidRPr="001D091D">
        <w:rPr>
          <w:rFonts w:asciiTheme="majorBidi" w:hAnsiTheme="majorBidi" w:cstheme="majorBidi"/>
          <w:sz w:val="24"/>
          <w:szCs w:val="24"/>
        </w:rPr>
        <w:t xml:space="preserve">gene set </w:t>
      </w:r>
      <m:oMath>
        <m:r>
          <w:rPr>
            <w:rFonts w:ascii="Cambria Math" w:hAnsi="Cambria Math" w:cstheme="majorBidi"/>
            <w:sz w:val="24"/>
            <w:szCs w:val="24"/>
          </w:rPr>
          <m:t>A</m:t>
        </m:r>
      </m:oMath>
      <w:r w:rsidR="00060C63" w:rsidRPr="001D091D">
        <w:rPr>
          <w:rFonts w:asciiTheme="majorBidi" w:hAnsiTheme="majorBidi" w:cstheme="majorBidi"/>
          <w:sz w:val="24"/>
          <w:szCs w:val="24"/>
        </w:rPr>
        <w:t>, where</w:t>
      </w:r>
      <w:r w:rsidRPr="001D091D">
        <w:rPr>
          <w:rFonts w:asciiTheme="majorBidi"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was generated by propagating on the original PPI network, while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was generated by propagating </w:t>
      </w:r>
      <w:r w:rsidR="00060C63" w:rsidRPr="001D091D">
        <w:rPr>
          <w:rFonts w:asciiTheme="majorBidi" w:hAnsiTheme="majorBidi" w:cstheme="majorBidi"/>
          <w:sz w:val="24"/>
          <w:szCs w:val="24"/>
        </w:rPr>
        <w:t xml:space="preserve">on a “knockout” network, where one of the genes was removed. </w:t>
      </w:r>
      <w:r w:rsidRPr="001D091D">
        <w:rPr>
          <w:rFonts w:asciiTheme="majorBidi" w:hAnsiTheme="majorBidi" w:cstheme="majorBidi"/>
          <w:sz w:val="24"/>
          <w:szCs w:val="24"/>
        </w:rPr>
        <w:t xml:space="preserve">We define the Back2Healthy (B2H) distance between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1D091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1D091D">
        <w:rPr>
          <w:rFonts w:asciiTheme="majorBidi" w:hAnsiTheme="majorBidi" w:cstheme="majorBidi"/>
          <w:sz w:val="24"/>
          <w:szCs w:val="24"/>
        </w:rPr>
        <w:t xml:space="preserve">  as follows:</w:t>
      </w:r>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First, define </w:t>
      </w:r>
      <m:oMath>
        <m:r>
          <w:rPr>
            <w:rFonts w:ascii="Cambria Math" w:hAnsi="Cambria Math" w:cstheme="majorBidi"/>
            <w:sz w:val="24"/>
            <w:szCs w:val="24"/>
          </w:rPr>
          <m:t>k = |{ v∈ V | Y(v) = 1}|</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For </w:t>
      </w:r>
      <m:oMath>
        <m:r>
          <w:rPr>
            <w:rFonts w:ascii="Cambria Math" w:hAnsi="Cambria Math" w:cstheme="majorBidi"/>
            <w:sz w:val="24"/>
            <w:szCs w:val="24"/>
          </w:rPr>
          <m:t>1≤i≤n</m:t>
        </m:r>
      </m:oMath>
      <w:r w:rsidRPr="001D091D">
        <w:rPr>
          <w:rFonts w:asciiTheme="majorBidi" w:hAnsiTheme="majorBidi" w:cstheme="majorBidi"/>
          <w:sz w:val="24"/>
          <w:szCs w:val="24"/>
        </w:rPr>
        <w:t xml:space="preserve">, we generate a score vector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Pr="001D091D">
        <w:rPr>
          <w:rFonts w:asciiTheme="majorBidi" w:hAnsiTheme="majorBidi" w:cstheme="majorBidi"/>
          <w:sz w:val="24"/>
          <w:szCs w:val="24"/>
        </w:rPr>
        <w:t xml:space="preserve"> for </w:t>
      </w:r>
      <m:oMath>
        <m:r>
          <w:rPr>
            <w:rFonts w:ascii="Cambria Math" w:hAnsi="Cambria Math" w:cstheme="majorBidi"/>
            <w:sz w:val="24"/>
            <w:szCs w:val="24"/>
          </w:rPr>
          <m:t>A</m:t>
        </m:r>
      </m:oMath>
      <w:r w:rsidRPr="001D091D">
        <w:rPr>
          <w:rFonts w:asciiTheme="majorBidi" w:hAnsiTheme="majorBidi" w:cstheme="majorBidi"/>
          <w:sz w:val="24"/>
          <w:szCs w:val="24"/>
        </w:rPr>
        <w:t xml:space="preserve"> by propagating the original PPI network and setting the prior knowledge set </w:t>
      </w:r>
      <m:oMath>
        <m:r>
          <w:rPr>
            <w:rFonts w:ascii="Cambria Math" w:hAnsi="Cambria Math" w:cstheme="majorBidi"/>
            <w:sz w:val="24"/>
            <w:szCs w:val="24"/>
          </w:rPr>
          <m:t>P</m:t>
        </m:r>
      </m:oMath>
      <w:r w:rsidRPr="001D091D">
        <w:rPr>
          <w:rFonts w:asciiTheme="majorBidi" w:hAnsiTheme="majorBidi" w:cstheme="majorBidi"/>
          <w:sz w:val="24"/>
          <w:szCs w:val="24"/>
        </w:rPr>
        <w:t xml:space="preserve"> to be </w:t>
      </w:r>
      <m:oMath>
        <m:r>
          <w:rPr>
            <w:rFonts w:ascii="Cambria Math" w:hAnsi="Cambria Math" w:cstheme="majorBidi"/>
            <w:sz w:val="24"/>
            <w:szCs w:val="24"/>
          </w:rPr>
          <m:t>k</m:t>
        </m:r>
      </m:oMath>
      <w:r w:rsidRPr="001D091D">
        <w:rPr>
          <w:rFonts w:asciiTheme="majorBidi" w:hAnsiTheme="majorBidi" w:cstheme="majorBidi"/>
          <w:sz w:val="24"/>
          <w:szCs w:val="24"/>
        </w:rPr>
        <w:t xml:space="preserve"> random nodes. Thus, simulating a “healthy” distribution of propagation scores for </w:t>
      </w:r>
      <m:oMath>
        <m:r>
          <w:rPr>
            <w:rFonts w:ascii="Cambria Math" w:hAnsi="Cambria Math" w:cstheme="majorBidi"/>
            <w:sz w:val="24"/>
            <w:szCs w:val="24"/>
          </w:rPr>
          <m:t>A</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sz w:val="24"/>
          <w:szCs w:val="24"/>
        </w:rPr>
      </w:pPr>
      <w:r w:rsidRPr="001D091D">
        <w:rPr>
          <w:rFonts w:asciiTheme="majorBidi" w:hAnsiTheme="majorBidi" w:cstheme="majorBidi"/>
          <w:sz w:val="24"/>
          <w:szCs w:val="24"/>
        </w:rPr>
        <w:t xml:space="preserve">Next, for </w:t>
      </w:r>
      <m:oMath>
        <m:r>
          <w:rPr>
            <w:rFonts w:ascii="Cambria Math" w:hAnsi="Cambria Math" w:cstheme="majorBidi"/>
            <w:sz w:val="24"/>
            <w:szCs w:val="24"/>
          </w:rPr>
          <m:t>a∈ A</m:t>
        </m:r>
      </m:oMath>
      <w:r w:rsidRPr="001D091D">
        <w:rPr>
          <w:rFonts w:asciiTheme="majorBidi" w:hAnsiTheme="majorBidi" w:cstheme="majorBidi"/>
          <w:sz w:val="24"/>
          <w:szCs w:val="24"/>
        </w:rPr>
        <w:t>, define</w:t>
      </w:r>
    </w:p>
    <w:p w:rsidR="00CB3972" w:rsidRPr="001D091D" w:rsidRDefault="00EF3746"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EF3746" w:rsidP="00CB3972">
      <w:pPr>
        <w:jc w:val="both"/>
        <w:rPr>
          <w:rFonts w:asciiTheme="majorBidi"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Cambria Math" w:cstheme="majorBidi"/>
              <w:sz w:val="24"/>
              <w:szCs w:val="24"/>
            </w:rPr>
            <m:t>=</m:t>
          </m:r>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1≤ i≤ n</m:t>
                      </m:r>
                    </m:e>
                  </m:d>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r>
                    <w:rPr>
                      <w:rFonts w:ascii="Cambria Math" w:hAnsi="Cambria Math" w:cstheme="majorBidi"/>
                      <w:sz w:val="24"/>
                      <w:szCs w:val="24"/>
                    </w:rPr>
                    <m:t xml:space="preserve">&lt;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Cambria Math" w:cstheme="majorBidi"/>
                          <w:i/>
                          <w:sz w:val="24"/>
                          <w:szCs w:val="24"/>
                        </w:rPr>
                      </m:ctrlPr>
                    </m:dPr>
                    <m:e>
                      <m:r>
                        <w:rPr>
                          <w:rFonts w:ascii="Cambria Math" w:hAnsi="Cambria Math" w:cstheme="majorBidi"/>
                          <w:sz w:val="24"/>
                          <w:szCs w:val="24"/>
                        </w:rPr>
                        <m:t>a</m:t>
                      </m:r>
                    </m:e>
                  </m:d>
                </m:e>
              </m:d>
              <m:r>
                <w:rPr>
                  <w:rFonts w:ascii="Cambria Math" w:hAnsi="Cambria Math" w:cstheme="majorBidi"/>
                  <w:sz w:val="24"/>
                  <w:szCs w:val="24"/>
                </w:rPr>
                <m:t>|</m:t>
              </m:r>
            </m:num>
            <m:den>
              <m:r>
                <w:rPr>
                  <w:rFonts w:ascii="Cambria Math" w:hAnsi="Cambria Math" w:cstheme="majorBidi"/>
                  <w:sz w:val="24"/>
                  <w:szCs w:val="24"/>
                </w:rPr>
                <m:t>n</m:t>
              </m:r>
            </m:den>
          </m:f>
          <m:r>
            <w:rPr>
              <w:rFonts w:ascii="Cambria Math" w:hAnsi="Cambria Math" w:cstheme="majorBidi"/>
              <w:sz w:val="24"/>
              <w:szCs w:val="24"/>
            </w:rPr>
            <m:t xml:space="preserve"> </m:t>
          </m:r>
        </m:oMath>
      </m:oMathPara>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Hence,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represents the quantile of </w:t>
      </w:r>
      <m:oMath>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Cambria Math" w:cstheme="majorBidi"/>
                    <w:i/>
                    <w:sz w:val="24"/>
                    <w:szCs w:val="24"/>
                  </w:rPr>
                </m:ctrlPr>
              </m:dPr>
              <m:e>
                <m:r>
                  <w:rPr>
                    <w:rFonts w:ascii="Cambria Math" w:hAnsi="Cambria Math" w:cstheme="majorBidi"/>
                    <w:sz w:val="24"/>
                    <w:szCs w:val="24"/>
                  </w:rPr>
                  <m:t>a</m:t>
                </m:r>
              </m:e>
            </m:d>
          </m:sub>
        </m:sSub>
      </m:oMath>
      <w:r w:rsidRPr="001D091D">
        <w:rPr>
          <w:rFonts w:asciiTheme="majorBidi" w:hAnsiTheme="majorBidi" w:cstheme="majorBidi"/>
          <w:sz w:val="24"/>
          <w:szCs w:val="24"/>
        </w:rPr>
        <w:t xml:space="preserve"> in our simulated distribution, same goes for </w:t>
      </w: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1D091D">
        <w:rPr>
          <w:rFonts w:asciiTheme="majorBidi" w:hAnsiTheme="majorBidi" w:cstheme="majorBidi"/>
          <w:sz w:val="24"/>
          <w:szCs w:val="24"/>
        </w:rPr>
        <w:t xml:space="preserve">. For our method, we used </w:t>
      </w:r>
      <m:oMath>
        <m:r>
          <w:rPr>
            <w:rFonts w:ascii="Cambria Math" w:hAnsi="Cambria Math" w:cstheme="majorBidi"/>
            <w:sz w:val="24"/>
            <w:szCs w:val="24"/>
          </w:rPr>
          <m:t>n=1000</m:t>
        </m:r>
      </m:oMath>
      <w:r w:rsidRPr="001D091D">
        <w:rPr>
          <w:rFonts w:asciiTheme="majorBidi" w:hAnsiTheme="majorBidi" w:cstheme="majorBidi"/>
          <w:sz w:val="24"/>
          <w:szCs w:val="24"/>
        </w:rPr>
        <w:t>.</w:t>
      </w:r>
    </w:p>
    <w:p w:rsidR="00CB3972" w:rsidRPr="001D091D" w:rsidRDefault="00CB3972" w:rsidP="00C836B9">
      <w:pPr>
        <w:spacing w:line="300" w:lineRule="exact"/>
        <w:ind w:firstLine="357"/>
        <w:jc w:val="both"/>
        <w:rPr>
          <w:rFonts w:asciiTheme="majorBidi" w:hAnsiTheme="majorBidi" w:cstheme="majorBidi"/>
        </w:rPr>
      </w:pPr>
      <w:r w:rsidRPr="001D091D">
        <w:rPr>
          <w:rFonts w:asciiTheme="majorBidi" w:hAnsiTheme="majorBidi" w:cstheme="majorBidi"/>
          <w:sz w:val="24"/>
          <w:szCs w:val="24"/>
        </w:rPr>
        <w:t xml:space="preserve">Finally, </w:t>
      </w:r>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1D091D">
        <w:rPr>
          <w:rFonts w:asciiTheme="majorBidi" w:hAnsiTheme="majorBidi" w:cstheme="majorBidi"/>
          <w:sz w:val="24"/>
          <w:szCs w:val="24"/>
        </w:rPr>
        <w:t xml:space="preserve"> is defined by:</w:t>
      </w:r>
    </w:p>
    <w:p w:rsidR="00CB3972" w:rsidRPr="0033201D" w:rsidRDefault="00CB3972" w:rsidP="00CB3972">
      <w:pPr>
        <w:jc w:val="both"/>
        <w:rPr>
          <w:rFonts w:asciiTheme="majorBidi" w:hAnsiTheme="majorBidi" w:cstheme="majorBidi"/>
        </w:rPr>
      </w:pPr>
      <m:oMathPara>
        <m:oMath>
          <m:r>
            <w:rPr>
              <w:rFonts w:ascii="Cambria Math" w:hAnsi="Cambria Math" w:cstheme="majorBidi"/>
              <w:sz w:val="24"/>
              <w:szCs w:val="24"/>
            </w:rPr>
            <m:t>B2H</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Cambria Math" w:cstheme="majorBidi"/>
              <w:sz w:val="24"/>
              <w:szCs w:val="24"/>
            </w:rPr>
            <m:t>=</m:t>
          </m:r>
          <m:f>
            <m:fPr>
              <m:ctrlPr>
                <w:rPr>
                  <w:rFonts w:ascii="Cambria Math" w:hAnsi="Cambria Math" w:cstheme="majorBidi"/>
                  <w:sz w:val="24"/>
                  <w:szCs w:val="24"/>
                </w:rPr>
              </m:ctrlPr>
            </m:fPr>
            <m:num>
              <m:sSub>
                <m:sSubPr>
                  <m:ctrlPr>
                    <w:rPr>
                      <w:rFonts w:ascii="Cambria Math" w:hAnsi="Cambria Math" w:cstheme="majorBidi"/>
                      <w:sz w:val="24"/>
                      <w:szCs w:val="24"/>
                    </w:rPr>
                  </m:ctrlPr>
                </m:sSubPr>
                <m:e>
                  <m:r>
                    <m:rPr>
                      <m:sty m:val="p"/>
                    </m:rPr>
                    <w:rPr>
                      <w:rFonts w:ascii="Cambria Math" w:hAnsi="Cambria Math" w:cstheme="majorBidi"/>
                      <w:sz w:val="24"/>
                      <w:szCs w:val="24"/>
                    </w:rPr>
                    <m:t>Σ</m:t>
                  </m:r>
                </m:e>
                <m:sub>
                  <m:r>
                    <m:rPr>
                      <m:sty m:val="p"/>
                    </m:rPr>
                    <w:rPr>
                      <w:rFonts w:ascii="Cambria Math" w:hAnsi="Cambria Math" w:cstheme="majorBidi"/>
                      <w:sz w:val="24"/>
                      <w:szCs w:val="24"/>
                    </w:rPr>
                    <m:t>a∈A</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Cambria Math"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Cambria Math" w:cstheme="majorBidi"/>
                  <w:sz w:val="24"/>
                  <w:szCs w:val="24"/>
                </w:rPr>
                <m:t>|</m:t>
              </m:r>
            </m:num>
            <m:den>
              <m:r>
                <w:rPr>
                  <w:rFonts w:ascii="Cambria Math" w:hAnsi="Cambria Math" w:cstheme="majorBidi"/>
                  <w:sz w:val="24"/>
                  <w:szCs w:val="24"/>
                </w:rPr>
                <m:t>|A|</m:t>
              </m:r>
            </m:den>
          </m:f>
        </m:oMath>
      </m:oMathPara>
    </w:p>
    <w:p w:rsidR="0033201D" w:rsidRDefault="0033201D" w:rsidP="00CB3972">
      <w:pPr>
        <w:jc w:val="both"/>
        <w:rPr>
          <w:rFonts w:asciiTheme="majorBidi" w:hAnsiTheme="majorBidi" w:cstheme="majorBidi"/>
        </w:rPr>
      </w:pPr>
    </w:p>
    <w:p w:rsidR="0033201D" w:rsidRPr="001D091D" w:rsidRDefault="0033201D" w:rsidP="00CB3972">
      <w:pPr>
        <w:jc w:val="both"/>
        <w:rPr>
          <w:rFonts w:asciiTheme="majorBidi" w:hAnsiTheme="majorBidi" w:cstheme="majorBidi"/>
        </w:rPr>
      </w:pPr>
    </w:p>
    <w:p w:rsidR="00C836B9" w:rsidRPr="0055316F" w:rsidRDefault="00C836B9" w:rsidP="00C836B9">
      <w:pPr>
        <w:pStyle w:val="Heading1"/>
        <w:bidi w:val="0"/>
        <w:ind w:left="357" w:right="357" w:hanging="357"/>
        <w:rPr>
          <w:rFonts w:asciiTheme="majorBidi" w:hAnsiTheme="majorBidi" w:cstheme="majorBidi"/>
        </w:rPr>
      </w:pPr>
      <w:r>
        <w:rPr>
          <w:rFonts w:asciiTheme="majorBidi" w:hAnsiTheme="majorBidi" w:cstheme="majorBidi"/>
        </w:rPr>
        <w:lastRenderedPageBreak/>
        <w:t>Discussion</w:t>
      </w:r>
    </w:p>
    <w:p w:rsidR="00857C70" w:rsidRPr="00857C70" w:rsidRDefault="00857C70" w:rsidP="00857C70">
      <w:pPr>
        <w:spacing w:line="300" w:lineRule="exact"/>
        <w:jc w:val="both"/>
        <w:rPr>
          <w:rFonts w:asciiTheme="majorBidi" w:hAnsiTheme="majorBidi" w:cstheme="majorBidi"/>
          <w:sz w:val="24"/>
          <w:szCs w:val="24"/>
        </w:rPr>
      </w:pPr>
      <w:r w:rsidRPr="00857C70">
        <w:rPr>
          <w:rFonts w:asciiTheme="majorBidi" w:hAnsiTheme="majorBidi" w:cstheme="majorBidi"/>
          <w:sz w:val="24"/>
          <w:szCs w:val="24"/>
        </w:rPr>
        <w:t>Lorem ipsum dolor sit amet, consectetur adipiscing elit. Integer a porta elit. Etiam id turpis eu nibh porta lacinia at at metus. Proin id ullamcorper dui. Praesent eleifend ante vitae dolor euismod, faucibus rutrum mauris porttitor. Pellentesque vel nunc sed nisl elementum laoreet quis in nisl. Maecenas vulputate diam in tellus consequat convallis. Vivamus malesuada neque vel turpis dignissim vehicula. Nunc cursus diam vitae semper eleifend. Suspendisse consectetur sollicitudin molestie. Aenean congue, lorem id faucibus aliquam, nisl odio dictum nunc, in mollis ipsum urna et leo. Mauris magna nunc, elementum a est et, posuere imperdiet ex. Ut iaculis vel magna id rhoncus. Integer pretium varius eros non elementum. Vestibulum ante ipsum primis in faucibus orci luctus et ultrices posuere cubilia Curae;</w:t>
      </w:r>
    </w:p>
    <w:p w:rsidR="00857C70" w:rsidRPr="00857C70" w:rsidRDefault="00857C70" w:rsidP="00857C70">
      <w:pPr>
        <w:spacing w:line="300" w:lineRule="exact"/>
        <w:ind w:firstLine="357"/>
        <w:jc w:val="both"/>
        <w:rPr>
          <w:rFonts w:asciiTheme="majorBidi" w:hAnsiTheme="majorBidi" w:cstheme="majorBidi"/>
          <w:sz w:val="24"/>
          <w:szCs w:val="24"/>
        </w:rPr>
      </w:pPr>
      <w:r w:rsidRPr="00857C70">
        <w:rPr>
          <w:rFonts w:asciiTheme="majorBidi" w:hAnsiTheme="majorBidi" w:cstheme="majorBidi"/>
          <w:sz w:val="24"/>
          <w:szCs w:val="24"/>
        </w:rPr>
        <w:t>Nullam eleifend in justo eget fermentum. Aenean id ullamcorper turpis, sit amet viverra nisi. Proin odio elit, volutpat quis volutpat quis, viverra et est. Lorem ipsum dolor sit amet, consectetur adipiscing elit. In hac habitasse platea dictumst. Mauris tempus ultrices ante. Nulla volutpat neque tortor, eu faucibus augue dictum sed. Integer pretium nisi nec mollis bibendum. Donec ornare tincidunt enim, vel porttitor justo. Ut lobortis mattis fringilla.</w:t>
      </w:r>
    </w:p>
    <w:p w:rsidR="00C836B9" w:rsidRPr="00857C70" w:rsidRDefault="00857C70" w:rsidP="00857C70">
      <w:pPr>
        <w:spacing w:line="300" w:lineRule="exact"/>
        <w:ind w:firstLine="357"/>
        <w:jc w:val="both"/>
        <w:rPr>
          <w:rFonts w:asciiTheme="majorBidi" w:hAnsiTheme="majorBidi" w:cstheme="majorBidi"/>
          <w:sz w:val="24"/>
          <w:szCs w:val="24"/>
        </w:rPr>
      </w:pPr>
      <w:r w:rsidRPr="00857C70">
        <w:rPr>
          <w:rFonts w:asciiTheme="majorBidi" w:hAnsiTheme="majorBidi" w:cstheme="majorBidi"/>
          <w:sz w:val="24"/>
          <w:szCs w:val="24"/>
        </w:rPr>
        <w:t>Cras lacinia luctus mattis. Vivamus eleifend nibh eget turpis tincidunt, a tincidunt justo dignissim. Lorem ipsum dolor sit amet, consectetur adipiscing elit. Nunc auctor, ex vel consequat elementum, urna orci varius erat, sed lobortis sapien ante ac nunc. Nullam bibendum, ex non aliquet imperdiet, justo nisl porttitor felis, sit amet feugiat leo turpis et tellus. Aenean id nisl et nulla venenatis mattis. Donec blandit ullamcorper suscipit. In auctor nec turpis quis interdum. Nullam sapien dolor, aliquam nec sollicitudin sit amet, tincidunt quis dolor. Sed mi tellus, congue non rutrum nec, imperdiet non mauris. Cras ac dolor ipsum. Curabitur et neque non leo pellentesque lobortis. Praesent efficitur congue lacus, dapibus volutpat tellus gravida et.</w:t>
      </w:r>
    </w:p>
    <w:p w:rsidR="00C836B9" w:rsidRPr="0055316F" w:rsidRDefault="0033201D" w:rsidP="0033201D">
      <w:pPr>
        <w:pStyle w:val="Heading1"/>
        <w:numPr>
          <w:ilvl w:val="0"/>
          <w:numId w:val="0"/>
        </w:numPr>
        <w:bidi w:val="0"/>
        <w:ind w:left="360" w:right="357" w:hanging="360"/>
        <w:rPr>
          <w:rFonts w:asciiTheme="majorBidi" w:hAnsiTheme="majorBidi" w:cstheme="majorBidi"/>
        </w:rPr>
      </w:pPr>
      <w:r>
        <w:rPr>
          <w:rFonts w:asciiTheme="majorBidi" w:hAnsiTheme="majorBidi" w:cstheme="majorBidi"/>
        </w:rPr>
        <w:t>References</w:t>
      </w:r>
    </w:p>
    <w:p w:rsidR="00F8188A" w:rsidRPr="00C836B9" w:rsidRDefault="00F8188A"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Rothwell, Peter M. "Can overall results of clinical trials be applied to all patients?." </w:t>
      </w:r>
      <w:r w:rsidRPr="00C836B9">
        <w:rPr>
          <w:rFonts w:asciiTheme="majorBidi" w:hAnsiTheme="majorBidi" w:cstheme="majorBidi"/>
          <w:i/>
          <w:iCs/>
          <w:sz w:val="24"/>
          <w:szCs w:val="24"/>
        </w:rPr>
        <w:t>The lancet</w:t>
      </w:r>
      <w:r w:rsidRPr="00C836B9">
        <w:rPr>
          <w:rFonts w:asciiTheme="majorBidi" w:hAnsiTheme="majorBidi" w:cstheme="majorBidi"/>
          <w:sz w:val="24"/>
          <w:szCs w:val="24"/>
        </w:rPr>
        <w:t xml:space="preserve"> 345.8965 (1995): 1616-1619. </w:t>
      </w:r>
    </w:p>
    <w:p w:rsidR="009D3C0D" w:rsidRPr="00C836B9" w:rsidRDefault="000A2483"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J. A. DiMasi, R. W. Hansen, and H. G. Grabowski, “The price of innovation: new estimates of drug development costs,” Journal of Health Economics, vol. 22, no. 2, pp. 151–185, 2003.</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S. Zhu, Y. Okuno, G. Tsujimoto, H. Mamitsuka, A probabilistic model for mining implicit chemical compound-gene relations from literature, Bioinformatics 21 (2005) ii245–ii251.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R.B. Altman, C.M. Bergman, J. Blake, C. Blaschke, A. Cohen, F. Gannon, L. Grivell, U. Hahn, W. Hersh, L. Hirschman, L.J. Jensen, M. Krallinger, B. Mons, S.I. O'Donoghue, M.C. Peitsch, D. Rebholz-Schuhmann, H. Shatkay, A. Valencia, Text mining for biology-the way forward: opinions from leading scientists, Genome Biol. 9 (2008) S7.</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lastRenderedPageBreak/>
        <w:t xml:space="preserve">A. Volkamer, D. Kuhn, T. Grombacher, F. Rippmann, M. Rarey, Combining global and local measure for structure-based druggability predictions, J. Chem. Inf. Model. 52 (2012) 360–372.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E. Perola, L. Herman, J. Weiss, Development of a rule-based method for the assessment of protein druggability, J. Chem. Inf. Model. 52 (2012) 1027–1038.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P. Schmidtke, X. Barril, Understanding and predicting durggability. A highthroughput method for detection of drug binding sites, J. Med. Chem. 53 (2010) 5858–5867. </w:t>
      </w:r>
    </w:p>
    <w:p w:rsidR="009D3C0D"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 A.C. Cheng, R.G. Coleman, K.T. Smyth, Q. Cao, P. Soulard, D.R. Caffrey, A.C. Salzberg, E.S. Huang, Structure-based maximal affinity model predicts smallmolecule druggability, Nat. Biotechnol. 25 (2007) 71–75. </w:t>
      </w:r>
    </w:p>
    <w:p w:rsidR="00902685" w:rsidRPr="00C836B9" w:rsidRDefault="009D3C0D"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A. Krasowski, D. Muthas, A. Sarkar, S. Schmitt, R. Brenk, DrugPred: a structurebased approach to predict protein druggability developed using an extensive nonredundant data set, J. Chem. Inf. Model. 51 (2011) 2829–2842.</w:t>
      </w:r>
    </w:p>
    <w:p w:rsidR="00F31CC4" w:rsidRPr="00C836B9" w:rsidRDefault="00902685"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H. Tan, X. Ge, and L. Xie, “Structural systems pharmacology: a new frontier in discovering novel drug targets,” Current Drug Targets, vol. 14, no. 9, pp. 952–958, 2013.</w:t>
      </w:r>
    </w:p>
    <w:p w:rsidR="009D3C0D" w:rsidRPr="00C836B9" w:rsidRDefault="00F31CC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S. Erten, G. Bebek, and M. Koyut¨urk. Vavien: an algorithm for prioritizing candidate disease genes based on topological similarity of proteins in interaction networks. Journal of computational biology, 18(11):1561–1574, Nov. 2011. </w:t>
      </w:r>
      <w:r w:rsidR="009D3C0D" w:rsidRPr="00C836B9">
        <w:rPr>
          <w:rFonts w:asciiTheme="majorBidi" w:hAnsiTheme="majorBidi" w:cstheme="majorBidi"/>
          <w:sz w:val="24"/>
          <w:szCs w:val="24"/>
        </w:rPr>
        <w:t xml:space="preserve"> </w:t>
      </w:r>
    </w:p>
    <w:p w:rsidR="00F31CC4" w:rsidRPr="00C836B9" w:rsidRDefault="00F31CC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O. Vanunu, O. Magger, E. Ruppin, T. Shlomi, and R. Sharan. Associating genes and protein complexes with disease via network propagation. </w:t>
      </w:r>
      <w:r w:rsidRPr="00C836B9">
        <w:rPr>
          <w:rFonts w:asciiTheme="majorBidi" w:hAnsiTheme="majorBidi" w:cstheme="majorBidi"/>
          <w:i/>
          <w:iCs/>
          <w:sz w:val="24"/>
          <w:szCs w:val="24"/>
        </w:rPr>
        <w:t>PLoS Comput. Biol</w:t>
      </w:r>
      <w:r w:rsidRPr="00C836B9">
        <w:rPr>
          <w:rFonts w:asciiTheme="majorBidi" w:hAnsiTheme="majorBidi" w:cstheme="majorBidi"/>
          <w:sz w:val="24"/>
          <w:szCs w:val="24"/>
        </w:rPr>
        <w:t>., 6(1):e1000641, Jan 2010.</w:t>
      </w:r>
    </w:p>
    <w:p w:rsidR="00B7095B" w:rsidRPr="00C836B9" w:rsidRDefault="00B7095B"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Li, Zhan-Chao, et al. "Large-scale identification of potential drug targets based on the topological features of human protein–protein interaction network."</w:t>
      </w:r>
      <w:r w:rsidRPr="00C836B9">
        <w:rPr>
          <w:rFonts w:asciiTheme="majorBidi" w:hAnsiTheme="majorBidi" w:cstheme="majorBidi"/>
          <w:bCs/>
          <w:i/>
          <w:iCs/>
          <w:sz w:val="24"/>
          <w:szCs w:val="24"/>
        </w:rPr>
        <w:t>Analytica chimica acta</w:t>
      </w:r>
      <w:r w:rsidRPr="00C836B9">
        <w:rPr>
          <w:rFonts w:asciiTheme="majorBidi" w:hAnsiTheme="majorBidi" w:cstheme="majorBidi"/>
          <w:bCs/>
          <w:sz w:val="24"/>
          <w:szCs w:val="24"/>
        </w:rPr>
        <w:t> 871 (2015): 18-27.</w:t>
      </w:r>
    </w:p>
    <w:p w:rsidR="00A309D7" w:rsidRPr="00C836B9" w:rsidRDefault="00A309D7"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Ciaccio, Mark F., et al. "The DIONESUS algorithm provides scalable and accurate reconstruction of dynamic phosphoproteomic networks to reveal new drug targets." </w:t>
      </w:r>
      <w:r w:rsidRPr="00C836B9">
        <w:rPr>
          <w:rFonts w:asciiTheme="majorBidi" w:hAnsiTheme="majorBidi" w:cstheme="majorBidi"/>
          <w:bCs/>
          <w:i/>
          <w:iCs/>
          <w:sz w:val="24"/>
          <w:szCs w:val="24"/>
        </w:rPr>
        <w:t>Integrative Biology</w:t>
      </w:r>
      <w:r w:rsidRPr="00C836B9">
        <w:rPr>
          <w:rFonts w:asciiTheme="majorBidi" w:hAnsiTheme="majorBidi" w:cstheme="majorBidi"/>
          <w:bCs/>
          <w:sz w:val="24"/>
          <w:szCs w:val="24"/>
        </w:rPr>
        <w:t>, 2015.</w:t>
      </w:r>
    </w:p>
    <w:p w:rsidR="00A309D7" w:rsidRPr="00C836B9" w:rsidRDefault="00A309D7"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Fatumo, Segun, et al. "Estimating novel potential drug targets of Plasmodium falciparum by analysing the metabolic network of knock-out strains in silico."</w:t>
      </w:r>
      <w:r w:rsidRPr="00C836B9">
        <w:rPr>
          <w:rFonts w:asciiTheme="majorBidi" w:hAnsiTheme="majorBidi" w:cstheme="majorBidi"/>
          <w:bCs/>
          <w:i/>
          <w:iCs/>
          <w:sz w:val="24"/>
          <w:szCs w:val="24"/>
        </w:rPr>
        <w:t>Infection, Genetics and Evolution</w:t>
      </w:r>
      <w:r w:rsidRPr="00C836B9">
        <w:rPr>
          <w:rFonts w:asciiTheme="majorBidi" w:hAnsiTheme="majorBidi" w:cstheme="majorBidi"/>
          <w:bCs/>
          <w:sz w:val="24"/>
          <w:szCs w:val="24"/>
        </w:rPr>
        <w:t> 9.3 (2009): 351-358.</w:t>
      </w:r>
    </w:p>
    <w:p w:rsidR="00CB3972" w:rsidRPr="00C836B9" w:rsidRDefault="00CB3972"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 xml:space="preserve">M. H. Schaefer, J.-F. Fontaine, A. Vinayagam, P. Porras, E. E. Wanker, and M. A. Andrade-Navarro. Hippie: Integrating protein interaction networks with experiment based quality scores. </w:t>
      </w:r>
      <w:r w:rsidRPr="00C836B9">
        <w:rPr>
          <w:rFonts w:asciiTheme="majorBidi" w:hAnsiTheme="majorBidi" w:cstheme="majorBidi"/>
          <w:bCs/>
          <w:i/>
          <w:iCs/>
          <w:sz w:val="24"/>
          <w:szCs w:val="24"/>
        </w:rPr>
        <w:t>PLoS ONE</w:t>
      </w:r>
      <w:r w:rsidRPr="00C836B9">
        <w:rPr>
          <w:rFonts w:asciiTheme="majorBidi" w:hAnsiTheme="majorBidi" w:cstheme="majorBidi"/>
          <w:bCs/>
          <w:sz w:val="24"/>
          <w:szCs w:val="24"/>
        </w:rPr>
        <w:t>, 7(2):e31826, 02 2012.</w:t>
      </w:r>
    </w:p>
    <w:p w:rsidR="00DC0ABF" w:rsidRPr="00C836B9" w:rsidRDefault="00DC0ABF"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lastRenderedPageBreak/>
        <w:t xml:space="preserve">D. Zhou, O. Bousquet, T. N. Lal, J. Weston, and B. Schölkopf. Learning with local and global consistency. </w:t>
      </w:r>
      <w:r w:rsidRPr="00C836B9">
        <w:rPr>
          <w:rFonts w:asciiTheme="majorBidi" w:hAnsiTheme="majorBidi" w:cstheme="majorBidi"/>
          <w:i/>
          <w:iCs/>
          <w:sz w:val="24"/>
          <w:szCs w:val="24"/>
        </w:rPr>
        <w:t>Advances in neural information processing systems</w:t>
      </w:r>
      <w:r w:rsidRPr="00C836B9">
        <w:rPr>
          <w:rFonts w:asciiTheme="majorBidi" w:hAnsiTheme="majorBidi" w:cstheme="majorBidi"/>
          <w:sz w:val="24"/>
          <w:szCs w:val="24"/>
        </w:rPr>
        <w:t>, 16(16):321–328, 2004.</w:t>
      </w:r>
    </w:p>
    <w:p w:rsidR="000B135C" w:rsidRPr="00C836B9" w:rsidRDefault="007E10DE"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 xml:space="preserve">V. Law, C. Knox, Y. Djoumbou, T. Jewison, A.C. Guo, Y. Liu, A. Maciejewski, D. Arndt, M. Wilson, V. Neveu, A. Tang, G. Gabriel, C. Ly, S. Adamjee, Z.T. Dame, B. Han, Y. </w:t>
      </w:r>
    </w:p>
    <w:p w:rsidR="00662664" w:rsidRPr="00C836B9" w:rsidRDefault="00662664"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S. A. Forbes, N. Bindal, S. Bamford, C. Cole, C. Y. Kok, D. Beare, M. Jia, R. Shepherd, K. Leung, A. Menzies, J. W. Teague, P. J. Campbell, M. R. Stratton, and P. A. Futreal. Cosmic: mining complete cancer genomes in the catalogue of somatic mutations in cancer. Nucleic Acids Research, 39(suppl 1):D945–D950, 2011.</w:t>
      </w:r>
    </w:p>
    <w:p w:rsidR="00CB3972" w:rsidRPr="00C836B9" w:rsidRDefault="000B135C"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sz w:val="24"/>
          <w:szCs w:val="24"/>
        </w:rPr>
        <w:t>Zhou, D.S. Wishart, DrugBank 4.0: shedding new light on drug metabolism, Nucleic Acids Res. 42 (2014) D1091–D1097.</w:t>
      </w:r>
    </w:p>
    <w:p w:rsidR="001E578F" w:rsidRPr="00C836B9" w:rsidRDefault="001E578F"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Van't Veer, Laura J., et al. "Gene expression profiling predicts clinical outcome of breast cancer." </w:t>
      </w:r>
      <w:r w:rsidRPr="00C836B9">
        <w:rPr>
          <w:rFonts w:asciiTheme="majorBidi" w:hAnsiTheme="majorBidi" w:cstheme="majorBidi"/>
          <w:bCs/>
          <w:i/>
          <w:iCs/>
          <w:sz w:val="24"/>
          <w:szCs w:val="24"/>
        </w:rPr>
        <w:t>nature</w:t>
      </w:r>
      <w:r w:rsidRPr="00C836B9">
        <w:rPr>
          <w:rFonts w:asciiTheme="majorBidi" w:hAnsiTheme="majorBidi" w:cstheme="majorBidi"/>
          <w:bCs/>
          <w:sz w:val="24"/>
          <w:szCs w:val="24"/>
        </w:rPr>
        <w:t> 415.6871 (2002): 530-536.</w:t>
      </w:r>
    </w:p>
    <w:p w:rsidR="001E578F" w:rsidRPr="00C836B9" w:rsidRDefault="001E578F" w:rsidP="0033201D">
      <w:pPr>
        <w:pStyle w:val="ListParagraph"/>
        <w:numPr>
          <w:ilvl w:val="0"/>
          <w:numId w:val="2"/>
        </w:numPr>
        <w:spacing w:after="200" w:line="300" w:lineRule="exact"/>
        <w:ind w:left="357" w:hanging="357"/>
        <w:contextualSpacing w:val="0"/>
        <w:jc w:val="both"/>
        <w:rPr>
          <w:rFonts w:asciiTheme="majorBidi" w:hAnsiTheme="majorBidi" w:cstheme="majorBidi"/>
          <w:bCs/>
          <w:sz w:val="24"/>
          <w:szCs w:val="24"/>
        </w:rPr>
      </w:pPr>
      <w:r w:rsidRPr="00C836B9">
        <w:rPr>
          <w:rFonts w:asciiTheme="majorBidi" w:hAnsiTheme="majorBidi" w:cstheme="majorBidi"/>
          <w:bCs/>
          <w:sz w:val="24"/>
          <w:szCs w:val="24"/>
        </w:rPr>
        <w:t>Valk, Peter JM, et al. "Prognostically useful gene-expression profiles in acute myeloid leukemia." </w:t>
      </w:r>
      <w:r w:rsidRPr="00C836B9">
        <w:rPr>
          <w:rFonts w:asciiTheme="majorBidi" w:hAnsiTheme="majorBidi" w:cstheme="majorBidi"/>
          <w:bCs/>
          <w:i/>
          <w:iCs/>
          <w:sz w:val="24"/>
          <w:szCs w:val="24"/>
        </w:rPr>
        <w:t>New England Journal of Medicine</w:t>
      </w:r>
      <w:r w:rsidRPr="00C836B9">
        <w:rPr>
          <w:rFonts w:asciiTheme="majorBidi" w:hAnsiTheme="majorBidi" w:cstheme="majorBidi"/>
          <w:bCs/>
          <w:sz w:val="24"/>
          <w:szCs w:val="24"/>
        </w:rPr>
        <w:t> 350.16 (2004): 1617-1628.</w:t>
      </w:r>
    </w:p>
    <w:p w:rsidR="004F2392" w:rsidRPr="001D091D" w:rsidRDefault="004F2392" w:rsidP="0033201D">
      <w:pPr>
        <w:spacing w:after="200" w:line="300" w:lineRule="exact"/>
        <w:ind w:left="357" w:hanging="357"/>
        <w:rPr>
          <w:rFonts w:asciiTheme="majorBidi" w:hAnsiTheme="majorBidi" w:cstheme="majorBidi"/>
        </w:rPr>
      </w:pPr>
    </w:p>
    <w:sectPr w:rsidR="004F2392" w:rsidRPr="001D091D" w:rsidSect="0055316F">
      <w:pgSz w:w="12240" w:h="15840"/>
      <w:pgMar w:top="2075" w:right="1196" w:bottom="2075" w:left="120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Roded Sharan" w:date="2015-07-14T10:28:00Z" w:initials="RS">
    <w:p w:rsidR="00D00B42" w:rsidRDefault="00D00B42">
      <w:pPr>
        <w:pStyle w:val="CommentText"/>
      </w:pPr>
      <w:r>
        <w:rPr>
          <w:rStyle w:val="CommentReference"/>
        </w:rPr>
        <w:annotationRef/>
      </w:r>
      <w:r>
        <w:t>This sounds like methods, at least concerning the alpha param</w:t>
      </w:r>
    </w:p>
  </w:comment>
  <w:comment w:id="13" w:author="Eyal" w:date="2015-07-11T13:26:00Z" w:initials="E">
    <w:p w:rsidR="00FD47A8" w:rsidRDefault="00FD47A8" w:rsidP="00FD47A8">
      <w:pPr>
        <w:pStyle w:val="CommentText"/>
      </w:pPr>
      <w:r>
        <w:rPr>
          <w:rStyle w:val="CommentReference"/>
        </w:rPr>
        <w:annotationRef/>
      </w:r>
      <w:r>
        <w:t>Couldn’t find ref for KEGG pathways?</w:t>
      </w:r>
    </w:p>
  </w:comment>
  <w:comment w:id="14" w:author="danasilv" w:date="2015-07-07T22:26:00Z" w:initials="d">
    <w:p w:rsidR="00CB3972" w:rsidRDefault="00CB3972" w:rsidP="00CB3972">
      <w:pPr>
        <w:pStyle w:val="CommentText"/>
      </w:pPr>
      <w:r>
        <w:rPr>
          <w:rStyle w:val="CommentReference"/>
        </w:rPr>
        <w:annotationRef/>
      </w:r>
      <w:r>
        <w:t>What about using both mutated and differentially expressed as P?</w:t>
      </w:r>
    </w:p>
    <w:p w:rsidR="00CB3972" w:rsidRDefault="00CB3972" w:rsidP="00CB3972">
      <w:pPr>
        <w:pStyle w:val="CommentText"/>
      </w:pPr>
    </w:p>
    <w:p w:rsidR="00CB3972" w:rsidRDefault="00CB3972" w:rsidP="00CB3972">
      <w:pPr>
        <w:pStyle w:val="CommentText"/>
      </w:pPr>
    </w:p>
  </w:comment>
  <w:comment w:id="15" w:author="Eyal" w:date="2015-07-10T10:51:00Z" w:initials="E">
    <w:p w:rsidR="00E16541" w:rsidRDefault="00E16541">
      <w:pPr>
        <w:pStyle w:val="CommentText"/>
      </w:pPr>
      <w:r>
        <w:rPr>
          <w:rStyle w:val="CommentReference"/>
        </w:rPr>
        <w:annotationRef/>
      </w:r>
      <w:r w:rsidR="00A90A36">
        <w:t xml:space="preserve">We didn't do that because the amounts of mutated and DE genes are very different, so we decided to perform the option described in variant #3 (doing both independently and joining the scores) </w:t>
      </w:r>
    </w:p>
  </w:comment>
  <w:comment w:id="16" w:author="Roded Sharan" w:date="2015-07-14T10:52:00Z" w:initials="RS">
    <w:p w:rsidR="00DC0C33" w:rsidRDefault="00DC0C33">
      <w:pPr>
        <w:pStyle w:val="CommentText"/>
      </w:pPr>
      <w:r>
        <w:rPr>
          <w:rStyle w:val="CommentReference"/>
        </w:rPr>
        <w:annotationRef/>
      </w:r>
      <w:r>
        <w:t>All the details here should be in the results/methods and not in the legend</w:t>
      </w:r>
    </w:p>
  </w:comment>
  <w:comment w:id="17" w:author="Eyal" w:date="2015-07-10T16:45:00Z" w:initials="E">
    <w:p w:rsidR="001E578F" w:rsidRDefault="001E578F" w:rsidP="001E578F">
      <w:pPr>
        <w:pStyle w:val="CommentText"/>
      </w:pPr>
      <w:r>
        <w:rPr>
          <w:rStyle w:val="CommentReference"/>
        </w:rPr>
        <w:annotationRef/>
      </w:r>
      <w:r>
        <w:t>We couldn't find a direct ref for such a general statement, so here are some specific examples..</w:t>
      </w:r>
    </w:p>
  </w:comment>
  <w:comment w:id="18" w:author="Eyal" w:date="2015-07-14T23:33:00Z" w:initials="E">
    <w:p w:rsidR="00F539CC" w:rsidRDefault="00F539CC">
      <w:pPr>
        <w:pStyle w:val="CommentText"/>
      </w:pPr>
      <w:r>
        <w:rPr>
          <w:rStyle w:val="CommentReference"/>
        </w:rPr>
        <w:annotationRef/>
      </w:r>
      <w:r>
        <w:t>How do I add equation numbers to the right while keeping the equation centralized? (like page 6 in the template)</w:t>
      </w:r>
    </w:p>
  </w:comment>
  <w:comment w:id="19" w:author="Roded Sharan" w:date="2015-07-13T14:44:00Z" w:initials="RS">
    <w:p w:rsidR="00060C63" w:rsidRDefault="00060C63">
      <w:pPr>
        <w:pStyle w:val="CommentText"/>
      </w:pPr>
      <w:r>
        <w:rPr>
          <w:rStyle w:val="CommentReference"/>
        </w:rPr>
        <w:annotationRef/>
      </w:r>
      <w:r>
        <w:t>Not very informative so maybe simply omit and say it directly in the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746" w:rsidRDefault="00EF3746" w:rsidP="003D5888">
      <w:pPr>
        <w:spacing w:line="240" w:lineRule="auto"/>
      </w:pPr>
      <w:r>
        <w:separator/>
      </w:r>
    </w:p>
  </w:endnote>
  <w:endnote w:type="continuationSeparator" w:id="0">
    <w:p w:rsidR="00EF3746" w:rsidRDefault="00EF3746"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746" w:rsidRDefault="00EF3746" w:rsidP="003D5888">
      <w:pPr>
        <w:spacing w:line="240" w:lineRule="auto"/>
      </w:pPr>
      <w:r>
        <w:separator/>
      </w:r>
    </w:p>
  </w:footnote>
  <w:footnote w:type="continuationSeparator" w:id="0">
    <w:p w:rsidR="00EF3746" w:rsidRDefault="00EF3746" w:rsidP="003D5888">
      <w:pPr>
        <w:spacing w:line="240" w:lineRule="auto"/>
      </w:pPr>
      <w:r>
        <w:continuationSeparator/>
      </w:r>
    </w:p>
  </w:footnote>
  <w:footnote w:id="1">
    <w:p w:rsidR="003D5888" w:rsidRDefault="003D5888" w:rsidP="003D5888">
      <w:pPr>
        <w:pStyle w:val="FootnoteText"/>
      </w:pPr>
      <w:r>
        <w:rPr>
          <w:rStyle w:val="FootnoteReference"/>
        </w:rPr>
        <w:t>†</w:t>
      </w:r>
      <w:r>
        <w:t xml:space="preserve"> Work partially supported by grant 2-4570.5 of the Swiss National Science Foundation.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3457E"/>
    <w:rsid w:val="00050F06"/>
    <w:rsid w:val="00060C63"/>
    <w:rsid w:val="0008413A"/>
    <w:rsid w:val="00084694"/>
    <w:rsid w:val="0008704A"/>
    <w:rsid w:val="000A2483"/>
    <w:rsid w:val="000A774B"/>
    <w:rsid w:val="000B135C"/>
    <w:rsid w:val="000E7926"/>
    <w:rsid w:val="001A0875"/>
    <w:rsid w:val="001B784C"/>
    <w:rsid w:val="001D091D"/>
    <w:rsid w:val="001E578F"/>
    <w:rsid w:val="002634AD"/>
    <w:rsid w:val="002656E3"/>
    <w:rsid w:val="002E1391"/>
    <w:rsid w:val="00314026"/>
    <w:rsid w:val="0033201D"/>
    <w:rsid w:val="00341E44"/>
    <w:rsid w:val="003D5888"/>
    <w:rsid w:val="00407E27"/>
    <w:rsid w:val="00475E47"/>
    <w:rsid w:val="004A1A74"/>
    <w:rsid w:val="004F2392"/>
    <w:rsid w:val="00512A03"/>
    <w:rsid w:val="00531CF0"/>
    <w:rsid w:val="0055316F"/>
    <w:rsid w:val="005F2754"/>
    <w:rsid w:val="00662664"/>
    <w:rsid w:val="006B104D"/>
    <w:rsid w:val="006B4CE0"/>
    <w:rsid w:val="00723BB0"/>
    <w:rsid w:val="007D691D"/>
    <w:rsid w:val="007E10DE"/>
    <w:rsid w:val="008039E5"/>
    <w:rsid w:val="00857C70"/>
    <w:rsid w:val="008B2738"/>
    <w:rsid w:val="008B31CB"/>
    <w:rsid w:val="00902685"/>
    <w:rsid w:val="00902AB3"/>
    <w:rsid w:val="00984B94"/>
    <w:rsid w:val="00985E40"/>
    <w:rsid w:val="009C34F5"/>
    <w:rsid w:val="009D3C0D"/>
    <w:rsid w:val="009E5F75"/>
    <w:rsid w:val="00A309D7"/>
    <w:rsid w:val="00A85324"/>
    <w:rsid w:val="00A90A36"/>
    <w:rsid w:val="00AA5546"/>
    <w:rsid w:val="00AE39BC"/>
    <w:rsid w:val="00AE792C"/>
    <w:rsid w:val="00B20EC2"/>
    <w:rsid w:val="00B41BF9"/>
    <w:rsid w:val="00B7095B"/>
    <w:rsid w:val="00C36A6C"/>
    <w:rsid w:val="00C42C75"/>
    <w:rsid w:val="00C72B19"/>
    <w:rsid w:val="00C836B9"/>
    <w:rsid w:val="00CB3972"/>
    <w:rsid w:val="00CD2FE6"/>
    <w:rsid w:val="00CF630C"/>
    <w:rsid w:val="00D00B42"/>
    <w:rsid w:val="00D86BFE"/>
    <w:rsid w:val="00DB79E0"/>
    <w:rsid w:val="00DC0ABF"/>
    <w:rsid w:val="00DC0C33"/>
    <w:rsid w:val="00DC5D75"/>
    <w:rsid w:val="00E16541"/>
    <w:rsid w:val="00E165C0"/>
    <w:rsid w:val="00E344B1"/>
    <w:rsid w:val="00E433CC"/>
    <w:rsid w:val="00E9788F"/>
    <w:rsid w:val="00EF3746"/>
    <w:rsid w:val="00F075B0"/>
    <w:rsid w:val="00F31CC4"/>
    <w:rsid w:val="00F539CC"/>
    <w:rsid w:val="00F8188A"/>
    <w:rsid w:val="00FD4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basedOn w:val="DefaultParagraphFont"/>
    <w:link w:val="Heading1"/>
    <w:rsid w:val="0055316F"/>
    <w:rPr>
      <w:b/>
      <w:kern w:val="28"/>
      <w:sz w:val="24"/>
    </w:rPr>
  </w:style>
  <w:style w:type="character" w:customStyle="1" w:styleId="Heading2Char">
    <w:name w:val="Heading 2 Char"/>
    <w:basedOn w:val="DefaultParagraphFont"/>
    <w:link w:val="Heading2"/>
    <w:rsid w:val="0055316F"/>
    <w:rPr>
      <w:b/>
      <w:i/>
      <w:sz w:val="24"/>
    </w:rPr>
  </w:style>
  <w:style w:type="character" w:customStyle="1" w:styleId="Heading3Char">
    <w:name w:val="Heading 3 Char"/>
    <w:basedOn w:val="DefaultParagraphFont"/>
    <w:link w:val="Heading3"/>
    <w:rsid w:val="0055316F"/>
    <w:rPr>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basedOn w:val="DefaultParagraphFont"/>
    <w:link w:val="Heading1"/>
    <w:rsid w:val="0055316F"/>
    <w:rPr>
      <w:b/>
      <w:kern w:val="28"/>
      <w:sz w:val="24"/>
    </w:rPr>
  </w:style>
  <w:style w:type="character" w:customStyle="1" w:styleId="Heading2Char">
    <w:name w:val="Heading 2 Char"/>
    <w:basedOn w:val="DefaultParagraphFont"/>
    <w:link w:val="Heading2"/>
    <w:rsid w:val="0055316F"/>
    <w:rPr>
      <w:b/>
      <w:i/>
      <w:sz w:val="24"/>
    </w:rPr>
  </w:style>
  <w:style w:type="character" w:customStyle="1" w:styleId="Heading3Char">
    <w:name w:val="Heading 3 Char"/>
    <w:basedOn w:val="DefaultParagraphFont"/>
    <w:link w:val="Heading3"/>
    <w:rsid w:val="0055316F"/>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Projects\drug_target_workshop\paper\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Projects\drug_target_workshop\paper\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c:f>
              <c:strCache>
                <c:ptCount val="1"/>
                <c:pt idx="0">
                  <c:v>α=0.5</c:v>
                </c:pt>
              </c:strCache>
            </c:strRef>
          </c:tx>
          <c:invertIfNegative val="0"/>
          <c:cat>
            <c:strRef>
              <c:f>[figure23.xlsx]Sheet1!$B$1:$D$1</c:f>
              <c:strCache>
                <c:ptCount val="3"/>
                <c:pt idx="0">
                  <c:v>KEGG</c:v>
                </c:pt>
                <c:pt idx="1">
                  <c:v>COSMIC - AML</c:v>
                </c:pt>
                <c:pt idx="2">
                  <c:v>COSMIC - cancer</c:v>
                </c:pt>
              </c:strCache>
            </c:strRef>
          </c:cat>
          <c:val>
            <c:numRef>
              <c:f>[figure23.xlsx]Sheet1!$B$2:$D$2</c:f>
              <c:numCache>
                <c:formatCode>General</c:formatCode>
                <c:ptCount val="3"/>
                <c:pt idx="0">
                  <c:v>6.43</c:v>
                </c:pt>
                <c:pt idx="1">
                  <c:v>7.24</c:v>
                </c:pt>
                <c:pt idx="2">
                  <c:v>28.87</c:v>
                </c:pt>
              </c:numCache>
            </c:numRef>
          </c:val>
        </c:ser>
        <c:ser>
          <c:idx val="1"/>
          <c:order val="1"/>
          <c:tx>
            <c:strRef>
              <c:f>[figure23.xlsx]Sheet1!$A$3</c:f>
              <c:strCache>
                <c:ptCount val="1"/>
                <c:pt idx="0">
                  <c:v>α=0.75</c:v>
                </c:pt>
              </c:strCache>
            </c:strRef>
          </c:tx>
          <c:invertIfNegative val="0"/>
          <c:cat>
            <c:strRef>
              <c:f>[figure23.xlsx]Sheet1!$B$1:$D$1</c:f>
              <c:strCache>
                <c:ptCount val="3"/>
                <c:pt idx="0">
                  <c:v>KEGG</c:v>
                </c:pt>
                <c:pt idx="1">
                  <c:v>COSMIC - AML</c:v>
                </c:pt>
                <c:pt idx="2">
                  <c:v>COSMIC - cancer</c:v>
                </c:pt>
              </c:strCache>
            </c:strRef>
          </c:cat>
          <c:val>
            <c:numRef>
              <c:f>[figure23.xlsx]Sheet1!$B$3:$D$3</c:f>
              <c:numCache>
                <c:formatCode>General</c:formatCode>
                <c:ptCount val="3"/>
                <c:pt idx="0">
                  <c:v>6.43</c:v>
                </c:pt>
                <c:pt idx="1">
                  <c:v>7.24</c:v>
                </c:pt>
                <c:pt idx="2">
                  <c:v>34.85</c:v>
                </c:pt>
              </c:numCache>
            </c:numRef>
          </c:val>
        </c:ser>
        <c:ser>
          <c:idx val="2"/>
          <c:order val="2"/>
          <c:tx>
            <c:strRef>
              <c:f>[figure23.xlsx]Sheet1!$A$4</c:f>
              <c:strCache>
                <c:ptCount val="1"/>
                <c:pt idx="0">
                  <c:v>α=0.9</c:v>
                </c:pt>
              </c:strCache>
            </c:strRef>
          </c:tx>
          <c:invertIfNegative val="0"/>
          <c:cat>
            <c:strRef>
              <c:f>[figure23.xlsx]Sheet1!$B$1:$D$1</c:f>
              <c:strCache>
                <c:ptCount val="3"/>
                <c:pt idx="0">
                  <c:v>KEGG</c:v>
                </c:pt>
                <c:pt idx="1">
                  <c:v>COSMIC - AML</c:v>
                </c:pt>
                <c:pt idx="2">
                  <c:v>COSMIC - cancer</c:v>
                </c:pt>
              </c:strCache>
            </c:strRef>
          </c:cat>
          <c:val>
            <c:numRef>
              <c:f>[figure23.xlsx]Sheet1!$B$4:$D$4</c:f>
              <c:numCache>
                <c:formatCode>General</c:formatCode>
                <c:ptCount val="3"/>
                <c:pt idx="0">
                  <c:v>6.43</c:v>
                </c:pt>
                <c:pt idx="1">
                  <c:v>7.92</c:v>
                </c:pt>
                <c:pt idx="2">
                  <c:v>44.29</c:v>
                </c:pt>
              </c:numCache>
            </c:numRef>
          </c:val>
        </c:ser>
        <c:dLbls>
          <c:showLegendKey val="0"/>
          <c:showVal val="0"/>
          <c:showCatName val="0"/>
          <c:showSerName val="0"/>
          <c:showPercent val="0"/>
          <c:showBubbleSize val="0"/>
        </c:dLbls>
        <c:gapWidth val="150"/>
        <c:axId val="175251456"/>
        <c:axId val="175253760"/>
      </c:barChart>
      <c:catAx>
        <c:axId val="175251456"/>
        <c:scaling>
          <c:orientation val="minMax"/>
        </c:scaling>
        <c:delete val="0"/>
        <c:axPos val="b"/>
        <c:title>
          <c:tx>
            <c:rich>
              <a:bodyPr/>
              <a:lstStyle/>
              <a:p>
                <a:pPr>
                  <a:defRPr/>
                </a:pPr>
                <a:r>
                  <a:rPr lang="en-US"/>
                  <a:t>Dataset</a:t>
                </a:r>
              </a:p>
            </c:rich>
          </c:tx>
          <c:overlay val="0"/>
        </c:title>
        <c:majorTickMark val="out"/>
        <c:minorTickMark val="none"/>
        <c:tickLblPos val="nextTo"/>
        <c:crossAx val="175253760"/>
        <c:crosses val="autoZero"/>
        <c:auto val="1"/>
        <c:lblAlgn val="ctr"/>
        <c:lblOffset val="100"/>
        <c:noMultiLvlLbl val="0"/>
      </c:catAx>
      <c:valAx>
        <c:axId val="175253760"/>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75251456"/>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[figure23.xlsx]Sheet1!$A$22</c:f>
              <c:strCache>
                <c:ptCount val="1"/>
                <c:pt idx="0">
                  <c:v>Maximum</c:v>
                </c:pt>
              </c:strCache>
            </c:strRef>
          </c:tx>
          <c:invertIfNegative val="0"/>
          <c:cat>
            <c:strRef>
              <c:f>[figure23.xlsx]Sheet1!$B$21:$D$21</c:f>
              <c:strCache>
                <c:ptCount val="3"/>
                <c:pt idx="0">
                  <c:v>KEGG</c:v>
                </c:pt>
                <c:pt idx="1">
                  <c:v>COSMIC - AML</c:v>
                </c:pt>
                <c:pt idx="2">
                  <c:v>COSMIC - cancer</c:v>
                </c:pt>
              </c:strCache>
            </c:strRef>
          </c:cat>
          <c:val>
            <c:numRef>
              <c:f>[figure23.xlsx]Sheet1!$B$22:$D$22</c:f>
              <c:numCache>
                <c:formatCode>General</c:formatCode>
                <c:ptCount val="3"/>
                <c:pt idx="0">
                  <c:v>6.43</c:v>
                </c:pt>
                <c:pt idx="1">
                  <c:v>9.36</c:v>
                </c:pt>
                <c:pt idx="2">
                  <c:v>50.51</c:v>
                </c:pt>
              </c:numCache>
            </c:numRef>
          </c:val>
        </c:ser>
        <c:ser>
          <c:idx val="1"/>
          <c:order val="1"/>
          <c:tx>
            <c:strRef>
              <c:f>[figure23.xlsx]Sheet1!$A$23</c:f>
              <c:strCache>
                <c:ptCount val="1"/>
                <c:pt idx="0">
                  <c:v>Average</c:v>
                </c:pt>
              </c:strCache>
            </c:strRef>
          </c:tx>
          <c:invertIfNegative val="0"/>
          <c:cat>
            <c:strRef>
              <c:f>[figure23.xlsx]Sheet1!$B$21:$D$21</c:f>
              <c:strCache>
                <c:ptCount val="3"/>
                <c:pt idx="0">
                  <c:v>KEGG</c:v>
                </c:pt>
                <c:pt idx="1">
                  <c:v>COSMIC - AML</c:v>
                </c:pt>
                <c:pt idx="2">
                  <c:v>COSMIC - cancer</c:v>
                </c:pt>
              </c:strCache>
            </c:strRef>
          </c:cat>
          <c:val>
            <c:numRef>
              <c:f>[figure23.xlsx]Sheet1!$B$23:$D$23</c:f>
              <c:numCache>
                <c:formatCode>General</c:formatCode>
                <c:ptCount val="3"/>
                <c:pt idx="0">
                  <c:v>6.43</c:v>
                </c:pt>
                <c:pt idx="1">
                  <c:v>9.36</c:v>
                </c:pt>
                <c:pt idx="2">
                  <c:v>52.95</c:v>
                </c:pt>
              </c:numCache>
            </c:numRef>
          </c:val>
        </c:ser>
        <c:ser>
          <c:idx val="2"/>
          <c:order val="2"/>
          <c:tx>
            <c:strRef>
              <c:f>[figure23.xlsx]Sheet1!$A$24</c:f>
              <c:strCache>
                <c:ptCount val="1"/>
                <c:pt idx="0">
                  <c:v>Mutations
Only</c:v>
                </c:pt>
              </c:strCache>
            </c:strRef>
          </c:tx>
          <c:invertIfNegative val="0"/>
          <c:cat>
            <c:strRef>
              <c:f>[figure23.xlsx]Sheet1!$B$21:$D$21</c:f>
              <c:strCache>
                <c:ptCount val="3"/>
                <c:pt idx="0">
                  <c:v>KEGG</c:v>
                </c:pt>
                <c:pt idx="1">
                  <c:v>COSMIC - AML</c:v>
                </c:pt>
                <c:pt idx="2">
                  <c:v>COSMIC - cancer</c:v>
                </c:pt>
              </c:strCache>
            </c:strRef>
          </c:cat>
          <c:val>
            <c:numRef>
              <c:f>[figure23.xlsx]Sheet1!$B$24:$D$24</c:f>
              <c:numCache>
                <c:formatCode>General</c:formatCode>
                <c:ptCount val="3"/>
                <c:pt idx="0">
                  <c:v>6.43</c:v>
                </c:pt>
                <c:pt idx="1">
                  <c:v>10.9</c:v>
                </c:pt>
                <c:pt idx="2">
                  <c:v>55.79</c:v>
                </c:pt>
              </c:numCache>
            </c:numRef>
          </c:val>
        </c:ser>
        <c:ser>
          <c:idx val="3"/>
          <c:order val="3"/>
          <c:tx>
            <c:strRef>
              <c:f>[figure23.xlsx]Sheet1!$A$25</c:f>
              <c:strCache>
                <c:ptCount val="1"/>
                <c:pt idx="0">
                  <c:v>Expression
Only</c:v>
                </c:pt>
              </c:strCache>
            </c:strRef>
          </c:tx>
          <c:invertIfNegative val="0"/>
          <c:cat>
            <c:strRef>
              <c:f>[figure23.xlsx]Sheet1!$B$21:$D$21</c:f>
              <c:strCache>
                <c:ptCount val="3"/>
                <c:pt idx="0">
                  <c:v>KEGG</c:v>
                </c:pt>
                <c:pt idx="1">
                  <c:v>COSMIC - AML</c:v>
                </c:pt>
                <c:pt idx="2">
                  <c:v>COSMIC - cancer</c:v>
                </c:pt>
              </c:strCache>
            </c:strRef>
          </c:cat>
          <c:val>
            <c:numRef>
              <c:f>[figure23.xlsx]Sheet1!$B$25:$D$25</c:f>
              <c:numCache>
                <c:formatCode>General</c:formatCode>
                <c:ptCount val="3"/>
                <c:pt idx="0">
                  <c:v>6.43</c:v>
                </c:pt>
                <c:pt idx="1">
                  <c:v>8.6199999999999992</c:v>
                </c:pt>
                <c:pt idx="2">
                  <c:v>50.51</c:v>
                </c:pt>
              </c:numCache>
            </c:numRef>
          </c:val>
        </c:ser>
        <c:dLbls>
          <c:showLegendKey val="0"/>
          <c:showVal val="0"/>
          <c:showCatName val="0"/>
          <c:showSerName val="0"/>
          <c:showPercent val="0"/>
          <c:showBubbleSize val="0"/>
        </c:dLbls>
        <c:gapWidth val="150"/>
        <c:axId val="177246976"/>
        <c:axId val="177248896"/>
      </c:barChart>
      <c:catAx>
        <c:axId val="177246976"/>
        <c:scaling>
          <c:orientation val="minMax"/>
        </c:scaling>
        <c:delete val="0"/>
        <c:axPos val="b"/>
        <c:title>
          <c:tx>
            <c:rich>
              <a:bodyPr/>
              <a:lstStyle/>
              <a:p>
                <a:pPr>
                  <a:defRPr/>
                </a:pPr>
                <a:r>
                  <a:rPr lang="en-US"/>
                  <a:t>Dataset</a:t>
                </a:r>
              </a:p>
            </c:rich>
          </c:tx>
          <c:overlay val="0"/>
        </c:title>
        <c:majorTickMark val="out"/>
        <c:minorTickMark val="none"/>
        <c:tickLblPos val="nextTo"/>
        <c:crossAx val="177248896"/>
        <c:crosses val="autoZero"/>
        <c:auto val="1"/>
        <c:lblAlgn val="ctr"/>
        <c:lblOffset val="100"/>
        <c:noMultiLvlLbl val="0"/>
      </c:catAx>
      <c:valAx>
        <c:axId val="177248896"/>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77246976"/>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0.27715</cdr:x>
      <cdr:y>0.71044</cdr:y>
    </cdr:from>
    <cdr:to>
      <cdr:x>0.97066</cdr:x>
      <cdr:y>0.71257</cdr:y>
    </cdr:to>
    <cdr:cxnSp macro="">
      <cdr:nvCxnSpPr>
        <cdr:cNvPr id="5" name="Straight Connector 4"/>
        <cdr:cNvCxnSpPr/>
      </cdr:nvCxnSpPr>
      <cdr:spPr>
        <a:xfrm xmlns:a="http://schemas.openxmlformats.org/drawingml/2006/main" flipV="1">
          <a:off x="1262575" y="1955116"/>
          <a:ext cx="3159369" cy="5861"/>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0.00781</cdr:x>
      <cdr:y>0.00923</cdr:y>
    </cdr:from>
    <cdr:to>
      <cdr:x>0.0881</cdr:x>
      <cdr:y>0.15694</cdr:y>
    </cdr:to>
    <cdr:sp macro="" textlink="">
      <cdr:nvSpPr>
        <cdr:cNvPr id="2" name="Text Box 1"/>
        <cdr:cNvSpPr txBox="1"/>
      </cdr:nvSpPr>
      <cdr:spPr>
        <a:xfrm xmlns:a="http://schemas.openxmlformats.org/drawingml/2006/main">
          <a:off x="35560" y="25400"/>
          <a:ext cx="365760" cy="40640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A</a:t>
          </a:r>
          <a:endParaRPr lang="he-IL" sz="1800" b="1"/>
        </a:p>
      </cdr:txBody>
    </cdr:sp>
  </cdr:relSizeAnchor>
</c:userShapes>
</file>

<file path=word/drawings/drawing2.xml><?xml version="1.0" encoding="utf-8"?>
<c:userShapes xmlns:c="http://schemas.openxmlformats.org/drawingml/2006/chart">
  <cdr:relSizeAnchor xmlns:cdr="http://schemas.openxmlformats.org/drawingml/2006/chartDrawing">
    <cdr:from>
      <cdr:x>0.31538</cdr:x>
      <cdr:y>0.74716</cdr:y>
    </cdr:from>
    <cdr:to>
      <cdr:x>0.96538</cdr:x>
      <cdr:y>0.74905</cdr:y>
    </cdr:to>
    <cdr:cxnSp macro="">
      <cdr:nvCxnSpPr>
        <cdr:cNvPr id="3" name="Straight Connector 2"/>
        <cdr:cNvCxnSpPr/>
      </cdr:nvCxnSpPr>
      <cdr:spPr>
        <a:xfrm xmlns:a="http://schemas.openxmlformats.org/drawingml/2006/main" flipV="1">
          <a:off x="1441939" y="2312376"/>
          <a:ext cx="2971800" cy="5863"/>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dr:relSizeAnchor xmlns:cdr="http://schemas.openxmlformats.org/drawingml/2006/chartDrawing">
    <cdr:from>
      <cdr:x>0.01222</cdr:x>
      <cdr:y>0.01478</cdr:y>
    </cdr:from>
    <cdr:to>
      <cdr:x>0.08222</cdr:x>
      <cdr:y>0.13954</cdr:y>
    </cdr:to>
    <cdr:sp macro="" textlink="">
      <cdr:nvSpPr>
        <cdr:cNvPr id="2" name="Text Box 1"/>
        <cdr:cNvSpPr txBox="1"/>
      </cdr:nvSpPr>
      <cdr:spPr>
        <a:xfrm xmlns:a="http://schemas.openxmlformats.org/drawingml/2006/main">
          <a:off x="55880" y="45720"/>
          <a:ext cx="320040" cy="386080"/>
        </a:xfrm>
        <a:prstGeom xmlns:a="http://schemas.openxmlformats.org/drawingml/2006/main" prst="rect">
          <a:avLst/>
        </a:prstGeom>
      </cdr:spPr>
      <cdr:txBody>
        <a:bodyPr xmlns:a="http://schemas.openxmlformats.org/drawingml/2006/main" vertOverflow="clip" wrap="square" rtlCol="1"/>
        <a:lstStyle xmlns:a="http://schemas.openxmlformats.org/drawingml/2006/main"/>
        <a:p xmlns:a="http://schemas.openxmlformats.org/drawingml/2006/main">
          <a:r>
            <a:rPr lang="en-US" sz="1800" b="1"/>
            <a:t>B</a:t>
          </a:r>
          <a:endParaRPr lang="he-IL" sz="18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1EDCE-8492-483A-8AF4-4C8990F8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3719</Words>
  <Characters>18599</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ICSI</Company>
  <LinksUpToDate>false</LinksUpToDate>
  <CharactersWithSpaces>22274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Eyal</dc:creator>
  <cp:lastModifiedBy>Eyal</cp:lastModifiedBy>
  <cp:revision>10</cp:revision>
  <dcterms:created xsi:type="dcterms:W3CDTF">2015-07-14T19:13:00Z</dcterms:created>
  <dcterms:modified xsi:type="dcterms:W3CDTF">2015-07-14T21:15:00Z</dcterms:modified>
</cp:coreProperties>
</file>